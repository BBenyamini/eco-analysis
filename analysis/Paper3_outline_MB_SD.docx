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6E14F" w14:textId="1F3A8387" w:rsidR="00F74771" w:rsidRPr="003126FB" w:rsidRDefault="00F74771">
      <w:pPr>
        <w:rPr>
          <w:b/>
          <w:lang w:val="en-US"/>
        </w:rPr>
      </w:pPr>
      <w:commentRangeStart w:id="0"/>
      <w:r w:rsidRPr="003126FB">
        <w:rPr>
          <w:b/>
          <w:lang w:val="en-US"/>
        </w:rPr>
        <w:t>Soil geoche</w:t>
      </w:r>
      <w:r w:rsidR="002571EC" w:rsidRPr="003126FB">
        <w:rPr>
          <w:b/>
          <w:lang w:val="en-US"/>
        </w:rPr>
        <w:t xml:space="preserve">mistry </w:t>
      </w:r>
      <w:ins w:id="1" w:author="doetters" w:date="2022-03-28T09:55:00Z">
        <w:r w:rsidR="0046266F">
          <w:rPr>
            <w:b/>
            <w:lang w:val="en-US"/>
          </w:rPr>
          <w:t xml:space="preserve">– and not topography - </w:t>
        </w:r>
      </w:ins>
      <w:r w:rsidR="002571EC" w:rsidRPr="003126FB">
        <w:rPr>
          <w:b/>
          <w:lang w:val="en-US"/>
        </w:rPr>
        <w:t xml:space="preserve">as </w:t>
      </w:r>
      <w:commentRangeStart w:id="2"/>
      <w:r w:rsidR="002571EC" w:rsidRPr="003126FB">
        <w:rPr>
          <w:b/>
          <w:lang w:val="en-US"/>
        </w:rPr>
        <w:t>a</w:t>
      </w:r>
      <w:commentRangeEnd w:id="2"/>
      <w:r w:rsidR="00177F3B">
        <w:rPr>
          <w:rStyle w:val="CommentReference"/>
        </w:rPr>
        <w:commentReference w:id="2"/>
      </w:r>
      <w:r w:rsidR="002571EC" w:rsidRPr="003126FB">
        <w:rPr>
          <w:b/>
          <w:lang w:val="en-US"/>
        </w:rPr>
        <w:t xml:space="preserve"> major driver of canopy chemistry </w:t>
      </w:r>
      <w:r w:rsidR="003D6BC4" w:rsidRPr="003126FB">
        <w:rPr>
          <w:b/>
          <w:lang w:val="en-US"/>
        </w:rPr>
        <w:t xml:space="preserve">of </w:t>
      </w:r>
      <w:r w:rsidRPr="003126FB">
        <w:rPr>
          <w:b/>
          <w:lang w:val="en-US"/>
        </w:rPr>
        <w:t>African tropical</w:t>
      </w:r>
      <w:r w:rsidR="00A21085" w:rsidRPr="003126FB">
        <w:rPr>
          <w:b/>
          <w:lang w:val="en-US"/>
        </w:rPr>
        <w:t xml:space="preserve"> montane</w:t>
      </w:r>
      <w:r w:rsidRPr="003126FB">
        <w:rPr>
          <w:b/>
          <w:lang w:val="en-US"/>
        </w:rPr>
        <w:t xml:space="preserve"> forest</w:t>
      </w:r>
      <w:r w:rsidR="003D6BC4" w:rsidRPr="003126FB">
        <w:rPr>
          <w:b/>
          <w:lang w:val="en-US"/>
        </w:rPr>
        <w:t>s</w:t>
      </w:r>
      <w:del w:id="3" w:author="doetters" w:date="2022-03-28T09:55:00Z">
        <w:r w:rsidRPr="003126FB" w:rsidDel="0046266F">
          <w:rPr>
            <w:b/>
            <w:lang w:val="en-US"/>
          </w:rPr>
          <w:delText xml:space="preserve"> </w:delText>
        </w:r>
        <w:commentRangeStart w:id="4"/>
        <w:r w:rsidR="002571EC" w:rsidRPr="003126FB" w:rsidDel="0046266F">
          <w:rPr>
            <w:b/>
            <w:lang w:val="en-US"/>
          </w:rPr>
          <w:delText>developed</w:delText>
        </w:r>
        <w:commentRangeEnd w:id="4"/>
        <w:r w:rsidR="00B026AB" w:rsidDel="0046266F">
          <w:rPr>
            <w:rStyle w:val="CommentReference"/>
          </w:rPr>
          <w:commentReference w:id="4"/>
        </w:r>
        <w:r w:rsidR="002571EC" w:rsidRPr="003126FB" w:rsidDel="0046266F">
          <w:rPr>
            <w:b/>
            <w:lang w:val="en-US"/>
          </w:rPr>
          <w:delText xml:space="preserve"> </w:delText>
        </w:r>
        <w:r w:rsidR="00A21085" w:rsidRPr="003126FB" w:rsidDel="0046266F">
          <w:rPr>
            <w:b/>
            <w:lang w:val="en-US"/>
          </w:rPr>
          <w:delText>on</w:delText>
        </w:r>
        <w:r w:rsidR="002571EC" w:rsidRPr="003126FB" w:rsidDel="0046266F">
          <w:rPr>
            <w:b/>
            <w:lang w:val="en-US"/>
          </w:rPr>
          <w:delText xml:space="preserve"> contrasting </w:delText>
        </w:r>
        <w:commentRangeStart w:id="5"/>
        <w:r w:rsidR="002571EC" w:rsidRPr="003126FB" w:rsidDel="0046266F">
          <w:rPr>
            <w:b/>
            <w:lang w:val="en-US"/>
          </w:rPr>
          <w:delText>parent</w:delText>
        </w:r>
        <w:commentRangeEnd w:id="5"/>
        <w:r w:rsidR="005D4B64" w:rsidDel="0046266F">
          <w:rPr>
            <w:rStyle w:val="CommentReference"/>
          </w:rPr>
          <w:commentReference w:id="5"/>
        </w:r>
        <w:r w:rsidR="002571EC" w:rsidRPr="003126FB" w:rsidDel="0046266F">
          <w:rPr>
            <w:b/>
            <w:lang w:val="en-US"/>
          </w:rPr>
          <w:delText xml:space="preserve"> material and topographic positions</w:delText>
        </w:r>
      </w:del>
      <w:commentRangeEnd w:id="0"/>
      <w:r w:rsidR="00E935C5">
        <w:rPr>
          <w:rStyle w:val="CommentReference"/>
        </w:rPr>
        <w:commentReference w:id="0"/>
      </w:r>
    </w:p>
    <w:p w14:paraId="56BD1435" w14:textId="2EBD079A" w:rsidR="003D6BC4" w:rsidRDefault="003D6BC4">
      <w:pPr>
        <w:rPr>
          <w:lang w:val="en-US"/>
        </w:rPr>
      </w:pPr>
    </w:p>
    <w:p w14:paraId="24D96A53" w14:textId="43D0C1A7" w:rsidR="003D6BC4" w:rsidRDefault="003D6BC4">
      <w:pPr>
        <w:rPr>
          <w:lang w:val="en-US"/>
        </w:rPr>
      </w:pPr>
    </w:p>
    <w:p w14:paraId="3AA1F2CB" w14:textId="384D7F55" w:rsidR="003D6BC4" w:rsidRPr="003126FB" w:rsidRDefault="003D6BC4">
      <w:pPr>
        <w:rPr>
          <w:b/>
          <w:sz w:val="20"/>
          <w:lang w:val="en-US"/>
        </w:rPr>
      </w:pPr>
      <w:r w:rsidRPr="003126FB">
        <w:rPr>
          <w:b/>
          <w:sz w:val="20"/>
          <w:lang w:val="en-US"/>
        </w:rPr>
        <w:t>Research questions</w:t>
      </w:r>
    </w:p>
    <w:p w14:paraId="101AB5FA" w14:textId="77777777" w:rsidR="004D2249" w:rsidRPr="003126FB" w:rsidRDefault="004D2249">
      <w:pPr>
        <w:rPr>
          <w:b/>
          <w:sz w:val="20"/>
          <w:lang w:val="en-US"/>
        </w:rPr>
      </w:pPr>
    </w:p>
    <w:p w14:paraId="271209C5" w14:textId="5B19A5F1" w:rsidR="003D6BC4" w:rsidRPr="003126FB" w:rsidDel="0046266F" w:rsidRDefault="00E02518" w:rsidP="0046266F">
      <w:pPr>
        <w:pStyle w:val="ListParagraph"/>
        <w:numPr>
          <w:ilvl w:val="0"/>
          <w:numId w:val="1"/>
        </w:numPr>
        <w:spacing w:line="360" w:lineRule="auto"/>
        <w:jc w:val="both"/>
        <w:rPr>
          <w:del w:id="6" w:author="doetters" w:date="2022-03-28T09:59:00Z"/>
          <w:sz w:val="20"/>
          <w:lang w:val="en-US"/>
        </w:rPr>
        <w:pPrChange w:id="7" w:author="doetters" w:date="2022-03-28T09:59:00Z">
          <w:pPr>
            <w:pStyle w:val="ListParagraph"/>
            <w:numPr>
              <w:numId w:val="1"/>
            </w:numPr>
            <w:spacing w:line="360" w:lineRule="auto"/>
            <w:ind w:hanging="360"/>
            <w:jc w:val="both"/>
          </w:pPr>
        </w:pPrChange>
      </w:pPr>
      <w:r w:rsidRPr="0046266F">
        <w:rPr>
          <w:sz w:val="20"/>
          <w:lang w:val="en-US"/>
          <w:rPrChange w:id="8" w:author="doetters" w:date="2022-03-28T09:59:00Z">
            <w:rPr>
              <w:sz w:val="20"/>
              <w:lang w:val="en-US"/>
            </w:rPr>
          </w:rPrChange>
        </w:rPr>
        <w:t>W</w:t>
      </w:r>
      <w:r w:rsidR="003D6BC4" w:rsidRPr="0046266F">
        <w:rPr>
          <w:sz w:val="20"/>
          <w:lang w:val="en-US"/>
          <w:rPrChange w:id="9" w:author="doetters" w:date="2022-03-28T09:59:00Z">
            <w:rPr>
              <w:sz w:val="20"/>
              <w:lang w:val="en-US"/>
            </w:rPr>
          </w:rPrChange>
        </w:rPr>
        <w:t>hat</w:t>
      </w:r>
      <w:ins w:id="10" w:author="doetters" w:date="2022-03-28T09:55:00Z">
        <w:r w:rsidR="0046266F" w:rsidRPr="0046266F">
          <w:rPr>
            <w:sz w:val="20"/>
            <w:lang w:val="en-US"/>
            <w:rPrChange w:id="11" w:author="doetters" w:date="2022-03-28T09:59:00Z">
              <w:rPr>
                <w:sz w:val="20"/>
                <w:lang w:val="en-US"/>
              </w:rPr>
            </w:rPrChange>
          </w:rPr>
          <w:t xml:space="preserve"> role do soils play as </w:t>
        </w:r>
      </w:ins>
      <w:del w:id="12" w:author="doetters" w:date="2022-03-28T09:55:00Z">
        <w:r w:rsidR="003D6BC4" w:rsidRPr="0046266F" w:rsidDel="0046266F">
          <w:rPr>
            <w:sz w:val="20"/>
            <w:lang w:val="en-US"/>
            <w:rPrChange w:id="13" w:author="doetters" w:date="2022-03-28T09:59:00Z">
              <w:rPr>
                <w:sz w:val="20"/>
                <w:lang w:val="en-US"/>
              </w:rPr>
            </w:rPrChange>
          </w:rPr>
          <w:delText xml:space="preserve"> are the main </w:delText>
        </w:r>
      </w:del>
      <w:r w:rsidR="003D6BC4" w:rsidRPr="0046266F">
        <w:rPr>
          <w:sz w:val="20"/>
          <w:lang w:val="en-US"/>
          <w:rPrChange w:id="14" w:author="doetters" w:date="2022-03-28T09:59:00Z">
            <w:rPr>
              <w:sz w:val="20"/>
              <w:lang w:val="en-US"/>
            </w:rPr>
          </w:rPrChange>
        </w:rPr>
        <w:t>drivers of canopy chemistry in tropical montane forest</w:t>
      </w:r>
      <w:r w:rsidR="00274503" w:rsidRPr="0046266F">
        <w:rPr>
          <w:sz w:val="20"/>
          <w:lang w:val="en-US"/>
          <w:rPrChange w:id="15" w:author="doetters" w:date="2022-03-28T09:59:00Z">
            <w:rPr>
              <w:sz w:val="20"/>
              <w:lang w:val="en-US"/>
            </w:rPr>
          </w:rPrChange>
        </w:rPr>
        <w:t>s</w:t>
      </w:r>
      <w:r w:rsidR="003D6BC4" w:rsidRPr="0046266F">
        <w:rPr>
          <w:sz w:val="20"/>
          <w:lang w:val="en-US"/>
          <w:rPrChange w:id="16" w:author="doetters" w:date="2022-03-28T09:59:00Z">
            <w:rPr>
              <w:sz w:val="20"/>
              <w:lang w:val="en-US"/>
            </w:rPr>
          </w:rPrChange>
        </w:rPr>
        <w:t>?</w:t>
      </w:r>
    </w:p>
    <w:p w14:paraId="5A4952EF" w14:textId="30251F8C" w:rsidR="0046266F" w:rsidRPr="0046266F" w:rsidRDefault="0046266F" w:rsidP="0046266F">
      <w:pPr>
        <w:pStyle w:val="ListParagraph"/>
        <w:numPr>
          <w:ilvl w:val="0"/>
          <w:numId w:val="1"/>
        </w:numPr>
        <w:spacing w:line="360" w:lineRule="auto"/>
        <w:jc w:val="both"/>
        <w:rPr>
          <w:ins w:id="17" w:author="doetters" w:date="2022-03-28T09:57:00Z"/>
          <w:sz w:val="16"/>
          <w:lang w:val="en-US"/>
          <w:rPrChange w:id="18" w:author="doetters" w:date="2022-03-28T09:59:00Z">
            <w:rPr>
              <w:ins w:id="19" w:author="doetters" w:date="2022-03-28T09:57:00Z"/>
              <w:sz w:val="20"/>
              <w:lang w:val="en-US"/>
            </w:rPr>
          </w:rPrChange>
        </w:rPr>
        <w:pPrChange w:id="20" w:author="doetters" w:date="2022-03-28T09:59:00Z">
          <w:pPr>
            <w:pStyle w:val="ListParagraph"/>
            <w:numPr>
              <w:numId w:val="1"/>
            </w:numPr>
            <w:spacing w:line="360" w:lineRule="auto"/>
            <w:ind w:hanging="360"/>
            <w:jc w:val="both"/>
          </w:pPr>
        </w:pPrChange>
      </w:pPr>
      <w:ins w:id="21" w:author="doetters" w:date="2022-03-28T09:59:00Z">
        <w:r>
          <w:rPr>
            <w:sz w:val="20"/>
            <w:lang w:val="en-US"/>
          </w:rPr>
          <w:t xml:space="preserve"> </w:t>
        </w:r>
      </w:ins>
      <w:ins w:id="22" w:author="doetters" w:date="2022-03-28T09:57:00Z">
        <w:r w:rsidRPr="0046266F">
          <w:rPr>
            <w:sz w:val="20"/>
            <w:lang w:val="en-US"/>
            <w:rPrChange w:id="23" w:author="doetters" w:date="2022-03-28T09:59:00Z">
              <w:rPr>
                <w:lang w:val="en-US"/>
              </w:rPr>
            </w:rPrChange>
          </w:rPr>
          <w:t>Can similar forests types (Afromontane forests) exhibit a substantial variation in canopy chemistry, driven by edaphic contrasts?</w:t>
        </w:r>
      </w:ins>
    </w:p>
    <w:p w14:paraId="47EA1315" w14:textId="4B16E014" w:rsidR="00D7113D" w:rsidRPr="003126FB" w:rsidRDefault="00A87A9A" w:rsidP="008E0CD7">
      <w:pPr>
        <w:pStyle w:val="ListParagraph"/>
        <w:numPr>
          <w:ilvl w:val="0"/>
          <w:numId w:val="1"/>
        </w:numPr>
        <w:spacing w:line="360" w:lineRule="auto"/>
        <w:jc w:val="both"/>
        <w:rPr>
          <w:sz w:val="20"/>
          <w:lang w:val="en-US"/>
        </w:rPr>
      </w:pPr>
      <w:del w:id="24" w:author="doetters" w:date="2022-03-28T10:00:00Z">
        <w:r w:rsidRPr="003126FB" w:rsidDel="0046266F">
          <w:rPr>
            <w:sz w:val="20"/>
            <w:lang w:val="en-US"/>
          </w:rPr>
          <w:delText>Can</w:delText>
        </w:r>
        <w:r w:rsidR="00D7113D" w:rsidRPr="003126FB" w:rsidDel="0046266F">
          <w:rPr>
            <w:sz w:val="20"/>
            <w:lang w:val="en-US"/>
          </w:rPr>
          <w:delText xml:space="preserve"> </w:delText>
        </w:r>
        <w:r w:rsidR="00E53A2B" w:rsidRPr="003126FB" w:rsidDel="0046266F">
          <w:rPr>
            <w:sz w:val="20"/>
            <w:lang w:val="en-US"/>
          </w:rPr>
          <w:delText xml:space="preserve">local </w:delText>
        </w:r>
        <w:r w:rsidR="00D7113D" w:rsidRPr="003126FB" w:rsidDel="0046266F">
          <w:rPr>
            <w:sz w:val="20"/>
            <w:lang w:val="en-US"/>
          </w:rPr>
          <w:delText>hillslope positions and</w:delText>
        </w:r>
      </w:del>
      <w:ins w:id="25" w:author="doetters" w:date="2022-03-28T10:00:00Z">
        <w:r w:rsidR="0046266F">
          <w:rPr>
            <w:sz w:val="20"/>
            <w:lang w:val="en-US"/>
          </w:rPr>
          <w:t>Does topography explain more or rather  less</w:t>
        </w:r>
      </w:ins>
      <w:r w:rsidR="00D7113D" w:rsidRPr="003126FB">
        <w:rPr>
          <w:sz w:val="20"/>
          <w:lang w:val="en-US"/>
        </w:rPr>
        <w:t xml:space="preserve"> </w:t>
      </w:r>
      <w:del w:id="26" w:author="doetters" w:date="2022-03-28T10:00:00Z">
        <w:r w:rsidR="00D7113D" w:rsidRPr="003126FB" w:rsidDel="0046266F">
          <w:rPr>
            <w:sz w:val="20"/>
            <w:lang w:val="en-US"/>
          </w:rPr>
          <w:delText>geochemistry</w:delText>
        </w:r>
        <w:r w:rsidRPr="003126FB" w:rsidDel="0046266F">
          <w:rPr>
            <w:sz w:val="20"/>
            <w:lang w:val="en-US"/>
          </w:rPr>
          <w:delText xml:space="preserve"> of the parent material</w:delText>
        </w:r>
        <w:r w:rsidR="00D7113D" w:rsidRPr="003126FB" w:rsidDel="0046266F">
          <w:rPr>
            <w:sz w:val="20"/>
            <w:lang w:val="en-US"/>
          </w:rPr>
          <w:delText xml:space="preserve"> explain </w:delText>
        </w:r>
      </w:del>
      <w:r w:rsidR="007451EF" w:rsidRPr="003126FB">
        <w:rPr>
          <w:sz w:val="20"/>
          <w:lang w:val="en-US"/>
        </w:rPr>
        <w:t xml:space="preserve">variation in </w:t>
      </w:r>
      <w:r w:rsidR="00D7113D" w:rsidRPr="003126FB">
        <w:rPr>
          <w:sz w:val="20"/>
          <w:lang w:val="en-US"/>
        </w:rPr>
        <w:t xml:space="preserve">canopy </w:t>
      </w:r>
      <w:r w:rsidR="00E53A2B" w:rsidRPr="003126FB">
        <w:rPr>
          <w:sz w:val="20"/>
          <w:lang w:val="en-US"/>
        </w:rPr>
        <w:t>chemistry</w:t>
      </w:r>
      <w:r w:rsidRPr="003126FB">
        <w:rPr>
          <w:sz w:val="20"/>
          <w:lang w:val="en-US"/>
        </w:rPr>
        <w:t xml:space="preserve"> of tropical</w:t>
      </w:r>
      <w:r w:rsidR="00647B5F" w:rsidRPr="003126FB">
        <w:rPr>
          <w:sz w:val="20"/>
          <w:lang w:val="en-US"/>
        </w:rPr>
        <w:t xml:space="preserve"> montane</w:t>
      </w:r>
      <w:r w:rsidRPr="003126FB">
        <w:rPr>
          <w:sz w:val="20"/>
          <w:lang w:val="en-US"/>
        </w:rPr>
        <w:t xml:space="preserve"> forests</w:t>
      </w:r>
      <w:ins w:id="27" w:author="doetters" w:date="2022-03-28T10:00:00Z">
        <w:r w:rsidR="0046266F">
          <w:rPr>
            <w:sz w:val="20"/>
            <w:lang w:val="en-US"/>
          </w:rPr>
          <w:t xml:space="preserve"> than </w:t>
        </w:r>
        <w:commentRangeStart w:id="28"/>
        <w:r w:rsidR="0046266F">
          <w:rPr>
            <w:sz w:val="20"/>
            <w:lang w:val="en-US"/>
          </w:rPr>
          <w:t xml:space="preserve">soil </w:t>
        </w:r>
        <w:r w:rsidR="0046266F" w:rsidRPr="003126FB">
          <w:rPr>
            <w:sz w:val="20"/>
            <w:lang w:val="en-US"/>
          </w:rPr>
          <w:t>geochemistry</w:t>
        </w:r>
        <w:commentRangeEnd w:id="28"/>
        <w:r w:rsidR="0046266F">
          <w:rPr>
            <w:rStyle w:val="CommentReference"/>
          </w:rPr>
          <w:commentReference w:id="28"/>
        </w:r>
      </w:ins>
      <w:r w:rsidR="00E53A2B" w:rsidRPr="003126FB">
        <w:rPr>
          <w:sz w:val="20"/>
          <w:lang w:val="en-US"/>
        </w:rPr>
        <w:t>?</w:t>
      </w:r>
    </w:p>
    <w:p w14:paraId="01B26721" w14:textId="3EAEE984" w:rsidR="003D6BC4" w:rsidRPr="003126FB" w:rsidRDefault="00D7113D" w:rsidP="008E0CD7">
      <w:pPr>
        <w:pStyle w:val="ListParagraph"/>
        <w:numPr>
          <w:ilvl w:val="0"/>
          <w:numId w:val="1"/>
        </w:numPr>
        <w:spacing w:line="360" w:lineRule="auto"/>
        <w:jc w:val="both"/>
        <w:rPr>
          <w:sz w:val="20"/>
          <w:lang w:val="en-US"/>
        </w:rPr>
      </w:pPr>
      <w:commentRangeStart w:id="29"/>
      <w:del w:id="30" w:author="doetters" w:date="2022-03-28T09:58:00Z">
        <w:r w:rsidRPr="003126FB" w:rsidDel="0046266F">
          <w:rPr>
            <w:sz w:val="20"/>
            <w:lang w:val="en-US"/>
          </w:rPr>
          <w:delText xml:space="preserve">Does canopy chemistry reflect </w:delText>
        </w:r>
        <w:r w:rsidR="00274503" w:rsidRPr="003126FB" w:rsidDel="0046266F">
          <w:rPr>
            <w:sz w:val="20"/>
            <w:lang w:val="en-US"/>
          </w:rPr>
          <w:delText xml:space="preserve">a </w:delText>
        </w:r>
        <w:r w:rsidR="000046B9" w:rsidRPr="003126FB" w:rsidDel="0046266F">
          <w:rPr>
            <w:sz w:val="20"/>
            <w:lang w:val="en-US"/>
          </w:rPr>
          <w:delText xml:space="preserve">set of </w:delText>
        </w:r>
        <w:r w:rsidR="007451EF" w:rsidRPr="003126FB" w:rsidDel="0046266F">
          <w:rPr>
            <w:sz w:val="20"/>
            <w:lang w:val="en-US"/>
          </w:rPr>
          <w:delText xml:space="preserve">predictable </w:delText>
        </w:r>
      </w:del>
      <w:del w:id="31" w:author="doetters" w:date="2022-03-28T09:57:00Z">
        <w:r w:rsidRPr="003126FB" w:rsidDel="0046266F">
          <w:rPr>
            <w:sz w:val="20"/>
            <w:lang w:val="en-US"/>
          </w:rPr>
          <w:delText xml:space="preserve">soil geochemical properties </w:delText>
        </w:r>
      </w:del>
      <w:del w:id="32" w:author="doetters" w:date="2022-03-28T09:58:00Z">
        <w:r w:rsidRPr="003126FB" w:rsidDel="0046266F">
          <w:rPr>
            <w:sz w:val="20"/>
            <w:lang w:val="en-US"/>
          </w:rPr>
          <w:delText>derived from the parent material</w:delText>
        </w:r>
        <w:r w:rsidR="008E0CD7" w:rsidRPr="003126FB" w:rsidDel="0046266F">
          <w:rPr>
            <w:sz w:val="20"/>
            <w:lang w:val="en-US"/>
          </w:rPr>
          <w:delText xml:space="preserve"> </w:delText>
        </w:r>
        <w:r w:rsidR="007451EF" w:rsidRPr="003126FB" w:rsidDel="0046266F">
          <w:rPr>
            <w:sz w:val="20"/>
            <w:lang w:val="en-US"/>
          </w:rPr>
          <w:delText>that c</w:delText>
        </w:r>
      </w:del>
      <w:ins w:id="33" w:author="doetters" w:date="2022-03-28T09:58:00Z">
        <w:r w:rsidR="0046266F">
          <w:rPr>
            <w:sz w:val="20"/>
            <w:lang w:val="en-US"/>
          </w:rPr>
          <w:t>C</w:t>
        </w:r>
      </w:ins>
      <w:r w:rsidR="007451EF" w:rsidRPr="003126FB">
        <w:rPr>
          <w:sz w:val="20"/>
          <w:lang w:val="en-US"/>
        </w:rPr>
        <w:t>an</w:t>
      </w:r>
      <w:ins w:id="34" w:author="doetters" w:date="2022-03-28T09:57:00Z">
        <w:r w:rsidR="0046266F" w:rsidRPr="0046266F">
          <w:rPr>
            <w:sz w:val="20"/>
            <w:lang w:val="en-US"/>
          </w:rPr>
          <w:t xml:space="preserve"> </w:t>
        </w:r>
        <w:r w:rsidR="0046266F" w:rsidRPr="003126FB">
          <w:rPr>
            <w:sz w:val="20"/>
            <w:lang w:val="en-US"/>
          </w:rPr>
          <w:t>soil geochemi</w:t>
        </w:r>
      </w:ins>
      <w:ins w:id="35" w:author="doetters" w:date="2022-03-28T09:58:00Z">
        <w:r w:rsidR="0046266F">
          <w:rPr>
            <w:sz w:val="20"/>
            <w:lang w:val="en-US"/>
          </w:rPr>
          <w:t>stry</w:t>
        </w:r>
      </w:ins>
      <w:ins w:id="36" w:author="doetters" w:date="2022-03-28T09:57:00Z">
        <w:r w:rsidR="0046266F" w:rsidRPr="003126FB">
          <w:rPr>
            <w:sz w:val="20"/>
            <w:lang w:val="en-US"/>
          </w:rPr>
          <w:t xml:space="preserve"> </w:t>
        </w:r>
      </w:ins>
      <w:del w:id="37" w:author="doetters" w:date="2022-03-28T09:58:00Z">
        <w:r w:rsidR="00647B5F" w:rsidRPr="003126FB" w:rsidDel="0046266F">
          <w:rPr>
            <w:sz w:val="20"/>
            <w:lang w:val="en-US"/>
          </w:rPr>
          <w:delText xml:space="preserve"> </w:delText>
        </w:r>
      </w:del>
      <w:r w:rsidR="00647B5F" w:rsidRPr="003126FB">
        <w:rPr>
          <w:sz w:val="20"/>
          <w:lang w:val="en-US"/>
        </w:rPr>
        <w:t>be</w:t>
      </w:r>
      <w:r w:rsidR="007451EF" w:rsidRPr="003126FB">
        <w:rPr>
          <w:sz w:val="20"/>
          <w:lang w:val="en-US"/>
        </w:rPr>
        <w:t xml:space="preserve"> use</w:t>
      </w:r>
      <w:r w:rsidR="00647B5F" w:rsidRPr="003126FB">
        <w:rPr>
          <w:sz w:val="20"/>
          <w:lang w:val="en-US"/>
        </w:rPr>
        <w:t>d</w:t>
      </w:r>
      <w:r w:rsidR="007451EF" w:rsidRPr="003126FB">
        <w:rPr>
          <w:sz w:val="20"/>
          <w:lang w:val="en-US"/>
        </w:rPr>
        <w:t xml:space="preserve"> to understand large-scale ecosystem</w:t>
      </w:r>
      <w:r w:rsidR="00647B5F" w:rsidRPr="003126FB">
        <w:rPr>
          <w:sz w:val="20"/>
          <w:lang w:val="en-US"/>
        </w:rPr>
        <w:t>s</w:t>
      </w:r>
      <w:r w:rsidR="007451EF" w:rsidRPr="003126FB">
        <w:rPr>
          <w:sz w:val="20"/>
          <w:lang w:val="en-US"/>
        </w:rPr>
        <w:t xml:space="preserve"> </w:t>
      </w:r>
      <w:commentRangeStart w:id="38"/>
      <w:r w:rsidR="007451EF" w:rsidRPr="003126FB">
        <w:rPr>
          <w:sz w:val="20"/>
          <w:lang w:val="en-US"/>
        </w:rPr>
        <w:t>functionin</w:t>
      </w:r>
      <w:commentRangeEnd w:id="38"/>
      <w:r w:rsidR="0046266F">
        <w:rPr>
          <w:rStyle w:val="CommentReference"/>
        </w:rPr>
        <w:commentReference w:id="38"/>
      </w:r>
      <w:r w:rsidR="007451EF" w:rsidRPr="003126FB">
        <w:rPr>
          <w:sz w:val="20"/>
          <w:lang w:val="en-US"/>
        </w:rPr>
        <w:t xml:space="preserve">g </w:t>
      </w:r>
      <w:del w:id="39" w:author="doetters" w:date="2022-03-28T09:58:00Z">
        <w:r w:rsidR="007451EF" w:rsidRPr="003126FB" w:rsidDel="0046266F">
          <w:rPr>
            <w:sz w:val="20"/>
            <w:lang w:val="en-US"/>
          </w:rPr>
          <w:delText xml:space="preserve">and biogeochemical processes </w:delText>
        </w:r>
      </w:del>
      <w:r w:rsidR="007451EF" w:rsidRPr="003126FB">
        <w:rPr>
          <w:sz w:val="20"/>
          <w:lang w:val="en-US"/>
        </w:rPr>
        <w:t xml:space="preserve">in tropical montane </w:t>
      </w:r>
      <w:commentRangeStart w:id="40"/>
      <w:r w:rsidR="007451EF" w:rsidRPr="003126FB">
        <w:rPr>
          <w:sz w:val="20"/>
          <w:lang w:val="en-US"/>
        </w:rPr>
        <w:t>forests</w:t>
      </w:r>
      <w:commentRangeEnd w:id="40"/>
      <w:r w:rsidR="000814CC">
        <w:rPr>
          <w:rStyle w:val="CommentReference"/>
        </w:rPr>
        <w:commentReference w:id="40"/>
      </w:r>
      <w:r w:rsidRPr="003126FB">
        <w:rPr>
          <w:sz w:val="20"/>
          <w:lang w:val="en-US"/>
        </w:rPr>
        <w:t>?</w:t>
      </w:r>
      <w:commentRangeEnd w:id="29"/>
      <w:r w:rsidR="0046266F">
        <w:rPr>
          <w:rStyle w:val="CommentReference"/>
        </w:rPr>
        <w:commentReference w:id="29"/>
      </w:r>
    </w:p>
    <w:p w14:paraId="2C1760B8" w14:textId="77777777" w:rsidR="008E0CD7" w:rsidRPr="003126FB" w:rsidRDefault="008E0CD7" w:rsidP="008E0CD7">
      <w:pPr>
        <w:pStyle w:val="ListParagraph"/>
        <w:rPr>
          <w:sz w:val="20"/>
          <w:lang w:val="en-US"/>
        </w:rPr>
      </w:pPr>
    </w:p>
    <w:p w14:paraId="606E46C5" w14:textId="77777777" w:rsidR="008E0CD7" w:rsidRPr="003126FB" w:rsidRDefault="008E0CD7" w:rsidP="008E0CD7">
      <w:pPr>
        <w:rPr>
          <w:b/>
          <w:sz w:val="20"/>
          <w:lang w:val="en-US"/>
        </w:rPr>
      </w:pPr>
    </w:p>
    <w:p w14:paraId="78DFC9BD" w14:textId="1DB268E1" w:rsidR="008E0CD7" w:rsidRPr="003126FB" w:rsidRDefault="008E0CD7" w:rsidP="008E0CD7">
      <w:pPr>
        <w:rPr>
          <w:b/>
          <w:sz w:val="20"/>
          <w:lang w:val="en-US"/>
        </w:rPr>
      </w:pPr>
      <w:r w:rsidRPr="003126FB">
        <w:rPr>
          <w:b/>
          <w:sz w:val="20"/>
          <w:lang w:val="en-US"/>
        </w:rPr>
        <w:t>Research hypotheses</w:t>
      </w:r>
    </w:p>
    <w:p w14:paraId="2EAA1C37" w14:textId="4D9CFB74" w:rsidR="0046266F" w:rsidRPr="0046266F" w:rsidRDefault="00F758AD" w:rsidP="0046266F">
      <w:pPr>
        <w:pStyle w:val="ListParagraph"/>
        <w:numPr>
          <w:ilvl w:val="0"/>
          <w:numId w:val="13"/>
        </w:numPr>
        <w:spacing w:line="360" w:lineRule="auto"/>
        <w:jc w:val="both"/>
        <w:rPr>
          <w:ins w:id="41" w:author="doetters" w:date="2022-03-28T10:02:00Z"/>
          <w:sz w:val="20"/>
          <w:lang w:val="en-US"/>
          <w:rPrChange w:id="42" w:author="doetters" w:date="2022-03-28T10:02:00Z">
            <w:rPr>
              <w:ins w:id="43" w:author="doetters" w:date="2022-03-28T10:02:00Z"/>
              <w:lang w:val="en-US"/>
            </w:rPr>
          </w:rPrChange>
        </w:rPr>
        <w:pPrChange w:id="44" w:author="doetters" w:date="2022-03-28T10:02:00Z">
          <w:pPr>
            <w:spacing w:line="360" w:lineRule="auto"/>
            <w:jc w:val="both"/>
          </w:pPr>
        </w:pPrChange>
      </w:pPr>
      <w:del w:id="45" w:author="doetters" w:date="2022-03-28T10:02:00Z">
        <w:r w:rsidRPr="0046266F" w:rsidDel="0046266F">
          <w:rPr>
            <w:sz w:val="20"/>
            <w:lang w:val="en-US"/>
            <w:rPrChange w:id="46" w:author="doetters" w:date="2022-03-28T10:02:00Z">
              <w:rPr>
                <w:lang w:val="en-US"/>
              </w:rPr>
            </w:rPrChange>
          </w:rPr>
          <w:delText xml:space="preserve">(1) </w:delText>
        </w:r>
      </w:del>
      <w:r w:rsidR="00A1660B" w:rsidRPr="0046266F">
        <w:rPr>
          <w:sz w:val="20"/>
          <w:lang w:val="en-US"/>
          <w:rPrChange w:id="47" w:author="doetters" w:date="2022-03-28T10:02:00Z">
            <w:rPr>
              <w:lang w:val="en-US"/>
            </w:rPr>
          </w:rPrChange>
        </w:rPr>
        <w:t xml:space="preserve">We </w:t>
      </w:r>
      <w:r w:rsidR="007E3924" w:rsidRPr="0046266F">
        <w:rPr>
          <w:sz w:val="20"/>
          <w:lang w:val="en-US"/>
          <w:rPrChange w:id="48" w:author="doetters" w:date="2022-03-28T10:02:00Z">
            <w:rPr>
              <w:lang w:val="en-US"/>
            </w:rPr>
          </w:rPrChange>
        </w:rPr>
        <w:t>hypothesize</w:t>
      </w:r>
      <w:r w:rsidR="00A1660B" w:rsidRPr="0046266F">
        <w:rPr>
          <w:sz w:val="20"/>
          <w:lang w:val="en-US"/>
          <w:rPrChange w:id="49" w:author="doetters" w:date="2022-03-28T10:02:00Z">
            <w:rPr>
              <w:lang w:val="en-US"/>
            </w:rPr>
          </w:rPrChange>
        </w:rPr>
        <w:t xml:space="preserve"> that </w:t>
      </w:r>
      <w:r w:rsidR="00274503" w:rsidRPr="0046266F">
        <w:rPr>
          <w:sz w:val="20"/>
          <w:lang w:val="en-US"/>
          <w:rPrChange w:id="50" w:author="doetters" w:date="2022-03-28T10:02:00Z">
            <w:rPr>
              <w:lang w:val="en-US"/>
            </w:rPr>
          </w:rPrChange>
        </w:rPr>
        <w:t xml:space="preserve">the </w:t>
      </w:r>
      <w:r w:rsidR="00A1660B" w:rsidRPr="0046266F">
        <w:rPr>
          <w:sz w:val="20"/>
          <w:lang w:val="en-US"/>
          <w:rPrChange w:id="51" w:author="doetters" w:date="2022-03-28T10:02:00Z">
            <w:rPr>
              <w:lang w:val="en-US"/>
            </w:rPr>
          </w:rPrChange>
        </w:rPr>
        <w:t>canopy</w:t>
      </w:r>
      <w:r w:rsidR="00E53A2B" w:rsidRPr="0046266F">
        <w:rPr>
          <w:sz w:val="20"/>
          <w:lang w:val="en-US"/>
          <w:rPrChange w:id="52" w:author="doetters" w:date="2022-03-28T10:02:00Z">
            <w:rPr>
              <w:lang w:val="en-US"/>
            </w:rPr>
          </w:rPrChange>
        </w:rPr>
        <w:t xml:space="preserve"> chemistry</w:t>
      </w:r>
      <w:r w:rsidR="00A1660B" w:rsidRPr="0046266F">
        <w:rPr>
          <w:sz w:val="20"/>
          <w:lang w:val="en-US"/>
          <w:rPrChange w:id="53" w:author="doetters" w:date="2022-03-28T10:02:00Z">
            <w:rPr>
              <w:lang w:val="en-US"/>
            </w:rPr>
          </w:rPrChange>
        </w:rPr>
        <w:t xml:space="preserve"> of tropical montane forests is </w:t>
      </w:r>
      <w:del w:id="54" w:author="doetters" w:date="2022-03-28T10:01:00Z">
        <w:r w:rsidR="00A1660B" w:rsidRPr="0046266F" w:rsidDel="0046266F">
          <w:rPr>
            <w:sz w:val="20"/>
            <w:lang w:val="en-US"/>
            <w:rPrChange w:id="55" w:author="doetters" w:date="2022-03-28T10:02:00Z">
              <w:rPr>
                <w:lang w:val="en-US"/>
              </w:rPr>
            </w:rPrChange>
          </w:rPr>
          <w:delText xml:space="preserve">mainly </w:delText>
        </w:r>
      </w:del>
      <w:ins w:id="56" w:author="doetters" w:date="2022-03-28T10:02:00Z">
        <w:r w:rsidR="0046266F" w:rsidRPr="0046266F">
          <w:rPr>
            <w:sz w:val="20"/>
            <w:lang w:val="en-US"/>
            <w:rPrChange w:id="57" w:author="doetters" w:date="2022-03-28T10:02:00Z">
              <w:rPr>
                <w:lang w:val="en-US"/>
              </w:rPr>
            </w:rPrChange>
          </w:rPr>
          <w:t xml:space="preserve">strongly linked to the </w:t>
        </w:r>
      </w:ins>
      <w:del w:id="58" w:author="doetters" w:date="2022-03-28T10:02:00Z">
        <w:r w:rsidR="00A1660B" w:rsidRPr="0046266F" w:rsidDel="0046266F">
          <w:rPr>
            <w:sz w:val="20"/>
            <w:lang w:val="en-US"/>
            <w:rPrChange w:id="59" w:author="doetters" w:date="2022-03-28T10:02:00Z">
              <w:rPr>
                <w:lang w:val="en-US"/>
              </w:rPr>
            </w:rPrChange>
          </w:rPr>
          <w:delText xml:space="preserve">driven by </w:delText>
        </w:r>
      </w:del>
      <w:del w:id="60" w:author="doetters" w:date="2022-03-28T10:01:00Z">
        <w:r w:rsidR="00A1660B" w:rsidRPr="0046266F" w:rsidDel="0046266F">
          <w:rPr>
            <w:sz w:val="20"/>
            <w:lang w:val="en-US"/>
            <w:rPrChange w:id="61" w:author="doetters" w:date="2022-03-28T10:02:00Z">
              <w:rPr>
                <w:lang w:val="en-US"/>
              </w:rPr>
            </w:rPrChange>
          </w:rPr>
          <w:delText xml:space="preserve">soil </w:delText>
        </w:r>
      </w:del>
      <w:r w:rsidR="00D43E08" w:rsidRPr="0046266F">
        <w:rPr>
          <w:sz w:val="20"/>
          <w:lang w:val="en-US"/>
          <w:rPrChange w:id="62" w:author="doetters" w:date="2022-03-28T10:02:00Z">
            <w:rPr>
              <w:lang w:val="en-US"/>
            </w:rPr>
          </w:rPrChange>
        </w:rPr>
        <w:t xml:space="preserve">geochemical </w:t>
      </w:r>
      <w:r w:rsidR="00A1660B" w:rsidRPr="0046266F">
        <w:rPr>
          <w:sz w:val="20"/>
          <w:lang w:val="en-US"/>
          <w:rPrChange w:id="63" w:author="doetters" w:date="2022-03-28T10:02:00Z">
            <w:rPr>
              <w:lang w:val="en-US"/>
            </w:rPr>
          </w:rPrChange>
        </w:rPr>
        <w:t xml:space="preserve">properties </w:t>
      </w:r>
      <w:del w:id="64" w:author="doetters" w:date="2022-03-28T10:01:00Z">
        <w:r w:rsidR="00A1660B" w:rsidRPr="0046266F" w:rsidDel="0046266F">
          <w:rPr>
            <w:sz w:val="20"/>
            <w:lang w:val="en-US"/>
            <w:rPrChange w:id="65" w:author="doetters" w:date="2022-03-28T10:02:00Z">
              <w:rPr>
                <w:lang w:val="en-US"/>
              </w:rPr>
            </w:rPrChange>
          </w:rPr>
          <w:delText xml:space="preserve">reflecting </w:delText>
        </w:r>
      </w:del>
      <w:ins w:id="66" w:author="doetters" w:date="2022-03-28T10:01:00Z">
        <w:r w:rsidR="0046266F" w:rsidRPr="0046266F">
          <w:rPr>
            <w:sz w:val="20"/>
            <w:lang w:val="en-US"/>
            <w:rPrChange w:id="67" w:author="doetters" w:date="2022-03-28T10:02:00Z">
              <w:rPr>
                <w:lang w:val="en-US"/>
              </w:rPr>
            </w:rPrChange>
          </w:rPr>
          <w:t xml:space="preserve">which soils derive from their </w:t>
        </w:r>
      </w:ins>
      <w:r w:rsidR="00A1660B" w:rsidRPr="0046266F">
        <w:rPr>
          <w:sz w:val="20"/>
          <w:lang w:val="en-US"/>
          <w:rPrChange w:id="68" w:author="doetters" w:date="2022-03-28T10:02:00Z">
            <w:rPr>
              <w:lang w:val="en-US"/>
            </w:rPr>
          </w:rPrChange>
        </w:rPr>
        <w:t>local parent material</w:t>
      </w:r>
      <w:ins w:id="69" w:author="doetters" w:date="2022-03-28T10:02:00Z">
        <w:r w:rsidR="0046266F" w:rsidRPr="0046266F">
          <w:rPr>
            <w:sz w:val="20"/>
            <w:lang w:val="en-US"/>
            <w:rPrChange w:id="70" w:author="doetters" w:date="2022-03-28T10:02:00Z">
              <w:rPr>
                <w:lang w:val="en-US"/>
              </w:rPr>
            </w:rPrChange>
          </w:rPr>
          <w:t>.</w:t>
        </w:r>
      </w:ins>
    </w:p>
    <w:p w14:paraId="0A4E490D" w14:textId="170C5B37" w:rsidR="002571EC" w:rsidRPr="0046266F" w:rsidRDefault="00A1660B" w:rsidP="0046266F">
      <w:pPr>
        <w:pStyle w:val="ListParagraph"/>
        <w:numPr>
          <w:ilvl w:val="0"/>
          <w:numId w:val="13"/>
        </w:numPr>
        <w:spacing w:line="360" w:lineRule="auto"/>
        <w:jc w:val="both"/>
        <w:rPr>
          <w:sz w:val="20"/>
          <w:lang w:val="en-US"/>
          <w:rPrChange w:id="71" w:author="doetters" w:date="2022-03-28T10:02:00Z">
            <w:rPr>
              <w:lang w:val="en-US"/>
            </w:rPr>
          </w:rPrChange>
        </w:rPr>
        <w:pPrChange w:id="72" w:author="doetters" w:date="2022-03-28T10:02:00Z">
          <w:pPr>
            <w:spacing w:line="360" w:lineRule="auto"/>
            <w:jc w:val="both"/>
          </w:pPr>
        </w:pPrChange>
      </w:pPr>
      <w:del w:id="73" w:author="doetters" w:date="2022-03-28T10:03:00Z">
        <w:r w:rsidRPr="0046266F" w:rsidDel="0046266F">
          <w:rPr>
            <w:sz w:val="20"/>
            <w:lang w:val="en-US"/>
            <w:rPrChange w:id="74" w:author="doetters" w:date="2022-03-28T10:02:00Z">
              <w:rPr>
                <w:lang w:val="en-US"/>
              </w:rPr>
            </w:rPrChange>
          </w:rPr>
          <w:delText xml:space="preserve"> and only secondary by topograph</w:delText>
        </w:r>
      </w:del>
      <w:del w:id="75" w:author="doetters" w:date="2022-03-28T10:01:00Z">
        <w:r w:rsidRPr="0046266F" w:rsidDel="0046266F">
          <w:rPr>
            <w:sz w:val="20"/>
            <w:lang w:val="en-US"/>
            <w:rPrChange w:id="76" w:author="doetters" w:date="2022-03-28T10:02:00Z">
              <w:rPr>
                <w:lang w:val="en-US"/>
              </w:rPr>
            </w:rPrChange>
          </w:rPr>
          <w:delText>ic positions</w:delText>
        </w:r>
      </w:del>
      <w:del w:id="77" w:author="doetters" w:date="2022-03-28T10:03:00Z">
        <w:r w:rsidRPr="0046266F" w:rsidDel="0046266F">
          <w:rPr>
            <w:sz w:val="20"/>
            <w:lang w:val="en-US"/>
            <w:rPrChange w:id="78" w:author="doetters" w:date="2022-03-28T10:02:00Z">
              <w:rPr>
                <w:lang w:val="en-US"/>
              </w:rPr>
            </w:rPrChange>
          </w:rPr>
          <w:delText xml:space="preserve">. </w:delText>
        </w:r>
        <w:r w:rsidR="00F758AD" w:rsidRPr="0046266F" w:rsidDel="0046266F">
          <w:rPr>
            <w:sz w:val="20"/>
            <w:lang w:val="en-US"/>
            <w:rPrChange w:id="79" w:author="doetters" w:date="2022-03-28T10:02:00Z">
              <w:rPr>
                <w:lang w:val="en-US"/>
              </w:rPr>
            </w:rPrChange>
          </w:rPr>
          <w:delText xml:space="preserve">(2) </w:delText>
        </w:r>
      </w:del>
      <w:r w:rsidR="00E53A2B" w:rsidRPr="0046266F">
        <w:rPr>
          <w:sz w:val="20"/>
          <w:lang w:val="en-US"/>
          <w:rPrChange w:id="80" w:author="doetters" w:date="2022-03-28T10:02:00Z">
            <w:rPr>
              <w:lang w:val="en-US"/>
            </w:rPr>
          </w:rPrChange>
        </w:rPr>
        <w:t xml:space="preserve">We further hypothesize that the effects of </w:t>
      </w:r>
      <w:ins w:id="81" w:author="doetters" w:date="2022-03-28T10:02:00Z">
        <w:r w:rsidR="0046266F">
          <w:rPr>
            <w:sz w:val="20"/>
            <w:lang w:val="en-US"/>
          </w:rPr>
          <w:t xml:space="preserve">geochemistry derived </w:t>
        </w:r>
      </w:ins>
      <w:r w:rsidR="00E53A2B" w:rsidRPr="0046266F">
        <w:rPr>
          <w:sz w:val="20"/>
          <w:lang w:val="en-US"/>
          <w:rPrChange w:id="82" w:author="doetters" w:date="2022-03-28T10:02:00Z">
            <w:rPr>
              <w:lang w:val="en-US"/>
            </w:rPr>
          </w:rPrChange>
        </w:rPr>
        <w:t xml:space="preserve">soil fertility indicators </w:t>
      </w:r>
      <w:del w:id="83" w:author="doetters" w:date="2022-03-28T10:02:00Z">
        <w:r w:rsidR="00E53A2B" w:rsidRPr="0046266F" w:rsidDel="0046266F">
          <w:rPr>
            <w:sz w:val="20"/>
            <w:lang w:val="en-US"/>
            <w:rPrChange w:id="84" w:author="doetters" w:date="2022-03-28T10:02:00Z">
              <w:rPr>
                <w:lang w:val="en-US"/>
              </w:rPr>
            </w:rPrChange>
          </w:rPr>
          <w:delText xml:space="preserve">within </w:delText>
        </w:r>
        <w:r w:rsidR="00274503" w:rsidRPr="0046266F" w:rsidDel="0046266F">
          <w:rPr>
            <w:sz w:val="20"/>
            <w:lang w:val="en-US"/>
            <w:rPrChange w:id="85" w:author="doetters" w:date="2022-03-28T10:02:00Z">
              <w:rPr>
                <w:lang w:val="en-US"/>
              </w:rPr>
            </w:rPrChange>
          </w:rPr>
          <w:delText xml:space="preserve">a </w:delText>
        </w:r>
        <w:r w:rsidR="00E53A2B" w:rsidRPr="0046266F" w:rsidDel="0046266F">
          <w:rPr>
            <w:sz w:val="20"/>
            <w:lang w:val="en-US"/>
            <w:rPrChange w:id="86" w:author="doetters" w:date="2022-03-28T10:02:00Z">
              <w:rPr>
                <w:lang w:val="en-US"/>
              </w:rPr>
            </w:rPrChange>
          </w:rPr>
          <w:delText xml:space="preserve">geochemical region </w:delText>
        </w:r>
      </w:del>
      <w:r w:rsidR="00274503" w:rsidRPr="0046266F">
        <w:rPr>
          <w:sz w:val="20"/>
          <w:lang w:val="en-US"/>
          <w:rPrChange w:id="87" w:author="doetters" w:date="2022-03-28T10:02:00Z">
            <w:rPr>
              <w:lang w:val="en-US"/>
            </w:rPr>
          </w:rPrChange>
        </w:rPr>
        <w:t>are</w:t>
      </w:r>
      <w:r w:rsidR="00D43E08" w:rsidRPr="0046266F">
        <w:rPr>
          <w:sz w:val="20"/>
          <w:lang w:val="en-US"/>
          <w:rPrChange w:id="88" w:author="doetters" w:date="2022-03-28T10:02:00Z">
            <w:rPr>
              <w:lang w:val="en-US"/>
            </w:rPr>
          </w:rPrChange>
        </w:rPr>
        <w:t xml:space="preserve"> </w:t>
      </w:r>
      <w:r w:rsidR="00E53A2B" w:rsidRPr="0046266F">
        <w:rPr>
          <w:sz w:val="20"/>
          <w:lang w:val="en-US"/>
          <w:rPrChange w:id="89" w:author="doetters" w:date="2022-03-28T10:02:00Z">
            <w:rPr>
              <w:lang w:val="en-US"/>
            </w:rPr>
          </w:rPrChange>
        </w:rPr>
        <w:t xml:space="preserve">stronger </w:t>
      </w:r>
      <w:ins w:id="90" w:author="doetters" w:date="2022-03-28T10:02:00Z">
        <w:r w:rsidR="0046266F">
          <w:rPr>
            <w:sz w:val="20"/>
            <w:lang w:val="en-US"/>
          </w:rPr>
          <w:t xml:space="preserve">controls on </w:t>
        </w:r>
        <w:commentRangeStart w:id="91"/>
        <w:r w:rsidR="0046266F">
          <w:rPr>
            <w:sz w:val="20"/>
            <w:lang w:val="en-US"/>
          </w:rPr>
          <w:t xml:space="preserve">canopy chemistry </w:t>
        </w:r>
      </w:ins>
      <w:r w:rsidR="00E53A2B" w:rsidRPr="0046266F">
        <w:rPr>
          <w:sz w:val="20"/>
          <w:lang w:val="en-US"/>
          <w:rPrChange w:id="92" w:author="doetters" w:date="2022-03-28T10:02:00Z">
            <w:rPr>
              <w:lang w:val="en-US"/>
            </w:rPr>
          </w:rPrChange>
        </w:rPr>
        <w:t xml:space="preserve">than the effects of local </w:t>
      </w:r>
      <w:del w:id="93" w:author="doetters" w:date="2022-03-28T10:03:00Z">
        <w:r w:rsidR="00E53A2B" w:rsidRPr="0046266F" w:rsidDel="0046266F">
          <w:rPr>
            <w:sz w:val="20"/>
            <w:lang w:val="en-US"/>
            <w:rPrChange w:id="94" w:author="doetters" w:date="2022-03-28T10:02:00Z">
              <w:rPr>
                <w:lang w:val="en-US"/>
              </w:rPr>
            </w:rPrChange>
          </w:rPr>
          <w:delText>hillslope positions</w:delText>
        </w:r>
        <w:r w:rsidR="00A675D4" w:rsidRPr="0046266F" w:rsidDel="0046266F">
          <w:rPr>
            <w:sz w:val="20"/>
            <w:lang w:val="en-US"/>
            <w:rPrChange w:id="95" w:author="doetters" w:date="2022-03-28T10:02:00Z">
              <w:rPr>
                <w:lang w:val="en-US"/>
              </w:rPr>
            </w:rPrChange>
          </w:rPr>
          <w:delText xml:space="preserve"> representing </w:delText>
        </w:r>
      </w:del>
      <w:r w:rsidR="00A675D4" w:rsidRPr="0046266F">
        <w:rPr>
          <w:sz w:val="20"/>
          <w:lang w:val="en-US"/>
          <w:rPrChange w:id="96" w:author="doetters" w:date="2022-03-28T10:02:00Z">
            <w:rPr>
              <w:lang w:val="en-US"/>
            </w:rPr>
          </w:rPrChange>
        </w:rPr>
        <w:t>topography</w:t>
      </w:r>
      <w:r w:rsidR="00E53A2B" w:rsidRPr="0046266F">
        <w:rPr>
          <w:sz w:val="20"/>
          <w:lang w:val="en-US"/>
          <w:rPrChange w:id="97" w:author="doetters" w:date="2022-03-28T10:02:00Z">
            <w:rPr>
              <w:lang w:val="en-US"/>
            </w:rPr>
          </w:rPrChange>
        </w:rPr>
        <w:t>.</w:t>
      </w:r>
      <w:commentRangeEnd w:id="91"/>
      <w:r w:rsidR="0046266F">
        <w:rPr>
          <w:rStyle w:val="CommentReference"/>
        </w:rPr>
        <w:commentReference w:id="91"/>
      </w:r>
    </w:p>
    <w:p w14:paraId="79697289" w14:textId="5D5BF9C3" w:rsidR="002571EC" w:rsidRDefault="002571EC">
      <w:pPr>
        <w:rPr>
          <w:lang w:val="en-US"/>
        </w:rPr>
      </w:pPr>
    </w:p>
    <w:p w14:paraId="2C89A1C1" w14:textId="585607AD" w:rsidR="002571EC" w:rsidRDefault="00B74D31">
      <w:pPr>
        <w:rPr>
          <w:lang w:val="en-US"/>
        </w:rPr>
      </w:pPr>
      <w:commentRangeStart w:id="98"/>
      <w:r>
        <w:rPr>
          <w:noProof/>
          <w:lang w:val="de-CH" w:eastAsia="de-CH"/>
        </w:rPr>
        <w:lastRenderedPageBreak/>
        <w:drawing>
          <wp:inline distT="0" distB="0" distL="0" distR="0" wp14:anchorId="77715E92" wp14:editId="57DB5AE9">
            <wp:extent cx="5957570" cy="701103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cro_geo.png"/>
                    <pic:cNvPicPr/>
                  </pic:nvPicPr>
                  <pic:blipFill>
                    <a:blip r:embed="rId10">
                      <a:extLst>
                        <a:ext uri="{28A0092B-C50C-407E-A947-70E740481C1C}">
                          <a14:useLocalDpi xmlns:a14="http://schemas.microsoft.com/office/drawing/2010/main" val="0"/>
                        </a:ext>
                      </a:extLst>
                    </a:blip>
                    <a:stretch>
                      <a:fillRect/>
                    </a:stretch>
                  </pic:blipFill>
                  <pic:spPr>
                    <a:xfrm>
                      <a:off x="0" y="0"/>
                      <a:ext cx="5957570" cy="7011035"/>
                    </a:xfrm>
                    <a:prstGeom prst="rect">
                      <a:avLst/>
                    </a:prstGeom>
                  </pic:spPr>
                </pic:pic>
              </a:graphicData>
            </a:graphic>
          </wp:inline>
        </w:drawing>
      </w:r>
      <w:commentRangeEnd w:id="98"/>
      <w:r w:rsidR="000814CC">
        <w:rPr>
          <w:rStyle w:val="CommentReference"/>
        </w:rPr>
        <w:commentReference w:id="98"/>
      </w:r>
    </w:p>
    <w:p w14:paraId="03978B82" w14:textId="77777777" w:rsidR="00A55B0C" w:rsidRDefault="00A55B0C" w:rsidP="00A55B0C">
      <w:pPr>
        <w:jc w:val="center"/>
      </w:pPr>
    </w:p>
    <w:p w14:paraId="732E11A9" w14:textId="18CA76FA" w:rsidR="002E2F05" w:rsidRPr="00E53A2B" w:rsidRDefault="00A55B0C" w:rsidP="002E2F05">
      <w:pPr>
        <w:jc w:val="both"/>
        <w:rPr>
          <w:sz w:val="20"/>
          <w:szCs w:val="20"/>
          <w:lang w:val="en-US"/>
        </w:rPr>
      </w:pPr>
      <w:commentRangeStart w:id="99"/>
      <w:commentRangeStart w:id="100"/>
      <w:r w:rsidRPr="007A309A">
        <w:rPr>
          <w:b/>
          <w:sz w:val="20"/>
          <w:szCs w:val="20"/>
          <w:lang w:val="en-US"/>
        </w:rPr>
        <w:t>Figure</w:t>
      </w:r>
      <w:ins w:id="101" w:author="doetters" w:date="2022-03-28T10:04:00Z">
        <w:r w:rsidR="0046266F">
          <w:rPr>
            <w:b/>
            <w:sz w:val="20"/>
            <w:szCs w:val="20"/>
            <w:lang w:val="en-US"/>
          </w:rPr>
          <w:t xml:space="preserve"> </w:t>
        </w:r>
      </w:ins>
      <w:r w:rsidRPr="007A309A">
        <w:rPr>
          <w:b/>
          <w:sz w:val="20"/>
          <w:szCs w:val="20"/>
          <w:lang w:val="en-US"/>
        </w:rPr>
        <w:t>1.</w:t>
      </w:r>
      <w:r w:rsidRPr="00E53A2B">
        <w:rPr>
          <w:sz w:val="20"/>
          <w:szCs w:val="20"/>
          <w:lang w:val="en-US"/>
        </w:rPr>
        <w:t xml:space="preserve"> </w:t>
      </w:r>
      <w:commentRangeEnd w:id="99"/>
      <w:r w:rsidR="00E935C5">
        <w:rPr>
          <w:rStyle w:val="CommentReference"/>
        </w:rPr>
        <w:commentReference w:id="99"/>
      </w:r>
      <w:commentRangeEnd w:id="100"/>
      <w:r w:rsidR="00E935C5">
        <w:rPr>
          <w:rStyle w:val="CommentReference"/>
        </w:rPr>
        <w:commentReference w:id="100"/>
      </w:r>
      <w:r>
        <w:rPr>
          <w:sz w:val="20"/>
          <w:szCs w:val="20"/>
          <w:lang w:val="en-US"/>
        </w:rPr>
        <w:t xml:space="preserve">Community weighted concentration of major nutrients and their ratios in the canopy for the three investigated geochemical regions. </w:t>
      </w:r>
      <w:r w:rsidR="00165DC2">
        <w:rPr>
          <w:sz w:val="20"/>
          <w:szCs w:val="20"/>
          <w:lang w:val="en-US"/>
        </w:rPr>
        <w:t xml:space="preserve">(a) </w:t>
      </w:r>
      <w:r>
        <w:rPr>
          <w:sz w:val="20"/>
          <w:szCs w:val="20"/>
          <w:lang w:val="en-US"/>
        </w:rPr>
        <w:t xml:space="preserve">Leaf carbon content, </w:t>
      </w:r>
      <w:r w:rsidR="00165DC2">
        <w:rPr>
          <w:sz w:val="20"/>
          <w:szCs w:val="20"/>
          <w:lang w:val="en-US"/>
        </w:rPr>
        <w:t xml:space="preserve">(b) </w:t>
      </w:r>
      <w:r>
        <w:rPr>
          <w:sz w:val="20"/>
          <w:szCs w:val="20"/>
          <w:lang w:val="en-US"/>
        </w:rPr>
        <w:t xml:space="preserve">leaf nitrogen content, </w:t>
      </w:r>
      <w:r w:rsidR="00165DC2">
        <w:rPr>
          <w:sz w:val="20"/>
          <w:szCs w:val="20"/>
          <w:lang w:val="en-US"/>
        </w:rPr>
        <w:t xml:space="preserve">(c) </w:t>
      </w:r>
      <w:r>
        <w:rPr>
          <w:sz w:val="20"/>
          <w:szCs w:val="20"/>
          <w:lang w:val="en-US"/>
        </w:rPr>
        <w:t xml:space="preserve">leaf phosphorus content, </w:t>
      </w:r>
      <w:r w:rsidR="00165DC2">
        <w:rPr>
          <w:sz w:val="20"/>
          <w:szCs w:val="20"/>
          <w:lang w:val="en-US"/>
        </w:rPr>
        <w:t xml:space="preserve">(d) </w:t>
      </w:r>
      <w:r>
        <w:rPr>
          <w:sz w:val="20"/>
          <w:szCs w:val="20"/>
          <w:lang w:val="en-US"/>
        </w:rPr>
        <w:t>leaf carbon to nitrogen ratio,</w:t>
      </w:r>
      <w:r w:rsidRPr="00210F12">
        <w:rPr>
          <w:sz w:val="20"/>
          <w:szCs w:val="20"/>
          <w:lang w:val="en-US"/>
        </w:rPr>
        <w:t xml:space="preserve"> </w:t>
      </w:r>
      <w:r w:rsidR="00165DC2">
        <w:rPr>
          <w:sz w:val="20"/>
          <w:szCs w:val="20"/>
          <w:lang w:val="en-US"/>
        </w:rPr>
        <w:t xml:space="preserve">(e) </w:t>
      </w:r>
      <w:r>
        <w:rPr>
          <w:sz w:val="20"/>
          <w:szCs w:val="20"/>
          <w:lang w:val="en-US"/>
        </w:rPr>
        <w:t>leaf carbon to phosphorus ratio</w:t>
      </w:r>
      <w:r w:rsidR="00165DC2">
        <w:rPr>
          <w:sz w:val="20"/>
          <w:szCs w:val="20"/>
          <w:lang w:val="en-US"/>
        </w:rPr>
        <w:t>, (f)</w:t>
      </w:r>
      <w:r>
        <w:rPr>
          <w:sz w:val="20"/>
          <w:szCs w:val="20"/>
          <w:lang w:val="en-US"/>
        </w:rPr>
        <w:t xml:space="preserve"> leaf nitrogen to phosphorus ratio. The white dot in the cent</w:t>
      </w:r>
      <w:r w:rsidR="0034407B">
        <w:rPr>
          <w:sz w:val="20"/>
          <w:szCs w:val="20"/>
          <w:lang w:val="en-US"/>
        </w:rPr>
        <w:t>re</w:t>
      </w:r>
      <w:r>
        <w:rPr>
          <w:sz w:val="20"/>
          <w:szCs w:val="20"/>
          <w:lang w:val="en-US"/>
        </w:rPr>
        <w:t xml:space="preserve"> of the box plot represent</w:t>
      </w:r>
      <w:r w:rsidR="0034407B">
        <w:rPr>
          <w:sz w:val="20"/>
          <w:szCs w:val="20"/>
          <w:lang w:val="en-US"/>
        </w:rPr>
        <w:t>s</w:t>
      </w:r>
      <w:r>
        <w:rPr>
          <w:sz w:val="20"/>
          <w:szCs w:val="20"/>
          <w:lang w:val="en-US"/>
        </w:rPr>
        <w:t xml:space="preserve"> the mean value</w:t>
      </w:r>
      <w:r w:rsidR="00D43E08">
        <w:rPr>
          <w:sz w:val="20"/>
          <w:szCs w:val="20"/>
          <w:lang w:val="en-US"/>
        </w:rPr>
        <w:t xml:space="preserve">. </w:t>
      </w:r>
      <w:r w:rsidR="002E2F05">
        <w:rPr>
          <w:sz w:val="20"/>
          <w:szCs w:val="20"/>
          <w:lang w:val="en-US"/>
        </w:rPr>
        <w:t>The weighting factor is the proportion of community basal area to the total basal area of the plot.</w:t>
      </w:r>
    </w:p>
    <w:p w14:paraId="18DF46C8" w14:textId="381AB211" w:rsidR="00D43E08" w:rsidRPr="00E53A2B" w:rsidRDefault="00D43E08" w:rsidP="00D43E08">
      <w:pPr>
        <w:jc w:val="both"/>
        <w:rPr>
          <w:sz w:val="20"/>
          <w:szCs w:val="20"/>
          <w:lang w:val="en-US"/>
        </w:rPr>
      </w:pPr>
    </w:p>
    <w:p w14:paraId="67CFAA8E" w14:textId="01670C74" w:rsidR="00A55B0C" w:rsidRPr="003B46AC" w:rsidRDefault="00A55B0C" w:rsidP="00A55B0C">
      <w:pPr>
        <w:jc w:val="both"/>
        <w:rPr>
          <w:sz w:val="16"/>
          <w:szCs w:val="20"/>
          <w:lang w:val="en-US"/>
        </w:rPr>
      </w:pPr>
    </w:p>
    <w:p w14:paraId="126490CF" w14:textId="77777777" w:rsidR="00A55B0C" w:rsidRPr="003B46AC" w:rsidRDefault="00A55B0C">
      <w:pPr>
        <w:rPr>
          <w:sz w:val="20"/>
          <w:lang w:val="en-US"/>
        </w:rPr>
        <w:sectPr w:rsidR="00A55B0C" w:rsidRPr="003B46AC" w:rsidSect="00F74771">
          <w:footerReference w:type="default" r:id="rId11"/>
          <w:pgSz w:w="11906" w:h="16838" w:code="9"/>
          <w:pgMar w:top="1418" w:right="1106" w:bottom="1134" w:left="1418" w:header="709" w:footer="709" w:gutter="0"/>
          <w:cols w:space="708"/>
          <w:docGrid w:linePitch="360"/>
        </w:sectPr>
      </w:pPr>
    </w:p>
    <w:p w14:paraId="15CA514B" w14:textId="0473901B" w:rsidR="0072551B" w:rsidRPr="003B46AC" w:rsidRDefault="00F758AD" w:rsidP="008E4E65">
      <w:pPr>
        <w:pStyle w:val="ListParagraph"/>
        <w:numPr>
          <w:ilvl w:val="0"/>
          <w:numId w:val="7"/>
        </w:numPr>
        <w:rPr>
          <w:sz w:val="20"/>
          <w:lang w:val="en-US"/>
        </w:rPr>
      </w:pPr>
      <w:commentRangeStart w:id="102"/>
      <w:r w:rsidRPr="003B46AC">
        <w:rPr>
          <w:sz w:val="20"/>
          <w:lang w:val="en-US"/>
        </w:rPr>
        <w:lastRenderedPageBreak/>
        <w:t xml:space="preserve">The </w:t>
      </w:r>
      <w:r w:rsidR="008E4E65" w:rsidRPr="003B46AC">
        <w:rPr>
          <w:sz w:val="20"/>
          <w:lang w:val="en-US"/>
        </w:rPr>
        <w:t>canopy chemistry</w:t>
      </w:r>
      <w:r w:rsidRPr="003B46AC">
        <w:rPr>
          <w:sz w:val="20"/>
          <w:lang w:val="en-US"/>
        </w:rPr>
        <w:t xml:space="preserve"> differed</w:t>
      </w:r>
      <w:r w:rsidR="008E4E65" w:rsidRPr="003B46AC">
        <w:rPr>
          <w:sz w:val="20"/>
          <w:lang w:val="en-US"/>
        </w:rPr>
        <w:t xml:space="preserve"> </w:t>
      </w:r>
      <w:r w:rsidRPr="003B46AC">
        <w:rPr>
          <w:sz w:val="20"/>
          <w:lang w:val="en-US"/>
        </w:rPr>
        <w:t>between</w:t>
      </w:r>
      <w:r w:rsidR="008E4E65" w:rsidRPr="003B46AC">
        <w:rPr>
          <w:sz w:val="20"/>
          <w:lang w:val="en-US"/>
        </w:rPr>
        <w:t xml:space="preserve"> the three investigated</w:t>
      </w:r>
      <w:commentRangeStart w:id="103"/>
      <w:r w:rsidR="008E4E65" w:rsidRPr="003B46AC">
        <w:rPr>
          <w:sz w:val="20"/>
          <w:lang w:val="en-US"/>
        </w:rPr>
        <w:t xml:space="preserve"> </w:t>
      </w:r>
      <w:r w:rsidR="005406B0" w:rsidRPr="003B46AC">
        <w:rPr>
          <w:sz w:val="20"/>
          <w:lang w:val="en-US"/>
        </w:rPr>
        <w:t xml:space="preserve">geochemical </w:t>
      </w:r>
      <w:r w:rsidR="008E4E65" w:rsidRPr="003B46AC">
        <w:rPr>
          <w:sz w:val="20"/>
          <w:lang w:val="en-US"/>
        </w:rPr>
        <w:t>regions</w:t>
      </w:r>
      <w:commentRangeEnd w:id="102"/>
      <w:r w:rsidR="00E935C5">
        <w:rPr>
          <w:rStyle w:val="CommentReference"/>
        </w:rPr>
        <w:commentReference w:id="102"/>
      </w:r>
      <w:commentRangeEnd w:id="103"/>
      <w:r w:rsidR="00E935C5">
        <w:rPr>
          <w:rStyle w:val="CommentReference"/>
        </w:rPr>
        <w:commentReference w:id="103"/>
      </w:r>
    </w:p>
    <w:p w14:paraId="024DF7FF" w14:textId="77777777" w:rsidR="00E11D45" w:rsidRPr="003B46AC" w:rsidRDefault="00E11D45" w:rsidP="00E11D45">
      <w:pPr>
        <w:pStyle w:val="ListParagraph"/>
        <w:rPr>
          <w:sz w:val="20"/>
          <w:lang w:val="en-US"/>
        </w:rPr>
      </w:pPr>
    </w:p>
    <w:p w14:paraId="16B35DFF" w14:textId="6EFB85F7" w:rsidR="00D43E08" w:rsidRPr="003B46AC" w:rsidRDefault="00D43E08" w:rsidP="00D43E08">
      <w:pPr>
        <w:pStyle w:val="ListParagraph"/>
        <w:numPr>
          <w:ilvl w:val="0"/>
          <w:numId w:val="7"/>
        </w:numPr>
        <w:rPr>
          <w:sz w:val="20"/>
          <w:lang w:val="en-US"/>
        </w:rPr>
      </w:pPr>
      <w:r w:rsidRPr="003B46AC">
        <w:rPr>
          <w:sz w:val="20"/>
          <w:lang w:val="en-US"/>
        </w:rPr>
        <w:t>The a</w:t>
      </w:r>
      <w:r w:rsidR="0034407B" w:rsidRPr="003B46AC">
        <w:rPr>
          <w:sz w:val="20"/>
          <w:lang w:val="en-US"/>
        </w:rPr>
        <w:t xml:space="preserve">verage </w:t>
      </w:r>
      <w:commentRangeStart w:id="104"/>
      <w:r w:rsidR="0034407B" w:rsidRPr="003B46AC">
        <w:rPr>
          <w:sz w:val="20"/>
          <w:lang w:val="en-US"/>
        </w:rPr>
        <w:t>l</w:t>
      </w:r>
      <w:r w:rsidR="00E11D45" w:rsidRPr="003B46AC">
        <w:rPr>
          <w:sz w:val="20"/>
          <w:lang w:val="en-US"/>
        </w:rPr>
        <w:t xml:space="preserve">eaf C content </w:t>
      </w:r>
      <w:commentRangeEnd w:id="104"/>
      <w:r w:rsidR="00177F3B">
        <w:rPr>
          <w:rStyle w:val="CommentReference"/>
        </w:rPr>
        <w:commentReference w:id="104"/>
      </w:r>
      <w:r w:rsidR="00E11D45" w:rsidRPr="003B46AC">
        <w:rPr>
          <w:sz w:val="20"/>
          <w:lang w:val="en-US"/>
        </w:rPr>
        <w:t>was high</w:t>
      </w:r>
      <w:r w:rsidR="005406B0" w:rsidRPr="003B46AC">
        <w:rPr>
          <w:sz w:val="20"/>
          <w:lang w:val="en-US"/>
        </w:rPr>
        <w:t>er</w:t>
      </w:r>
      <w:r w:rsidR="00F70EAB" w:rsidRPr="003B46AC">
        <w:rPr>
          <w:sz w:val="20"/>
          <w:lang w:val="en-US"/>
        </w:rPr>
        <w:t xml:space="preserve"> in the mixed sediment region</w:t>
      </w:r>
      <w:r w:rsidR="00E11D45" w:rsidRPr="003B46AC">
        <w:rPr>
          <w:sz w:val="20"/>
          <w:lang w:val="en-US"/>
        </w:rPr>
        <w:t xml:space="preserve"> and lower in the mafic and felsic regions. </w:t>
      </w:r>
      <w:r w:rsidRPr="003B46AC">
        <w:rPr>
          <w:sz w:val="20"/>
          <w:lang w:val="en-US"/>
        </w:rPr>
        <w:t>But, there was no difference</w:t>
      </w:r>
      <w:r w:rsidR="00E11D45" w:rsidRPr="003B46AC">
        <w:rPr>
          <w:sz w:val="20"/>
          <w:lang w:val="en-US"/>
        </w:rPr>
        <w:t xml:space="preserve"> in </w:t>
      </w:r>
      <w:r w:rsidR="0034407B" w:rsidRPr="003B46AC">
        <w:rPr>
          <w:sz w:val="20"/>
          <w:lang w:val="en-US"/>
        </w:rPr>
        <w:t xml:space="preserve">mean </w:t>
      </w:r>
      <w:r w:rsidR="00E11D45" w:rsidRPr="003B46AC">
        <w:rPr>
          <w:sz w:val="20"/>
          <w:lang w:val="en-US"/>
        </w:rPr>
        <w:t>leaf C content between sites in mafic and felsic regions</w:t>
      </w:r>
    </w:p>
    <w:p w14:paraId="3721F593" w14:textId="77777777" w:rsidR="00D43E08" w:rsidRPr="003B46AC" w:rsidRDefault="00D43E08" w:rsidP="00D43E08">
      <w:pPr>
        <w:pStyle w:val="ListParagraph"/>
        <w:rPr>
          <w:sz w:val="20"/>
          <w:lang w:val="en-US"/>
        </w:rPr>
      </w:pPr>
    </w:p>
    <w:p w14:paraId="3AAA767F" w14:textId="5F78B633" w:rsidR="008E4E65" w:rsidRPr="003B46AC" w:rsidRDefault="00D43E08" w:rsidP="00D43E08">
      <w:pPr>
        <w:pStyle w:val="ListParagraph"/>
        <w:numPr>
          <w:ilvl w:val="0"/>
          <w:numId w:val="7"/>
        </w:numPr>
        <w:rPr>
          <w:sz w:val="20"/>
          <w:lang w:val="en-US"/>
        </w:rPr>
      </w:pPr>
      <w:r w:rsidRPr="003B46AC">
        <w:rPr>
          <w:sz w:val="20"/>
          <w:lang w:val="en-US"/>
        </w:rPr>
        <w:t>There was</w:t>
      </w:r>
      <w:r w:rsidR="00F70EAB" w:rsidRPr="003B46AC">
        <w:rPr>
          <w:sz w:val="20"/>
          <w:lang w:val="en-US"/>
        </w:rPr>
        <w:t xml:space="preserve"> a wide</w:t>
      </w:r>
      <w:r w:rsidR="000D2994" w:rsidRPr="003B46AC">
        <w:rPr>
          <w:sz w:val="20"/>
          <w:lang w:val="en-US"/>
        </w:rPr>
        <w:t xml:space="preserve">r </w:t>
      </w:r>
      <w:r w:rsidR="00E11D45" w:rsidRPr="003B46AC">
        <w:rPr>
          <w:sz w:val="20"/>
          <w:lang w:val="en-US"/>
        </w:rPr>
        <w:t xml:space="preserve">spread </w:t>
      </w:r>
      <w:r w:rsidR="000D2994" w:rsidRPr="003B46AC">
        <w:rPr>
          <w:sz w:val="20"/>
          <w:lang w:val="en-US"/>
        </w:rPr>
        <w:t xml:space="preserve">of </w:t>
      </w:r>
      <w:r w:rsidR="00E11D45" w:rsidRPr="003B46AC">
        <w:rPr>
          <w:sz w:val="20"/>
          <w:lang w:val="en-US"/>
        </w:rPr>
        <w:t xml:space="preserve">leaf C content between communities in </w:t>
      </w:r>
      <w:r w:rsidR="0034407B" w:rsidRPr="003B46AC">
        <w:rPr>
          <w:sz w:val="20"/>
          <w:lang w:val="en-US"/>
        </w:rPr>
        <w:t xml:space="preserve">the </w:t>
      </w:r>
      <w:r w:rsidRPr="003B46AC">
        <w:rPr>
          <w:sz w:val="20"/>
          <w:lang w:val="en-US"/>
        </w:rPr>
        <w:t>felsic region compared to mafic and mixed sediment regions</w:t>
      </w:r>
    </w:p>
    <w:p w14:paraId="39FA1539" w14:textId="77777777" w:rsidR="00E11D45" w:rsidRPr="003B46AC" w:rsidRDefault="00E11D45" w:rsidP="00E11D45">
      <w:pPr>
        <w:pStyle w:val="ListParagraph"/>
        <w:rPr>
          <w:sz w:val="20"/>
          <w:lang w:val="en-US"/>
        </w:rPr>
      </w:pPr>
    </w:p>
    <w:p w14:paraId="03D914A8" w14:textId="1801E4A4" w:rsidR="00E11D45" w:rsidRPr="003B46AC" w:rsidRDefault="00C02F52" w:rsidP="008E4E65">
      <w:pPr>
        <w:pStyle w:val="ListParagraph"/>
        <w:numPr>
          <w:ilvl w:val="0"/>
          <w:numId w:val="7"/>
        </w:numPr>
        <w:rPr>
          <w:sz w:val="20"/>
          <w:lang w:val="en-US"/>
        </w:rPr>
      </w:pPr>
      <w:r w:rsidRPr="003B46AC">
        <w:rPr>
          <w:sz w:val="20"/>
          <w:lang w:val="en-US"/>
        </w:rPr>
        <w:t>L</w:t>
      </w:r>
      <w:r w:rsidR="00E11D45" w:rsidRPr="003B46AC">
        <w:rPr>
          <w:sz w:val="20"/>
          <w:lang w:val="en-US"/>
        </w:rPr>
        <w:t>eaf N and P content</w:t>
      </w:r>
      <w:r w:rsidR="00274503" w:rsidRPr="003B46AC">
        <w:rPr>
          <w:sz w:val="20"/>
          <w:lang w:val="en-US"/>
        </w:rPr>
        <w:t xml:space="preserve"> </w:t>
      </w:r>
      <w:r w:rsidR="00E11D45" w:rsidRPr="003B46AC">
        <w:rPr>
          <w:sz w:val="20"/>
          <w:lang w:val="en-US"/>
        </w:rPr>
        <w:t>differed between geochemical regions with high N and P content in the mafic region followed by felsic and lower in mixed sediment regions</w:t>
      </w:r>
    </w:p>
    <w:p w14:paraId="64A0E0CD" w14:textId="77777777" w:rsidR="007A309A" w:rsidRPr="003B46AC" w:rsidRDefault="007A309A" w:rsidP="007A309A">
      <w:pPr>
        <w:pStyle w:val="ListParagraph"/>
        <w:rPr>
          <w:sz w:val="20"/>
          <w:lang w:val="en-US"/>
        </w:rPr>
      </w:pPr>
    </w:p>
    <w:p w14:paraId="37FCC5AA" w14:textId="459A3D7A" w:rsidR="008E4E65" w:rsidRPr="003B46AC" w:rsidRDefault="00AD45F0" w:rsidP="000814CC">
      <w:pPr>
        <w:pStyle w:val="ListParagraph"/>
        <w:numPr>
          <w:ilvl w:val="0"/>
          <w:numId w:val="7"/>
        </w:numPr>
        <w:rPr>
          <w:sz w:val="20"/>
          <w:lang w:val="en-US"/>
        </w:rPr>
      </w:pPr>
      <w:r w:rsidRPr="003B46AC">
        <w:rPr>
          <w:sz w:val="20"/>
          <w:lang w:val="en-US"/>
        </w:rPr>
        <w:t xml:space="preserve">CNP ratios differed between the three investigated regions, with higher canopy </w:t>
      </w:r>
      <w:r w:rsidR="007A309A" w:rsidRPr="003B46AC">
        <w:rPr>
          <w:sz w:val="20"/>
          <w:lang w:val="en-US"/>
        </w:rPr>
        <w:t>CN</w:t>
      </w:r>
      <w:r w:rsidRPr="003B46AC">
        <w:rPr>
          <w:sz w:val="20"/>
          <w:lang w:val="en-US"/>
        </w:rPr>
        <w:t xml:space="preserve">, CP, </w:t>
      </w:r>
      <w:r w:rsidR="007A309A" w:rsidRPr="003B46AC">
        <w:rPr>
          <w:sz w:val="20"/>
          <w:lang w:val="en-US"/>
        </w:rPr>
        <w:t>in the mixed region</w:t>
      </w:r>
      <w:r w:rsidR="00274503" w:rsidRPr="003B46AC">
        <w:rPr>
          <w:sz w:val="20"/>
          <w:lang w:val="en-US"/>
        </w:rPr>
        <w:t>, followed by felsic and lower in the mafic region</w:t>
      </w:r>
    </w:p>
    <w:p w14:paraId="33D42A2E" w14:textId="77777777" w:rsidR="00F70EAB" w:rsidRPr="003B46AC" w:rsidRDefault="00F70EAB" w:rsidP="00F70EAB">
      <w:pPr>
        <w:pStyle w:val="ListParagraph"/>
        <w:rPr>
          <w:sz w:val="20"/>
          <w:lang w:val="en-US"/>
        </w:rPr>
      </w:pPr>
    </w:p>
    <w:p w14:paraId="49355919" w14:textId="54804212" w:rsidR="00F70EAB" w:rsidRPr="003B46AC" w:rsidRDefault="00F70EAB" w:rsidP="000814CC">
      <w:pPr>
        <w:pStyle w:val="ListParagraph"/>
        <w:numPr>
          <w:ilvl w:val="0"/>
          <w:numId w:val="7"/>
        </w:numPr>
        <w:rPr>
          <w:sz w:val="20"/>
          <w:lang w:val="en-US"/>
        </w:rPr>
      </w:pPr>
      <w:r w:rsidRPr="003B46AC">
        <w:rPr>
          <w:sz w:val="20"/>
          <w:lang w:val="en-US"/>
        </w:rPr>
        <w:t>Both low uptake of N and P</w:t>
      </w:r>
      <w:r w:rsidR="000D2994" w:rsidRPr="003B46AC">
        <w:rPr>
          <w:sz w:val="20"/>
          <w:lang w:val="en-US"/>
        </w:rPr>
        <w:t>, as well as high CN, CP and NP,</w:t>
      </w:r>
      <w:r w:rsidRPr="003B46AC">
        <w:rPr>
          <w:sz w:val="20"/>
          <w:lang w:val="en-US"/>
        </w:rPr>
        <w:t xml:space="preserve"> indicate </w:t>
      </w:r>
      <w:r w:rsidR="000D2994" w:rsidRPr="003B46AC">
        <w:rPr>
          <w:sz w:val="20"/>
          <w:lang w:val="en-US"/>
        </w:rPr>
        <w:t xml:space="preserve">a </w:t>
      </w:r>
      <w:r w:rsidRPr="003B46AC">
        <w:rPr>
          <w:sz w:val="20"/>
          <w:lang w:val="en-US"/>
        </w:rPr>
        <w:t>limitation of N and P in the mixed sediment region</w:t>
      </w:r>
    </w:p>
    <w:p w14:paraId="0A856367" w14:textId="35AC70D9" w:rsidR="00532156" w:rsidRPr="008E4E65" w:rsidRDefault="00532156">
      <w:pPr>
        <w:rPr>
          <w:lang w:val="en-US"/>
        </w:rPr>
      </w:pPr>
    </w:p>
    <w:p w14:paraId="33720502" w14:textId="3836DED7" w:rsidR="00210F12" w:rsidRPr="008E4E65" w:rsidRDefault="00210F12">
      <w:pPr>
        <w:rPr>
          <w:lang w:val="en-US"/>
        </w:rPr>
      </w:pPr>
    </w:p>
    <w:p w14:paraId="2C0FB207" w14:textId="712D7ACD" w:rsidR="00210F12" w:rsidRPr="008E4E65" w:rsidRDefault="00210F12">
      <w:pPr>
        <w:rPr>
          <w:lang w:val="en-US"/>
        </w:rPr>
      </w:pPr>
    </w:p>
    <w:p w14:paraId="78CCF684" w14:textId="6A1A2375" w:rsidR="00210F12" w:rsidRPr="008E4E65" w:rsidRDefault="00210F12">
      <w:pPr>
        <w:rPr>
          <w:lang w:val="en-US"/>
        </w:rPr>
      </w:pPr>
    </w:p>
    <w:p w14:paraId="07CF22F0" w14:textId="307C0617" w:rsidR="00210F12" w:rsidRPr="008E4E65" w:rsidRDefault="00210F12">
      <w:pPr>
        <w:rPr>
          <w:lang w:val="en-US"/>
        </w:rPr>
      </w:pPr>
    </w:p>
    <w:p w14:paraId="21025CFA" w14:textId="72B59445" w:rsidR="00210F12" w:rsidRPr="008E4E65" w:rsidRDefault="00210F12">
      <w:pPr>
        <w:rPr>
          <w:lang w:val="en-US"/>
        </w:rPr>
      </w:pPr>
    </w:p>
    <w:p w14:paraId="3B0616C6" w14:textId="73A47F92" w:rsidR="00210F12" w:rsidRPr="008E4E65" w:rsidRDefault="00210F12">
      <w:pPr>
        <w:rPr>
          <w:lang w:val="en-US"/>
        </w:rPr>
      </w:pPr>
    </w:p>
    <w:p w14:paraId="08BEF57C" w14:textId="20DC49D3" w:rsidR="00210F12" w:rsidRPr="008E4E65" w:rsidRDefault="00210F12">
      <w:pPr>
        <w:rPr>
          <w:lang w:val="en-US"/>
        </w:rPr>
      </w:pPr>
    </w:p>
    <w:p w14:paraId="3E08EAD6" w14:textId="7725DCA5" w:rsidR="00210F12" w:rsidRPr="008E4E65" w:rsidRDefault="00210F12">
      <w:pPr>
        <w:rPr>
          <w:lang w:val="en-US"/>
        </w:rPr>
      </w:pPr>
    </w:p>
    <w:p w14:paraId="028E9C08" w14:textId="34049C93" w:rsidR="00210F12" w:rsidRPr="008E4E65" w:rsidRDefault="00210F12">
      <w:pPr>
        <w:rPr>
          <w:lang w:val="en-US"/>
        </w:rPr>
      </w:pPr>
    </w:p>
    <w:p w14:paraId="2FF779B0" w14:textId="44042DF4" w:rsidR="00210F12" w:rsidRPr="008E4E65" w:rsidRDefault="00210F12">
      <w:pPr>
        <w:rPr>
          <w:lang w:val="en-US"/>
        </w:rPr>
      </w:pPr>
    </w:p>
    <w:p w14:paraId="6F63BB63" w14:textId="6018A552" w:rsidR="00210F12" w:rsidRPr="008E4E65" w:rsidRDefault="00210F12">
      <w:pPr>
        <w:rPr>
          <w:lang w:val="en-US"/>
        </w:rPr>
      </w:pPr>
    </w:p>
    <w:p w14:paraId="2C8B2B68" w14:textId="720D0ED8" w:rsidR="00210F12" w:rsidRPr="008E4E65" w:rsidRDefault="00210F12">
      <w:pPr>
        <w:rPr>
          <w:lang w:val="en-US"/>
        </w:rPr>
      </w:pPr>
    </w:p>
    <w:p w14:paraId="79FF5B0B" w14:textId="5454A876" w:rsidR="00210F12" w:rsidRPr="008E4E65" w:rsidRDefault="00210F12">
      <w:pPr>
        <w:rPr>
          <w:lang w:val="en-US"/>
        </w:rPr>
      </w:pPr>
    </w:p>
    <w:p w14:paraId="4ECF8D42" w14:textId="0B6B0761" w:rsidR="00210F12" w:rsidRPr="008E4E65" w:rsidRDefault="00210F12">
      <w:pPr>
        <w:rPr>
          <w:lang w:val="en-US"/>
        </w:rPr>
      </w:pPr>
    </w:p>
    <w:p w14:paraId="2406C505" w14:textId="32C10DCF" w:rsidR="00210F12" w:rsidRPr="008E4E65" w:rsidRDefault="00210F12">
      <w:pPr>
        <w:rPr>
          <w:lang w:val="en-US"/>
        </w:rPr>
      </w:pPr>
    </w:p>
    <w:p w14:paraId="333B927F" w14:textId="0F6FD2E1" w:rsidR="00210F12" w:rsidRPr="008E4E65" w:rsidRDefault="00210F12">
      <w:pPr>
        <w:rPr>
          <w:lang w:val="en-US"/>
        </w:rPr>
      </w:pPr>
    </w:p>
    <w:p w14:paraId="4FF9B2D1" w14:textId="394DD4CB" w:rsidR="00210F12" w:rsidRPr="008E4E65" w:rsidRDefault="00210F12">
      <w:pPr>
        <w:rPr>
          <w:lang w:val="en-US"/>
        </w:rPr>
      </w:pPr>
    </w:p>
    <w:p w14:paraId="79E9338E" w14:textId="026BB731" w:rsidR="00210F12" w:rsidRPr="008E4E65" w:rsidRDefault="00210F12">
      <w:pPr>
        <w:rPr>
          <w:lang w:val="en-US"/>
        </w:rPr>
      </w:pPr>
    </w:p>
    <w:p w14:paraId="0D9D5B2D" w14:textId="57FF3700" w:rsidR="0072551B" w:rsidRPr="00F70EAB" w:rsidRDefault="0067101B" w:rsidP="00210F12">
      <w:pPr>
        <w:rPr>
          <w:lang w:val="en-US"/>
        </w:rPr>
      </w:pPr>
      <w:commentRangeStart w:id="105"/>
      <w:r>
        <w:rPr>
          <w:noProof/>
          <w:lang w:val="de-CH" w:eastAsia="de-CH"/>
        </w:rPr>
        <w:lastRenderedPageBreak/>
        <w:drawing>
          <wp:inline distT="0" distB="0" distL="0" distR="0" wp14:anchorId="74EDEFA9" wp14:editId="619A124C">
            <wp:extent cx="5957570" cy="49028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es_geo.png"/>
                    <pic:cNvPicPr/>
                  </pic:nvPicPr>
                  <pic:blipFill>
                    <a:blip r:embed="rId12">
                      <a:extLst>
                        <a:ext uri="{28A0092B-C50C-407E-A947-70E740481C1C}">
                          <a14:useLocalDpi xmlns:a14="http://schemas.microsoft.com/office/drawing/2010/main" val="0"/>
                        </a:ext>
                      </a:extLst>
                    </a:blip>
                    <a:stretch>
                      <a:fillRect/>
                    </a:stretch>
                  </pic:blipFill>
                  <pic:spPr>
                    <a:xfrm>
                      <a:off x="0" y="0"/>
                      <a:ext cx="5957570" cy="4902835"/>
                    </a:xfrm>
                    <a:prstGeom prst="rect">
                      <a:avLst/>
                    </a:prstGeom>
                  </pic:spPr>
                </pic:pic>
              </a:graphicData>
            </a:graphic>
          </wp:inline>
        </w:drawing>
      </w:r>
      <w:commentRangeEnd w:id="105"/>
      <w:r w:rsidR="00177F3B">
        <w:rPr>
          <w:rStyle w:val="CommentReference"/>
        </w:rPr>
        <w:commentReference w:id="105"/>
      </w:r>
    </w:p>
    <w:p w14:paraId="291BF257" w14:textId="323FAE7D" w:rsidR="00AF21FF" w:rsidRPr="00E53A2B" w:rsidRDefault="005D7933" w:rsidP="00AF21FF">
      <w:pPr>
        <w:jc w:val="both"/>
        <w:rPr>
          <w:sz w:val="20"/>
          <w:szCs w:val="20"/>
          <w:lang w:val="en-US"/>
        </w:rPr>
      </w:pPr>
      <w:commentRangeStart w:id="106"/>
      <w:r w:rsidRPr="007A309A">
        <w:rPr>
          <w:b/>
          <w:sz w:val="20"/>
          <w:szCs w:val="20"/>
          <w:lang w:val="en-US"/>
        </w:rPr>
        <w:t>Figure</w:t>
      </w:r>
      <w:ins w:id="107" w:author="doetters" w:date="2022-03-28T10:12:00Z">
        <w:r w:rsidR="00E935C5">
          <w:rPr>
            <w:b/>
            <w:sz w:val="20"/>
            <w:szCs w:val="20"/>
            <w:lang w:val="en-US"/>
          </w:rPr>
          <w:t xml:space="preserve"> </w:t>
        </w:r>
      </w:ins>
      <w:r w:rsidRPr="007A309A">
        <w:rPr>
          <w:b/>
          <w:sz w:val="20"/>
          <w:szCs w:val="20"/>
          <w:lang w:val="en-US"/>
        </w:rPr>
        <w:t>2</w:t>
      </w:r>
      <w:r>
        <w:rPr>
          <w:sz w:val="20"/>
          <w:szCs w:val="20"/>
          <w:lang w:val="en-US"/>
        </w:rPr>
        <w:t>.</w:t>
      </w:r>
      <w:r w:rsidRPr="00E53A2B">
        <w:rPr>
          <w:sz w:val="20"/>
          <w:szCs w:val="20"/>
          <w:lang w:val="en-US"/>
        </w:rPr>
        <w:t xml:space="preserve"> </w:t>
      </w:r>
      <w:commentRangeEnd w:id="106"/>
      <w:r w:rsidR="00E935C5">
        <w:rPr>
          <w:rStyle w:val="CommentReference"/>
        </w:rPr>
        <w:commentReference w:id="106"/>
      </w:r>
      <w:r>
        <w:rPr>
          <w:sz w:val="20"/>
          <w:szCs w:val="20"/>
          <w:lang w:val="en-US"/>
        </w:rPr>
        <w:t>Community weighted mean concentration of base cations in the canopy</w:t>
      </w:r>
      <w:r w:rsidRPr="009F6B41">
        <w:rPr>
          <w:sz w:val="20"/>
          <w:szCs w:val="20"/>
          <w:lang w:val="en-US"/>
        </w:rPr>
        <w:t xml:space="preserve"> </w:t>
      </w:r>
      <w:r>
        <w:rPr>
          <w:sz w:val="20"/>
          <w:szCs w:val="20"/>
          <w:lang w:val="en-US"/>
        </w:rPr>
        <w:t>for the three investigated geochemical regions</w:t>
      </w:r>
      <w:r w:rsidR="003A1A45">
        <w:rPr>
          <w:sz w:val="20"/>
          <w:szCs w:val="20"/>
          <w:lang w:val="en-US"/>
        </w:rPr>
        <w:t xml:space="preserve">. </w:t>
      </w:r>
      <w:r w:rsidR="008D0C1B">
        <w:rPr>
          <w:sz w:val="20"/>
          <w:szCs w:val="20"/>
          <w:lang w:val="en-US"/>
        </w:rPr>
        <w:t>(a) leaf calcium content, (b) t</w:t>
      </w:r>
      <w:r w:rsidR="00AF21FF">
        <w:rPr>
          <w:sz w:val="20"/>
          <w:szCs w:val="20"/>
          <w:lang w:val="en-US"/>
        </w:rPr>
        <w:t>he leaf p</w:t>
      </w:r>
      <w:r>
        <w:rPr>
          <w:sz w:val="20"/>
          <w:szCs w:val="20"/>
          <w:lang w:val="en-US"/>
        </w:rPr>
        <w:t xml:space="preserve">otassium content, </w:t>
      </w:r>
      <w:r w:rsidR="008D0C1B">
        <w:rPr>
          <w:sz w:val="20"/>
          <w:szCs w:val="20"/>
          <w:lang w:val="en-US"/>
        </w:rPr>
        <w:t xml:space="preserve">(c) </w:t>
      </w:r>
      <w:r>
        <w:rPr>
          <w:sz w:val="20"/>
          <w:szCs w:val="20"/>
          <w:lang w:val="en-US"/>
        </w:rPr>
        <w:t>leaf magnesium content,</w:t>
      </w:r>
      <w:r w:rsidR="008D0C1B">
        <w:rPr>
          <w:sz w:val="20"/>
          <w:szCs w:val="20"/>
          <w:lang w:val="en-US"/>
        </w:rPr>
        <w:t xml:space="preserve"> (d)</w:t>
      </w:r>
      <w:r>
        <w:rPr>
          <w:sz w:val="20"/>
          <w:szCs w:val="20"/>
          <w:lang w:val="en-US"/>
        </w:rPr>
        <w:t xml:space="preserve"> leaf sodium content. The white dot in the cent</w:t>
      </w:r>
      <w:r w:rsidR="003A1A45">
        <w:rPr>
          <w:sz w:val="20"/>
          <w:szCs w:val="20"/>
          <w:lang w:val="en-US"/>
        </w:rPr>
        <w:t>re</w:t>
      </w:r>
      <w:r>
        <w:rPr>
          <w:sz w:val="20"/>
          <w:szCs w:val="20"/>
          <w:lang w:val="en-US"/>
        </w:rPr>
        <w:t xml:space="preserve"> of the box plot represent</w:t>
      </w:r>
      <w:r w:rsidR="003A1A45">
        <w:rPr>
          <w:sz w:val="20"/>
          <w:szCs w:val="20"/>
          <w:lang w:val="en-US"/>
        </w:rPr>
        <w:t>s</w:t>
      </w:r>
      <w:r>
        <w:rPr>
          <w:sz w:val="20"/>
          <w:szCs w:val="20"/>
          <w:lang w:val="en-US"/>
        </w:rPr>
        <w:t xml:space="preserve"> the mean val</w:t>
      </w:r>
      <w:r w:rsidR="00D43E08">
        <w:rPr>
          <w:sz w:val="20"/>
          <w:szCs w:val="20"/>
          <w:lang w:val="en-US"/>
        </w:rPr>
        <w:t>ue. T</w:t>
      </w:r>
      <w:r w:rsidR="002E2F05">
        <w:rPr>
          <w:sz w:val="20"/>
          <w:szCs w:val="20"/>
          <w:lang w:val="en-US"/>
        </w:rPr>
        <w:t>he weighting factor is</w:t>
      </w:r>
      <w:r w:rsidR="00AF21FF">
        <w:rPr>
          <w:sz w:val="20"/>
          <w:szCs w:val="20"/>
          <w:lang w:val="en-US"/>
        </w:rPr>
        <w:t xml:space="preserve"> the proportion of community basal area to the total basal area of the plot.</w:t>
      </w:r>
    </w:p>
    <w:p w14:paraId="6A39D3C3" w14:textId="759010F1" w:rsidR="005D7933" w:rsidRPr="003B46AC" w:rsidRDefault="005D7933" w:rsidP="00210F12">
      <w:pPr>
        <w:rPr>
          <w:sz w:val="32"/>
          <w:lang w:val="en-US"/>
        </w:rPr>
      </w:pPr>
    </w:p>
    <w:p w14:paraId="7D8A76BC" w14:textId="3553FE81" w:rsidR="00C60533" w:rsidRPr="003B46AC" w:rsidRDefault="00D71C07" w:rsidP="003B7AA0">
      <w:pPr>
        <w:pStyle w:val="ListParagraph"/>
        <w:numPr>
          <w:ilvl w:val="0"/>
          <w:numId w:val="8"/>
        </w:numPr>
        <w:rPr>
          <w:sz w:val="20"/>
          <w:lang w:val="en-US"/>
        </w:rPr>
      </w:pPr>
      <w:r w:rsidRPr="003B46AC">
        <w:rPr>
          <w:sz w:val="20"/>
          <w:lang w:val="en-US"/>
        </w:rPr>
        <w:t xml:space="preserve">Consistent with N and P, </w:t>
      </w:r>
      <w:r w:rsidR="00AF4272" w:rsidRPr="003B46AC">
        <w:rPr>
          <w:sz w:val="20"/>
          <w:lang w:val="en-US"/>
        </w:rPr>
        <w:t>forests in the</w:t>
      </w:r>
      <w:r w:rsidRPr="003B46AC">
        <w:rPr>
          <w:sz w:val="20"/>
          <w:lang w:val="en-US"/>
        </w:rPr>
        <w:t xml:space="preserve"> mixed sediment region </w:t>
      </w:r>
      <w:r w:rsidR="00AF4272" w:rsidRPr="003B46AC">
        <w:rPr>
          <w:sz w:val="20"/>
          <w:lang w:val="en-US"/>
        </w:rPr>
        <w:t>uptake low amounts of</w:t>
      </w:r>
      <w:r w:rsidRPr="003B46AC">
        <w:rPr>
          <w:sz w:val="20"/>
          <w:lang w:val="en-US"/>
        </w:rPr>
        <w:t xml:space="preserve"> r</w:t>
      </w:r>
      <w:r w:rsidR="003A1A45" w:rsidRPr="003B46AC">
        <w:rPr>
          <w:sz w:val="20"/>
          <w:lang w:val="en-US"/>
        </w:rPr>
        <w:t>ock derived nutrients</w:t>
      </w:r>
      <w:r w:rsidRPr="003B46AC">
        <w:rPr>
          <w:sz w:val="20"/>
          <w:lang w:val="en-US"/>
        </w:rPr>
        <w:t xml:space="preserve"> (Ca, K, Mg &amp; Na)</w:t>
      </w:r>
      <w:r w:rsidR="003A1A45" w:rsidRPr="003B46AC">
        <w:rPr>
          <w:sz w:val="20"/>
          <w:lang w:val="en-US"/>
        </w:rPr>
        <w:t xml:space="preserve"> </w:t>
      </w:r>
      <w:r w:rsidRPr="003B46AC">
        <w:rPr>
          <w:sz w:val="20"/>
          <w:lang w:val="en-US"/>
        </w:rPr>
        <w:t>compared to their counterpart mafic and felsic regions</w:t>
      </w:r>
    </w:p>
    <w:p w14:paraId="6CDCDCD3" w14:textId="77777777" w:rsidR="00D71C07" w:rsidRPr="003B46AC" w:rsidRDefault="00D71C07" w:rsidP="00D71C07">
      <w:pPr>
        <w:pStyle w:val="ListParagraph"/>
        <w:rPr>
          <w:sz w:val="20"/>
          <w:lang w:val="en-US"/>
        </w:rPr>
      </w:pPr>
    </w:p>
    <w:p w14:paraId="17E127FB" w14:textId="6C1909F4" w:rsidR="003A1A45" w:rsidRPr="003B46AC" w:rsidRDefault="00925957" w:rsidP="003A1A45">
      <w:pPr>
        <w:pStyle w:val="ListParagraph"/>
        <w:numPr>
          <w:ilvl w:val="0"/>
          <w:numId w:val="8"/>
        </w:numPr>
        <w:rPr>
          <w:sz w:val="20"/>
          <w:lang w:val="en-US"/>
        </w:rPr>
      </w:pPr>
      <w:r w:rsidRPr="003B46AC">
        <w:rPr>
          <w:sz w:val="20"/>
          <w:lang w:val="en-US"/>
        </w:rPr>
        <w:t>M</w:t>
      </w:r>
      <w:r w:rsidR="003A1A45" w:rsidRPr="003B46AC">
        <w:rPr>
          <w:sz w:val="20"/>
          <w:lang w:val="en-US"/>
        </w:rPr>
        <w:t xml:space="preserve">ean leaf Ca content was higher in the felsic region, followed by mafic and lower in the mixed region </w:t>
      </w:r>
    </w:p>
    <w:p w14:paraId="662C2543" w14:textId="77777777" w:rsidR="003B7AA0" w:rsidRPr="003B46AC" w:rsidRDefault="003B7AA0" w:rsidP="003B7AA0">
      <w:pPr>
        <w:pStyle w:val="ListParagraph"/>
        <w:rPr>
          <w:sz w:val="20"/>
          <w:lang w:val="en-US"/>
        </w:rPr>
      </w:pPr>
    </w:p>
    <w:p w14:paraId="60C56CCE" w14:textId="64491170" w:rsidR="00FF47AB" w:rsidRPr="003B46AC" w:rsidRDefault="003A1A45" w:rsidP="00FF47AB">
      <w:pPr>
        <w:pStyle w:val="ListParagraph"/>
        <w:numPr>
          <w:ilvl w:val="0"/>
          <w:numId w:val="8"/>
        </w:numPr>
        <w:rPr>
          <w:sz w:val="20"/>
          <w:lang w:val="en-US"/>
        </w:rPr>
      </w:pPr>
      <w:r w:rsidRPr="003B46AC">
        <w:rPr>
          <w:sz w:val="20"/>
          <w:lang w:val="en-US"/>
        </w:rPr>
        <w:t>Mean l</w:t>
      </w:r>
      <w:r w:rsidR="003B7AA0" w:rsidRPr="003B46AC">
        <w:rPr>
          <w:sz w:val="20"/>
          <w:lang w:val="en-US"/>
        </w:rPr>
        <w:t>eaf K content was lower in the mixed region</w:t>
      </w:r>
      <w:r w:rsidR="00925957" w:rsidRPr="003B46AC">
        <w:rPr>
          <w:sz w:val="20"/>
          <w:lang w:val="en-US"/>
        </w:rPr>
        <w:t>,</w:t>
      </w:r>
      <w:r w:rsidR="003B7AA0" w:rsidRPr="003B46AC">
        <w:rPr>
          <w:sz w:val="20"/>
          <w:lang w:val="en-US"/>
        </w:rPr>
        <w:t xml:space="preserve"> but there was no difference </w:t>
      </w:r>
      <w:r w:rsidR="00FF47AB" w:rsidRPr="003B46AC">
        <w:rPr>
          <w:sz w:val="20"/>
          <w:lang w:val="en-US"/>
        </w:rPr>
        <w:t>in</w:t>
      </w:r>
      <w:r w:rsidR="00E5140C" w:rsidRPr="003B46AC">
        <w:rPr>
          <w:sz w:val="20"/>
          <w:lang w:val="en-US"/>
        </w:rPr>
        <w:t xml:space="preserve"> mean</w:t>
      </w:r>
      <w:r w:rsidR="00FF47AB" w:rsidRPr="003B46AC">
        <w:rPr>
          <w:sz w:val="20"/>
          <w:lang w:val="en-US"/>
        </w:rPr>
        <w:t xml:space="preserve"> leaf K </w:t>
      </w:r>
      <w:r w:rsidR="003B7AA0" w:rsidRPr="003B46AC">
        <w:rPr>
          <w:sz w:val="20"/>
          <w:lang w:val="en-US"/>
        </w:rPr>
        <w:t xml:space="preserve">between </w:t>
      </w:r>
      <w:r w:rsidR="00E5140C" w:rsidRPr="003B46AC">
        <w:rPr>
          <w:sz w:val="20"/>
          <w:lang w:val="en-US"/>
        </w:rPr>
        <w:t>forests</w:t>
      </w:r>
      <w:r w:rsidR="00FF47AB" w:rsidRPr="003B46AC">
        <w:rPr>
          <w:sz w:val="20"/>
          <w:lang w:val="en-US"/>
        </w:rPr>
        <w:t xml:space="preserve"> in </w:t>
      </w:r>
      <w:r w:rsidR="003B7AA0" w:rsidRPr="003B46AC">
        <w:rPr>
          <w:sz w:val="20"/>
          <w:lang w:val="en-US"/>
        </w:rPr>
        <w:t>mafic and felsic regions</w:t>
      </w:r>
    </w:p>
    <w:p w14:paraId="03B53462" w14:textId="77777777" w:rsidR="00FF47AB" w:rsidRPr="003B46AC" w:rsidRDefault="00FF47AB" w:rsidP="00FF47AB">
      <w:pPr>
        <w:pStyle w:val="ListParagraph"/>
        <w:rPr>
          <w:sz w:val="20"/>
          <w:lang w:val="en-US"/>
        </w:rPr>
      </w:pPr>
    </w:p>
    <w:p w14:paraId="4F1F6D69" w14:textId="3B770C99" w:rsidR="00FF47AB" w:rsidRPr="003B46AC" w:rsidRDefault="0076279E" w:rsidP="00FF47AB">
      <w:pPr>
        <w:pStyle w:val="ListParagraph"/>
        <w:numPr>
          <w:ilvl w:val="0"/>
          <w:numId w:val="8"/>
        </w:numPr>
        <w:rPr>
          <w:sz w:val="20"/>
          <w:lang w:val="en-US"/>
        </w:rPr>
      </w:pPr>
      <w:r w:rsidRPr="003B46AC">
        <w:rPr>
          <w:sz w:val="20"/>
          <w:lang w:val="en-US"/>
        </w:rPr>
        <w:t>Mean l</w:t>
      </w:r>
      <w:r w:rsidR="00920883" w:rsidRPr="003B46AC">
        <w:rPr>
          <w:sz w:val="20"/>
          <w:lang w:val="en-US"/>
        </w:rPr>
        <w:t>eaf Mg content</w:t>
      </w:r>
      <w:r w:rsidR="00947624" w:rsidRPr="003B46AC">
        <w:rPr>
          <w:sz w:val="20"/>
          <w:lang w:val="en-US"/>
        </w:rPr>
        <w:t xml:space="preserve"> </w:t>
      </w:r>
      <w:r w:rsidR="00920883" w:rsidRPr="003B46AC">
        <w:rPr>
          <w:sz w:val="20"/>
          <w:lang w:val="en-US"/>
        </w:rPr>
        <w:t xml:space="preserve">differed between the three </w:t>
      </w:r>
      <w:r w:rsidRPr="003B46AC">
        <w:rPr>
          <w:sz w:val="20"/>
          <w:lang w:val="en-US"/>
        </w:rPr>
        <w:t xml:space="preserve">investigated </w:t>
      </w:r>
      <w:r w:rsidR="00920883" w:rsidRPr="003B46AC">
        <w:rPr>
          <w:sz w:val="20"/>
          <w:lang w:val="en-US"/>
        </w:rPr>
        <w:t xml:space="preserve">regions with higher leaf Mg content in mafic, followed by felsic and lower in </w:t>
      </w:r>
      <w:r w:rsidRPr="003B46AC">
        <w:rPr>
          <w:sz w:val="20"/>
          <w:lang w:val="en-US"/>
        </w:rPr>
        <w:t xml:space="preserve">the </w:t>
      </w:r>
      <w:r w:rsidR="00925957" w:rsidRPr="003B46AC">
        <w:rPr>
          <w:sz w:val="20"/>
          <w:lang w:val="en-US"/>
        </w:rPr>
        <w:t>mixed region</w:t>
      </w:r>
    </w:p>
    <w:p w14:paraId="7A727BF5" w14:textId="77777777" w:rsidR="009A08EF" w:rsidRPr="003B46AC" w:rsidRDefault="009A08EF" w:rsidP="009A08EF">
      <w:pPr>
        <w:pStyle w:val="ListParagraph"/>
        <w:rPr>
          <w:sz w:val="20"/>
          <w:lang w:val="en-US"/>
        </w:rPr>
      </w:pPr>
    </w:p>
    <w:p w14:paraId="1A3457DF" w14:textId="06281B37" w:rsidR="009F6B41" w:rsidRPr="003B46AC" w:rsidRDefault="009A08EF" w:rsidP="009A08EF">
      <w:pPr>
        <w:pStyle w:val="ListParagraph"/>
        <w:numPr>
          <w:ilvl w:val="0"/>
          <w:numId w:val="8"/>
        </w:numPr>
        <w:rPr>
          <w:sz w:val="20"/>
          <w:lang w:val="en-US"/>
        </w:rPr>
      </w:pPr>
      <w:r w:rsidRPr="003B46AC">
        <w:rPr>
          <w:sz w:val="20"/>
          <w:lang w:val="en-US"/>
        </w:rPr>
        <w:t xml:space="preserve">Na plant </w:t>
      </w:r>
      <w:r w:rsidR="00947624" w:rsidRPr="003B46AC">
        <w:rPr>
          <w:sz w:val="20"/>
          <w:lang w:val="en-US"/>
        </w:rPr>
        <w:t>uptake</w:t>
      </w:r>
      <w:r w:rsidRPr="003B46AC">
        <w:rPr>
          <w:sz w:val="20"/>
          <w:lang w:val="en-US"/>
        </w:rPr>
        <w:t xml:space="preserve"> seemed to be important in the felsic region compared to their counterpart mafic and mixed regions</w:t>
      </w:r>
      <w:r w:rsidR="0076279E" w:rsidRPr="003B46AC">
        <w:rPr>
          <w:sz w:val="20"/>
          <w:lang w:val="en-US"/>
        </w:rPr>
        <w:t>. Mean</w:t>
      </w:r>
      <w:r w:rsidR="0032027E" w:rsidRPr="003B46AC">
        <w:rPr>
          <w:sz w:val="20"/>
          <w:lang w:val="en-US"/>
        </w:rPr>
        <w:t xml:space="preserve"> leaf</w:t>
      </w:r>
      <w:r w:rsidR="0076279E" w:rsidRPr="003B46AC">
        <w:rPr>
          <w:sz w:val="20"/>
          <w:lang w:val="en-US"/>
        </w:rPr>
        <w:t xml:space="preserve"> Na content was two-fold higher in felsic compared to </w:t>
      </w:r>
      <w:r w:rsidR="003B46AC" w:rsidRPr="003B46AC">
        <w:rPr>
          <w:sz w:val="20"/>
          <w:lang w:val="en-US"/>
        </w:rPr>
        <w:t xml:space="preserve">the </w:t>
      </w:r>
      <w:r w:rsidR="0076279E" w:rsidRPr="003B46AC">
        <w:rPr>
          <w:sz w:val="20"/>
          <w:lang w:val="en-US"/>
        </w:rPr>
        <w:t>mafic</w:t>
      </w:r>
      <w:r w:rsidR="0032027E" w:rsidRPr="003B46AC">
        <w:rPr>
          <w:sz w:val="20"/>
          <w:lang w:val="en-US"/>
        </w:rPr>
        <w:t xml:space="preserve"> region</w:t>
      </w:r>
      <w:r w:rsidR="0076279E" w:rsidRPr="003B46AC">
        <w:rPr>
          <w:sz w:val="20"/>
          <w:lang w:val="en-US"/>
        </w:rPr>
        <w:t xml:space="preserve"> and about fou</w:t>
      </w:r>
      <w:r w:rsidR="0032027E" w:rsidRPr="003B46AC">
        <w:rPr>
          <w:sz w:val="20"/>
          <w:lang w:val="en-US"/>
        </w:rPr>
        <w:t xml:space="preserve">r times higher </w:t>
      </w:r>
      <w:r w:rsidR="0076279E" w:rsidRPr="003B46AC">
        <w:rPr>
          <w:sz w:val="20"/>
          <w:lang w:val="en-US"/>
        </w:rPr>
        <w:t xml:space="preserve">compared to </w:t>
      </w:r>
      <w:r w:rsidR="003B46AC" w:rsidRPr="003B46AC">
        <w:rPr>
          <w:sz w:val="20"/>
          <w:lang w:val="en-US"/>
        </w:rPr>
        <w:t xml:space="preserve">the </w:t>
      </w:r>
      <w:r w:rsidR="0076279E" w:rsidRPr="003B46AC">
        <w:rPr>
          <w:sz w:val="20"/>
          <w:lang w:val="en-US"/>
        </w:rPr>
        <w:t>mixed sediment region</w:t>
      </w:r>
    </w:p>
    <w:p w14:paraId="060E7F42" w14:textId="77777777" w:rsidR="0032027E" w:rsidRPr="0032027E" w:rsidRDefault="0032027E" w:rsidP="0032027E">
      <w:pPr>
        <w:pStyle w:val="ListParagraph"/>
        <w:rPr>
          <w:lang w:val="en-US"/>
        </w:rPr>
      </w:pPr>
    </w:p>
    <w:p w14:paraId="7FF2FA66" w14:textId="77777777" w:rsidR="002E16A1" w:rsidRDefault="002E16A1" w:rsidP="002E16A1">
      <w:pPr>
        <w:rPr>
          <w:moveTo w:id="108" w:author="doetters" w:date="2022-03-28T10:19:00Z"/>
        </w:rPr>
      </w:pPr>
      <w:bookmarkStart w:id="109" w:name="_GoBack"/>
      <w:moveToRangeStart w:id="110" w:author="doetters" w:date="2022-03-28T10:19:00Z" w:name="move99355185"/>
      <w:moveTo w:id="111" w:author="doetters" w:date="2022-03-28T10:19:00Z">
        <w:r>
          <w:rPr>
            <w:noProof/>
            <w:lang w:val="de-CH" w:eastAsia="de-CH"/>
          </w:rPr>
          <w:lastRenderedPageBreak/>
          <w:drawing>
            <wp:inline distT="0" distB="0" distL="0" distR="0" wp14:anchorId="28ACD9AC" wp14:editId="0A276F1C">
              <wp:extent cx="5957570" cy="27959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_map.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2795905"/>
                      </a:xfrm>
                      <a:prstGeom prst="rect">
                        <a:avLst/>
                      </a:prstGeom>
                    </pic:spPr>
                  </pic:pic>
                </a:graphicData>
              </a:graphic>
            </wp:inline>
          </w:drawing>
        </w:r>
        <w:bookmarkEnd w:id="109"/>
      </w:moveTo>
    </w:p>
    <w:p w14:paraId="277D2A05" w14:textId="6D0F03A7" w:rsidR="002E16A1" w:rsidRPr="002E16A1" w:rsidRDefault="002E16A1" w:rsidP="002E16A1">
      <w:pPr>
        <w:jc w:val="both"/>
        <w:rPr>
          <w:moveTo w:id="112" w:author="doetters" w:date="2022-03-28T10:19:00Z"/>
          <w:sz w:val="20"/>
          <w:rPrChange w:id="113" w:author="doetters" w:date="2022-03-28T10:23:00Z">
            <w:rPr>
              <w:moveTo w:id="114" w:author="doetters" w:date="2022-03-28T10:19:00Z"/>
              <w:sz w:val="20"/>
              <w:lang w:val="en-US"/>
            </w:rPr>
          </w:rPrChange>
        </w:rPr>
      </w:pPr>
      <w:commentRangeStart w:id="115"/>
      <w:moveTo w:id="116" w:author="doetters" w:date="2022-03-28T10:19:00Z">
        <w:r w:rsidRPr="0046266F">
          <w:rPr>
            <w:b/>
            <w:sz w:val="20"/>
          </w:rPr>
          <w:t xml:space="preserve">Figure </w:t>
        </w:r>
        <w:del w:id="117" w:author="doetters" w:date="2022-03-28T10:21:00Z">
          <w:r w:rsidRPr="0046266F" w:rsidDel="002E16A1">
            <w:rPr>
              <w:b/>
              <w:sz w:val="20"/>
            </w:rPr>
            <w:delText>A3</w:delText>
          </w:r>
        </w:del>
      </w:moveTo>
      <w:ins w:id="118" w:author="doetters" w:date="2022-03-28T10:21:00Z">
        <w:r>
          <w:rPr>
            <w:b/>
            <w:sz w:val="20"/>
          </w:rPr>
          <w:t>3</w:t>
        </w:r>
      </w:ins>
      <w:moveTo w:id="119" w:author="doetters" w:date="2022-03-28T10:19:00Z">
        <w:r w:rsidRPr="0046266F">
          <w:rPr>
            <w:b/>
            <w:sz w:val="20"/>
          </w:rPr>
          <w:t>.</w:t>
        </w:r>
        <w:r w:rsidRPr="0046266F">
          <w:rPr>
            <w:sz w:val="20"/>
          </w:rPr>
          <w:t xml:space="preserve"> Pearson </w:t>
        </w:r>
      </w:moveTo>
      <w:commentRangeEnd w:id="115"/>
      <w:r>
        <w:rPr>
          <w:rStyle w:val="CommentReference"/>
        </w:rPr>
        <w:commentReference w:id="115"/>
      </w:r>
      <w:moveTo w:id="120" w:author="doetters" w:date="2022-03-28T10:19:00Z">
        <w:r w:rsidRPr="0046266F">
          <w:rPr>
            <w:sz w:val="20"/>
          </w:rPr>
          <w:t xml:space="preserve">correlations between canopy chemistry (leaf carbon, leaf nitrogen content, leaf phosphorus content, leaf CN ratio,  leaf NP ratio, leaf CP ratio, leaf calcium content, leaf potassium, leaf magnesium content, and leaf sodium content ) and soil geochemical properties (total carbon, total nitrogen, bioavailable phosphorus, clay content, silt content, sand content, pH, base saturation in potential cation exchange capacity (CEC), CEC, base saturation in effective cation exchange capacity (ECEC), ECEC, exchangeable magnesium, exchangeable calcium, exchangeable potassium, sum of bases, exchangeable aluminium, total Ca, total K, total Mg, total Na, total reserve base and total P). </w:t>
        </w:r>
        <w:r w:rsidRPr="002E16A1">
          <w:rPr>
            <w:sz w:val="20"/>
            <w:rPrChange w:id="121" w:author="doetters" w:date="2022-03-28T10:23:00Z">
              <w:rPr>
                <w:sz w:val="20"/>
                <w:lang w:val="en-US"/>
              </w:rPr>
            </w:rPrChange>
          </w:rPr>
          <w:t xml:space="preserve">Blank cells indicate non-significant correlations, p-value </w:t>
        </w:r>
        <w:r w:rsidRPr="002E16A1">
          <w:rPr>
            <w:rFonts w:eastAsia="Arial Unicode MS"/>
            <w:sz w:val="20"/>
            <w:rPrChange w:id="122" w:author="doetters" w:date="2022-03-28T10:23:00Z">
              <w:rPr>
                <w:rFonts w:eastAsia="Arial Unicode MS"/>
                <w:sz w:val="20"/>
                <w:lang w:val="en-US"/>
              </w:rPr>
            </w:rPrChange>
          </w:rPr>
          <w:t>≤ 0.05</w:t>
        </w:r>
        <w:r w:rsidRPr="002E16A1">
          <w:rPr>
            <w:sz w:val="20"/>
            <w:rPrChange w:id="123" w:author="doetters" w:date="2022-03-28T10:23:00Z">
              <w:rPr>
                <w:sz w:val="20"/>
                <w:lang w:val="en-US"/>
              </w:rPr>
            </w:rPrChange>
          </w:rPr>
          <w:t>.</w:t>
        </w:r>
      </w:moveTo>
    </w:p>
    <w:p w14:paraId="07C1CB2D" w14:textId="77777777" w:rsidR="002E16A1" w:rsidRPr="002E16A1" w:rsidRDefault="002E16A1" w:rsidP="002E16A1">
      <w:pPr>
        <w:rPr>
          <w:moveTo w:id="124" w:author="doetters" w:date="2022-03-28T10:19:00Z"/>
          <w:rPrChange w:id="125" w:author="doetters" w:date="2022-03-28T10:23:00Z">
            <w:rPr>
              <w:moveTo w:id="126" w:author="doetters" w:date="2022-03-28T10:19:00Z"/>
              <w:lang w:val="en-US"/>
            </w:rPr>
          </w:rPrChange>
        </w:rPr>
      </w:pPr>
    </w:p>
    <w:p w14:paraId="309C2A28" w14:textId="77777777" w:rsidR="002E16A1" w:rsidRPr="0019182E" w:rsidRDefault="002E16A1" w:rsidP="002E16A1">
      <w:pPr>
        <w:pStyle w:val="ListParagraph"/>
        <w:numPr>
          <w:ilvl w:val="0"/>
          <w:numId w:val="6"/>
        </w:numPr>
        <w:rPr>
          <w:moveTo w:id="127" w:author="doetters" w:date="2022-03-28T10:19:00Z"/>
          <w:sz w:val="20"/>
          <w:lang w:val="en-US"/>
        </w:rPr>
      </w:pPr>
      <w:moveTo w:id="128" w:author="doetters" w:date="2022-03-28T10:19:00Z">
        <w:r w:rsidRPr="0019182E">
          <w:rPr>
            <w:sz w:val="20"/>
            <w:lang w:val="en-US"/>
          </w:rPr>
          <w:t>Overall canopy chemistry strongly correlated with geochemical soil properties</w:t>
        </w:r>
        <w:r>
          <w:rPr>
            <w:sz w:val="20"/>
            <w:lang w:val="en-US"/>
          </w:rPr>
          <w:t>,</w:t>
        </w:r>
        <w:r w:rsidRPr="0019182E">
          <w:rPr>
            <w:sz w:val="20"/>
            <w:lang w:val="en-US"/>
          </w:rPr>
          <w:t xml:space="preserve"> especially soil fertility indicators </w:t>
        </w:r>
      </w:moveTo>
    </w:p>
    <w:p w14:paraId="720A0BD5" w14:textId="77777777" w:rsidR="002E16A1" w:rsidRPr="0019182E" w:rsidRDefault="002E16A1" w:rsidP="002E16A1">
      <w:pPr>
        <w:pStyle w:val="ListParagraph"/>
        <w:rPr>
          <w:moveTo w:id="129" w:author="doetters" w:date="2022-03-28T10:19:00Z"/>
          <w:sz w:val="20"/>
          <w:lang w:val="en-US"/>
        </w:rPr>
      </w:pPr>
    </w:p>
    <w:p w14:paraId="0674D947" w14:textId="77777777" w:rsidR="002E16A1" w:rsidRPr="0019182E" w:rsidRDefault="002E16A1" w:rsidP="002E16A1">
      <w:pPr>
        <w:pStyle w:val="ListParagraph"/>
        <w:numPr>
          <w:ilvl w:val="0"/>
          <w:numId w:val="6"/>
        </w:numPr>
        <w:rPr>
          <w:moveTo w:id="130" w:author="doetters" w:date="2022-03-28T10:19:00Z"/>
          <w:sz w:val="20"/>
          <w:lang w:val="en-US"/>
        </w:rPr>
      </w:pPr>
      <w:moveTo w:id="131" w:author="doetters" w:date="2022-03-28T10:19:00Z">
        <w:r w:rsidRPr="0019182E">
          <w:rPr>
            <w:sz w:val="20"/>
            <w:lang w:val="en-US"/>
          </w:rPr>
          <w:t xml:space="preserve">There was </w:t>
        </w:r>
        <w:r>
          <w:rPr>
            <w:sz w:val="20"/>
            <w:lang w:val="en-US"/>
          </w:rPr>
          <w:t xml:space="preserve">a </w:t>
        </w:r>
        <w:r w:rsidRPr="0019182E">
          <w:rPr>
            <w:sz w:val="20"/>
            <w:lang w:val="en-US"/>
          </w:rPr>
          <w:t>weak to no correlation between leaf nitrogen and phosphorus content and their availabilities in the soils. Instead, plant uptake of N and P were strongly related to soil base cations and soil cations exchange capacity</w:t>
        </w:r>
      </w:moveTo>
    </w:p>
    <w:p w14:paraId="4BC025AD" w14:textId="77777777" w:rsidR="002E16A1" w:rsidRPr="0019182E" w:rsidRDefault="002E16A1" w:rsidP="002E16A1">
      <w:pPr>
        <w:pStyle w:val="ListParagraph"/>
        <w:rPr>
          <w:moveTo w:id="132" w:author="doetters" w:date="2022-03-28T10:19:00Z"/>
          <w:sz w:val="20"/>
          <w:lang w:val="en-US"/>
        </w:rPr>
      </w:pPr>
    </w:p>
    <w:p w14:paraId="2572301F" w14:textId="77777777" w:rsidR="002E16A1" w:rsidRPr="0019182E" w:rsidRDefault="002E16A1" w:rsidP="002E16A1">
      <w:pPr>
        <w:pStyle w:val="ListParagraph"/>
        <w:numPr>
          <w:ilvl w:val="0"/>
          <w:numId w:val="6"/>
        </w:numPr>
        <w:rPr>
          <w:moveTo w:id="133" w:author="doetters" w:date="2022-03-28T10:19:00Z"/>
          <w:sz w:val="20"/>
          <w:lang w:val="en-US"/>
        </w:rPr>
      </w:pPr>
      <w:moveTo w:id="134" w:author="doetters" w:date="2022-03-28T10:19:00Z">
        <w:r w:rsidRPr="0019182E">
          <w:rPr>
            <w:sz w:val="20"/>
            <w:lang w:val="en-US"/>
          </w:rPr>
          <w:t>Leaf quality as indicated by CN and CP ratios was negatively correlated to soil nutrients availability, especially base cations availability</w:t>
        </w:r>
      </w:moveTo>
    </w:p>
    <w:moveToRangeEnd w:id="110"/>
    <w:p w14:paraId="1A83EFCE" w14:textId="111A8C81" w:rsidR="0032027E" w:rsidRDefault="0032027E" w:rsidP="002E16A1">
      <w:pPr>
        <w:rPr>
          <w:ins w:id="135" w:author="doetters" w:date="2022-03-28T10:25:00Z"/>
          <w:lang w:val="en-US"/>
        </w:rPr>
        <w:pPrChange w:id="136" w:author="doetters" w:date="2022-03-28T10:19:00Z">
          <w:pPr>
            <w:pStyle w:val="ListParagraph"/>
          </w:pPr>
        </w:pPrChange>
      </w:pPr>
    </w:p>
    <w:p w14:paraId="428CE8AF" w14:textId="650E2F25" w:rsidR="002E16A1" w:rsidRDefault="002E16A1" w:rsidP="002E16A1">
      <w:pPr>
        <w:rPr>
          <w:ins w:id="137" w:author="doetters" w:date="2022-03-28T10:25:00Z"/>
          <w:lang w:val="en-US"/>
        </w:rPr>
        <w:pPrChange w:id="138" w:author="doetters" w:date="2022-03-28T10:19:00Z">
          <w:pPr>
            <w:pStyle w:val="ListParagraph"/>
          </w:pPr>
        </w:pPrChange>
      </w:pPr>
    </w:p>
    <w:p w14:paraId="3D0865DB" w14:textId="77777777" w:rsidR="002E16A1" w:rsidRDefault="002E16A1" w:rsidP="002E16A1">
      <w:pPr>
        <w:jc w:val="both"/>
        <w:rPr>
          <w:ins w:id="139" w:author="doetters" w:date="2022-03-28T10:25:00Z"/>
          <w:b/>
          <w:sz w:val="20"/>
          <w:lang w:val="en-US"/>
        </w:rPr>
        <w:pPrChange w:id="140" w:author="doetters" w:date="2022-03-28T10:25:00Z">
          <w:pPr>
            <w:jc w:val="both"/>
          </w:pPr>
        </w:pPrChange>
      </w:pPr>
    </w:p>
    <w:p w14:paraId="61B38088" w14:textId="77777777" w:rsidR="002E16A1" w:rsidRDefault="002E16A1" w:rsidP="002E16A1">
      <w:pPr>
        <w:jc w:val="both"/>
        <w:rPr>
          <w:ins w:id="141" w:author="doetters" w:date="2022-03-28T10:25:00Z"/>
          <w:b/>
          <w:sz w:val="20"/>
          <w:lang w:val="en-US"/>
        </w:rPr>
        <w:pPrChange w:id="142" w:author="doetters" w:date="2022-03-28T10:25:00Z">
          <w:pPr>
            <w:jc w:val="both"/>
          </w:pPr>
        </w:pPrChange>
      </w:pPr>
    </w:p>
    <w:p w14:paraId="1A3A3979" w14:textId="77777777" w:rsidR="002E16A1" w:rsidRDefault="002E16A1" w:rsidP="002E16A1">
      <w:pPr>
        <w:jc w:val="both"/>
        <w:rPr>
          <w:ins w:id="143" w:author="doetters" w:date="2022-03-28T10:25:00Z"/>
          <w:b/>
          <w:sz w:val="20"/>
          <w:lang w:val="en-US"/>
        </w:rPr>
        <w:pPrChange w:id="144" w:author="doetters" w:date="2022-03-28T10:25:00Z">
          <w:pPr>
            <w:jc w:val="both"/>
          </w:pPr>
        </w:pPrChange>
      </w:pPr>
    </w:p>
    <w:p w14:paraId="760BF5DE" w14:textId="77777777" w:rsidR="002E16A1" w:rsidRDefault="002E16A1" w:rsidP="002E16A1">
      <w:pPr>
        <w:jc w:val="both"/>
        <w:rPr>
          <w:ins w:id="145" w:author="doetters" w:date="2022-03-28T10:25:00Z"/>
          <w:b/>
          <w:sz w:val="20"/>
          <w:lang w:val="en-US"/>
        </w:rPr>
        <w:pPrChange w:id="146" w:author="doetters" w:date="2022-03-28T10:25:00Z">
          <w:pPr>
            <w:jc w:val="both"/>
          </w:pPr>
        </w:pPrChange>
      </w:pPr>
    </w:p>
    <w:p w14:paraId="7AEA91F9" w14:textId="77777777" w:rsidR="002E16A1" w:rsidRDefault="002E16A1" w:rsidP="002E16A1">
      <w:pPr>
        <w:jc w:val="both"/>
        <w:rPr>
          <w:ins w:id="147" w:author="doetters" w:date="2022-03-28T10:25:00Z"/>
          <w:b/>
          <w:sz w:val="20"/>
          <w:lang w:val="en-US"/>
        </w:rPr>
        <w:pPrChange w:id="148" w:author="doetters" w:date="2022-03-28T10:25:00Z">
          <w:pPr>
            <w:jc w:val="both"/>
          </w:pPr>
        </w:pPrChange>
      </w:pPr>
    </w:p>
    <w:p w14:paraId="539B3AE6" w14:textId="77777777" w:rsidR="002E16A1" w:rsidRDefault="002E16A1" w:rsidP="002E16A1">
      <w:pPr>
        <w:jc w:val="both"/>
        <w:rPr>
          <w:ins w:id="149" w:author="doetters" w:date="2022-03-28T10:25:00Z"/>
          <w:b/>
          <w:sz w:val="20"/>
          <w:lang w:val="en-US"/>
        </w:rPr>
        <w:pPrChange w:id="150" w:author="doetters" w:date="2022-03-28T10:25:00Z">
          <w:pPr>
            <w:jc w:val="both"/>
          </w:pPr>
        </w:pPrChange>
      </w:pPr>
    </w:p>
    <w:p w14:paraId="00718292" w14:textId="77777777" w:rsidR="002E16A1" w:rsidRDefault="002E16A1" w:rsidP="002E16A1">
      <w:pPr>
        <w:jc w:val="both"/>
        <w:rPr>
          <w:ins w:id="151" w:author="doetters" w:date="2022-03-28T10:25:00Z"/>
          <w:b/>
          <w:sz w:val="20"/>
          <w:lang w:val="en-US"/>
        </w:rPr>
        <w:pPrChange w:id="152" w:author="doetters" w:date="2022-03-28T10:25:00Z">
          <w:pPr>
            <w:jc w:val="both"/>
          </w:pPr>
        </w:pPrChange>
      </w:pPr>
    </w:p>
    <w:p w14:paraId="2A69200F" w14:textId="77777777" w:rsidR="002E16A1" w:rsidRDefault="002E16A1" w:rsidP="002E16A1">
      <w:pPr>
        <w:jc w:val="both"/>
        <w:rPr>
          <w:ins w:id="153" w:author="doetters" w:date="2022-03-28T10:25:00Z"/>
          <w:b/>
          <w:sz w:val="20"/>
          <w:lang w:val="en-US"/>
        </w:rPr>
        <w:pPrChange w:id="154" w:author="doetters" w:date="2022-03-28T10:25:00Z">
          <w:pPr>
            <w:jc w:val="both"/>
          </w:pPr>
        </w:pPrChange>
      </w:pPr>
    </w:p>
    <w:p w14:paraId="7702FFB1" w14:textId="77777777" w:rsidR="002E16A1" w:rsidRDefault="002E16A1" w:rsidP="002E16A1">
      <w:pPr>
        <w:jc w:val="both"/>
        <w:rPr>
          <w:ins w:id="155" w:author="doetters" w:date="2022-03-28T10:25:00Z"/>
          <w:b/>
          <w:sz w:val="20"/>
          <w:lang w:val="en-US"/>
        </w:rPr>
        <w:pPrChange w:id="156" w:author="doetters" w:date="2022-03-28T10:25:00Z">
          <w:pPr>
            <w:jc w:val="both"/>
          </w:pPr>
        </w:pPrChange>
      </w:pPr>
    </w:p>
    <w:p w14:paraId="2A80EA71" w14:textId="0023C32B" w:rsidR="002E16A1" w:rsidRPr="0035411A" w:rsidRDefault="002E16A1" w:rsidP="002E16A1">
      <w:pPr>
        <w:jc w:val="both"/>
        <w:rPr>
          <w:ins w:id="157" w:author="doetters" w:date="2022-03-28T10:25:00Z"/>
          <w:sz w:val="20"/>
          <w:lang w:val="en-US"/>
        </w:rPr>
        <w:pPrChange w:id="158" w:author="doetters" w:date="2022-03-28T10:25:00Z">
          <w:pPr>
            <w:jc w:val="both"/>
          </w:pPr>
        </w:pPrChange>
      </w:pPr>
      <w:commentRangeStart w:id="159"/>
      <w:ins w:id="160" w:author="doetters" w:date="2022-03-28T10:25:00Z">
        <w:r w:rsidRPr="00623630">
          <w:rPr>
            <w:b/>
            <w:sz w:val="20"/>
            <w:lang w:val="en-US"/>
          </w:rPr>
          <w:lastRenderedPageBreak/>
          <w:t>Tab</w:t>
        </w:r>
        <w:r>
          <w:rPr>
            <w:b/>
            <w:sz w:val="20"/>
            <w:lang w:val="en-US"/>
          </w:rPr>
          <w:t>le 1</w:t>
        </w:r>
        <w:r w:rsidRPr="00623630">
          <w:rPr>
            <w:b/>
            <w:sz w:val="20"/>
            <w:lang w:val="en-US"/>
          </w:rPr>
          <w:t xml:space="preserve">. </w:t>
        </w:r>
        <w:commentRangeEnd w:id="159"/>
        <w:r>
          <w:rPr>
            <w:rStyle w:val="CommentReference"/>
          </w:rPr>
          <w:commentReference w:id="159"/>
        </w:r>
        <w:r w:rsidRPr="003755D1">
          <w:rPr>
            <w:color w:val="222222"/>
            <w:sz w:val="20"/>
            <w:lang w:val="en-US"/>
          </w:rPr>
          <w:t>Standardized effect</w:t>
        </w:r>
        <w:r>
          <w:rPr>
            <w:color w:val="222222"/>
            <w:sz w:val="20"/>
            <w:lang w:val="en-US"/>
          </w:rPr>
          <w:t>s</w:t>
        </w:r>
        <w:r w:rsidRPr="003755D1">
          <w:rPr>
            <w:color w:val="222222"/>
            <w:sz w:val="20"/>
            <w:lang w:val="en-US"/>
          </w:rPr>
          <w:t xml:space="preserve"> size of rotated principal components (RC) as explanatory factors on</w:t>
        </w:r>
        <w:r>
          <w:rPr>
            <w:color w:val="222222"/>
            <w:sz w:val="20"/>
            <w:lang w:val="en-US"/>
          </w:rPr>
          <w:t xml:space="preserve"> leaf nitrogen, phosphorus, leaf CN, leaf CP, leaf NP, leaf calcium, leaf potassium, leaf magnesium, and leaf sodium. The estimates values indicate mean effects size, </w:t>
        </w:r>
        <w:r w:rsidRPr="003755D1">
          <w:rPr>
            <w:color w:val="222222"/>
            <w:sz w:val="20"/>
            <w:lang w:val="en-US"/>
          </w:rPr>
          <w:t>the 95% confidence intervals</w:t>
        </w:r>
        <w:r>
          <w:rPr>
            <w:color w:val="222222"/>
            <w:sz w:val="20"/>
            <w:lang w:val="en-US"/>
          </w:rPr>
          <w:t xml:space="preserve"> of the estimates, p-values, the </w:t>
        </w:r>
        <w:r w:rsidRPr="00E33227">
          <w:rPr>
            <w:color w:val="222222"/>
            <w:sz w:val="20"/>
            <w:lang w:val="en-US"/>
          </w:rPr>
          <w:t>R</w:t>
        </w:r>
        <w:r w:rsidRPr="00E33227">
          <w:rPr>
            <w:color w:val="222222"/>
            <w:sz w:val="20"/>
            <w:vertAlign w:val="superscript"/>
            <w:lang w:val="en-US"/>
          </w:rPr>
          <w:t>2</w:t>
        </w:r>
        <w:r>
          <w:rPr>
            <w:color w:val="222222"/>
            <w:sz w:val="20"/>
            <w:vertAlign w:val="superscript"/>
            <w:lang w:val="en-US"/>
          </w:rPr>
          <w:t xml:space="preserve"> </w:t>
        </w:r>
        <w:r>
          <w:rPr>
            <w:color w:val="222222"/>
            <w:sz w:val="20"/>
            <w:lang w:val="en-US"/>
          </w:rPr>
          <w:t xml:space="preserve">and adjusted </w:t>
        </w:r>
        <w:r w:rsidRPr="00E33227">
          <w:rPr>
            <w:color w:val="222222"/>
            <w:sz w:val="20"/>
            <w:lang w:val="en-US"/>
          </w:rPr>
          <w:t>R</w:t>
        </w:r>
        <w:r w:rsidRPr="00E33227">
          <w:rPr>
            <w:color w:val="222222"/>
            <w:sz w:val="20"/>
            <w:vertAlign w:val="superscript"/>
            <w:lang w:val="en-US"/>
          </w:rPr>
          <w:t>2</w:t>
        </w:r>
        <w:r>
          <w:rPr>
            <w:color w:val="222222"/>
            <w:sz w:val="20"/>
            <w:lang w:val="en-US"/>
          </w:rPr>
          <w:t xml:space="preserve"> values as results of the linear regression models. </w:t>
        </w:r>
      </w:ins>
    </w:p>
    <w:tbl>
      <w:tblPr>
        <w:tblW w:w="9616" w:type="dxa"/>
        <w:tblCellMar>
          <w:left w:w="70" w:type="dxa"/>
          <w:right w:w="70" w:type="dxa"/>
        </w:tblCellMar>
        <w:tblLook w:val="04A0" w:firstRow="1" w:lastRow="0" w:firstColumn="1" w:lastColumn="0" w:noHBand="0" w:noVBand="1"/>
      </w:tblPr>
      <w:tblGrid>
        <w:gridCol w:w="518"/>
        <w:gridCol w:w="4201"/>
        <w:gridCol w:w="974"/>
        <w:gridCol w:w="1891"/>
        <w:gridCol w:w="836"/>
        <w:gridCol w:w="518"/>
        <w:gridCol w:w="678"/>
      </w:tblGrid>
      <w:tr w:rsidR="002E16A1" w:rsidRPr="007B04F4" w14:paraId="3EE2AFF3" w14:textId="77777777" w:rsidTr="008E5A99">
        <w:trPr>
          <w:trHeight w:val="330"/>
          <w:ins w:id="161" w:author="doetters" w:date="2022-03-28T10:25:00Z"/>
        </w:trPr>
        <w:tc>
          <w:tcPr>
            <w:tcW w:w="518" w:type="dxa"/>
            <w:tcBorders>
              <w:top w:val="single" w:sz="4" w:space="0" w:color="auto"/>
              <w:left w:val="nil"/>
              <w:bottom w:val="single" w:sz="4" w:space="0" w:color="auto"/>
              <w:right w:val="nil"/>
            </w:tcBorders>
            <w:shd w:val="clear" w:color="auto" w:fill="auto"/>
            <w:noWrap/>
            <w:vAlign w:val="bottom"/>
            <w:hideMark/>
          </w:tcPr>
          <w:p w14:paraId="2EAEB889" w14:textId="77777777" w:rsidR="002E16A1" w:rsidRPr="00E33227" w:rsidRDefault="002E16A1" w:rsidP="008E5A99">
            <w:pPr>
              <w:spacing w:after="0" w:line="240" w:lineRule="auto"/>
              <w:rPr>
                <w:ins w:id="162" w:author="doetters" w:date="2022-03-28T10:25:00Z"/>
                <w:rFonts w:eastAsia="Times New Roman"/>
                <w:sz w:val="20"/>
                <w:szCs w:val="20"/>
                <w:lang w:val="en-US" w:eastAsia="de-DE"/>
              </w:rPr>
            </w:pPr>
          </w:p>
        </w:tc>
        <w:tc>
          <w:tcPr>
            <w:tcW w:w="4201" w:type="dxa"/>
            <w:tcBorders>
              <w:top w:val="single" w:sz="4" w:space="0" w:color="auto"/>
              <w:left w:val="nil"/>
              <w:bottom w:val="single" w:sz="4" w:space="0" w:color="auto"/>
              <w:right w:val="nil"/>
            </w:tcBorders>
            <w:shd w:val="clear" w:color="auto" w:fill="auto"/>
            <w:noWrap/>
            <w:vAlign w:val="bottom"/>
            <w:hideMark/>
          </w:tcPr>
          <w:p w14:paraId="7FEA1E2E" w14:textId="77777777" w:rsidR="002E16A1" w:rsidRPr="007B04F4" w:rsidRDefault="002E16A1" w:rsidP="008E5A99">
            <w:pPr>
              <w:spacing w:after="0" w:line="240" w:lineRule="auto"/>
              <w:rPr>
                <w:ins w:id="163" w:author="doetters" w:date="2022-03-28T10:25:00Z"/>
                <w:rFonts w:eastAsia="Times New Roman"/>
                <w:b/>
                <w:bCs/>
                <w:color w:val="000000"/>
                <w:sz w:val="20"/>
                <w:szCs w:val="20"/>
                <w:lang w:eastAsia="de-DE"/>
              </w:rPr>
            </w:pPr>
            <w:ins w:id="164" w:author="doetters" w:date="2022-03-28T10:25:00Z">
              <w:r w:rsidRPr="007B04F4">
                <w:rPr>
                  <w:rFonts w:eastAsia="Times New Roman"/>
                  <w:b/>
                  <w:bCs/>
                  <w:color w:val="000000"/>
                  <w:sz w:val="20"/>
                  <w:szCs w:val="20"/>
                  <w:lang w:eastAsia="de-DE"/>
                </w:rPr>
                <w:t>Intependent variables</w:t>
              </w:r>
            </w:ins>
          </w:p>
        </w:tc>
        <w:tc>
          <w:tcPr>
            <w:tcW w:w="974" w:type="dxa"/>
            <w:tcBorders>
              <w:top w:val="single" w:sz="4" w:space="0" w:color="auto"/>
              <w:left w:val="nil"/>
              <w:bottom w:val="single" w:sz="4" w:space="0" w:color="auto"/>
              <w:right w:val="nil"/>
            </w:tcBorders>
            <w:shd w:val="clear" w:color="auto" w:fill="auto"/>
            <w:noWrap/>
            <w:vAlign w:val="bottom"/>
            <w:hideMark/>
          </w:tcPr>
          <w:p w14:paraId="5394D6AD" w14:textId="77777777" w:rsidR="002E16A1" w:rsidRPr="007B04F4" w:rsidRDefault="002E16A1" w:rsidP="008E5A99">
            <w:pPr>
              <w:spacing w:after="0" w:line="240" w:lineRule="auto"/>
              <w:jc w:val="center"/>
              <w:rPr>
                <w:ins w:id="165" w:author="doetters" w:date="2022-03-28T10:25:00Z"/>
                <w:rFonts w:eastAsia="Times New Roman"/>
                <w:b/>
                <w:bCs/>
                <w:color w:val="000000"/>
                <w:sz w:val="20"/>
                <w:szCs w:val="20"/>
                <w:lang w:eastAsia="de-DE"/>
              </w:rPr>
            </w:pPr>
            <w:ins w:id="166" w:author="doetters" w:date="2022-03-28T10:25:00Z">
              <w:r w:rsidRPr="007B04F4">
                <w:rPr>
                  <w:rFonts w:eastAsia="Times New Roman"/>
                  <w:b/>
                  <w:bCs/>
                  <w:color w:val="000000"/>
                  <w:sz w:val="20"/>
                  <w:szCs w:val="20"/>
                  <w:lang w:eastAsia="de-DE"/>
                </w:rPr>
                <w:t>Estimates</w:t>
              </w:r>
            </w:ins>
          </w:p>
        </w:tc>
        <w:tc>
          <w:tcPr>
            <w:tcW w:w="1891" w:type="dxa"/>
            <w:tcBorders>
              <w:top w:val="single" w:sz="4" w:space="0" w:color="auto"/>
              <w:left w:val="nil"/>
              <w:bottom w:val="single" w:sz="4" w:space="0" w:color="auto"/>
              <w:right w:val="nil"/>
            </w:tcBorders>
            <w:shd w:val="clear" w:color="auto" w:fill="auto"/>
            <w:noWrap/>
            <w:vAlign w:val="bottom"/>
            <w:hideMark/>
          </w:tcPr>
          <w:p w14:paraId="0FFC9061" w14:textId="77777777" w:rsidR="002E16A1" w:rsidRPr="007B04F4" w:rsidRDefault="002E16A1" w:rsidP="008E5A99">
            <w:pPr>
              <w:spacing w:after="0" w:line="240" w:lineRule="auto"/>
              <w:jc w:val="center"/>
              <w:rPr>
                <w:ins w:id="167" w:author="doetters" w:date="2022-03-28T10:25:00Z"/>
                <w:rFonts w:eastAsia="Times New Roman"/>
                <w:b/>
                <w:bCs/>
                <w:color w:val="000000"/>
                <w:sz w:val="20"/>
                <w:szCs w:val="20"/>
                <w:lang w:eastAsia="de-DE"/>
              </w:rPr>
            </w:pPr>
            <w:ins w:id="168" w:author="doetters" w:date="2022-03-28T10:25:00Z">
              <w:r w:rsidRPr="007B04F4">
                <w:rPr>
                  <w:rFonts w:eastAsia="Times New Roman"/>
                  <w:b/>
                  <w:bCs/>
                  <w:color w:val="000000"/>
                  <w:sz w:val="20"/>
                  <w:szCs w:val="20"/>
                  <w:lang w:eastAsia="de-DE"/>
                </w:rPr>
                <w:t>CI (95%)</w:t>
              </w:r>
            </w:ins>
          </w:p>
        </w:tc>
        <w:tc>
          <w:tcPr>
            <w:tcW w:w="836" w:type="dxa"/>
            <w:tcBorders>
              <w:top w:val="single" w:sz="4" w:space="0" w:color="auto"/>
              <w:left w:val="nil"/>
              <w:bottom w:val="single" w:sz="4" w:space="0" w:color="auto"/>
              <w:right w:val="nil"/>
            </w:tcBorders>
            <w:shd w:val="clear" w:color="auto" w:fill="auto"/>
            <w:noWrap/>
            <w:vAlign w:val="bottom"/>
            <w:hideMark/>
          </w:tcPr>
          <w:p w14:paraId="673B916F" w14:textId="77777777" w:rsidR="002E16A1" w:rsidRPr="007B04F4" w:rsidRDefault="002E16A1" w:rsidP="008E5A99">
            <w:pPr>
              <w:spacing w:after="0" w:line="240" w:lineRule="auto"/>
              <w:jc w:val="center"/>
              <w:rPr>
                <w:ins w:id="169" w:author="doetters" w:date="2022-03-28T10:25:00Z"/>
                <w:rFonts w:eastAsia="Times New Roman"/>
                <w:b/>
                <w:bCs/>
                <w:color w:val="000000"/>
                <w:sz w:val="20"/>
                <w:szCs w:val="20"/>
                <w:lang w:eastAsia="de-DE"/>
              </w:rPr>
            </w:pPr>
            <w:ins w:id="170" w:author="doetters" w:date="2022-03-28T10:25:00Z">
              <w:r w:rsidRPr="007B04F4">
                <w:rPr>
                  <w:rFonts w:eastAsia="Times New Roman"/>
                  <w:b/>
                  <w:bCs/>
                  <w:color w:val="000000"/>
                  <w:sz w:val="20"/>
                  <w:szCs w:val="20"/>
                  <w:lang w:eastAsia="de-DE"/>
                </w:rPr>
                <w:t>p-value</w:t>
              </w:r>
            </w:ins>
          </w:p>
        </w:tc>
        <w:tc>
          <w:tcPr>
            <w:tcW w:w="518" w:type="dxa"/>
            <w:tcBorders>
              <w:top w:val="single" w:sz="4" w:space="0" w:color="auto"/>
              <w:left w:val="nil"/>
              <w:bottom w:val="single" w:sz="4" w:space="0" w:color="auto"/>
              <w:right w:val="nil"/>
            </w:tcBorders>
            <w:shd w:val="clear" w:color="auto" w:fill="auto"/>
            <w:noWrap/>
            <w:vAlign w:val="bottom"/>
            <w:hideMark/>
          </w:tcPr>
          <w:p w14:paraId="73473201" w14:textId="77777777" w:rsidR="002E16A1" w:rsidRPr="007B04F4" w:rsidRDefault="002E16A1" w:rsidP="008E5A99">
            <w:pPr>
              <w:spacing w:after="0" w:line="240" w:lineRule="auto"/>
              <w:jc w:val="center"/>
              <w:rPr>
                <w:ins w:id="171" w:author="doetters" w:date="2022-03-28T10:25:00Z"/>
                <w:rFonts w:eastAsia="Times New Roman"/>
                <w:b/>
                <w:bCs/>
                <w:color w:val="000000"/>
                <w:sz w:val="20"/>
                <w:szCs w:val="20"/>
                <w:lang w:eastAsia="de-DE"/>
              </w:rPr>
            </w:pPr>
            <w:ins w:id="172" w:author="doetters" w:date="2022-03-28T10:25:00Z">
              <w:r w:rsidRPr="007B04F4">
                <w:rPr>
                  <w:rFonts w:eastAsia="Times New Roman"/>
                  <w:b/>
                  <w:bCs/>
                  <w:color w:val="000000"/>
                  <w:sz w:val="20"/>
                  <w:szCs w:val="20"/>
                  <w:lang w:eastAsia="de-DE"/>
                </w:rPr>
                <w:t>R</w:t>
              </w:r>
              <w:r w:rsidRPr="007B04F4">
                <w:rPr>
                  <w:rFonts w:eastAsia="Times New Roman"/>
                  <w:b/>
                  <w:bCs/>
                  <w:color w:val="000000"/>
                  <w:sz w:val="20"/>
                  <w:szCs w:val="20"/>
                  <w:vertAlign w:val="superscript"/>
                  <w:lang w:eastAsia="de-DE"/>
                </w:rPr>
                <w:t>2</w:t>
              </w:r>
            </w:ins>
          </w:p>
        </w:tc>
        <w:tc>
          <w:tcPr>
            <w:tcW w:w="678" w:type="dxa"/>
            <w:tcBorders>
              <w:top w:val="single" w:sz="4" w:space="0" w:color="auto"/>
              <w:left w:val="nil"/>
              <w:bottom w:val="single" w:sz="4" w:space="0" w:color="auto"/>
              <w:right w:val="nil"/>
            </w:tcBorders>
            <w:shd w:val="clear" w:color="auto" w:fill="auto"/>
            <w:noWrap/>
            <w:vAlign w:val="bottom"/>
            <w:hideMark/>
          </w:tcPr>
          <w:p w14:paraId="0D5632AC" w14:textId="77777777" w:rsidR="002E16A1" w:rsidRPr="007B04F4" w:rsidRDefault="002E16A1" w:rsidP="008E5A99">
            <w:pPr>
              <w:spacing w:after="0" w:line="240" w:lineRule="auto"/>
              <w:jc w:val="center"/>
              <w:rPr>
                <w:ins w:id="173" w:author="doetters" w:date="2022-03-28T10:25:00Z"/>
                <w:rFonts w:eastAsia="Times New Roman"/>
                <w:b/>
                <w:bCs/>
                <w:color w:val="000000"/>
                <w:sz w:val="20"/>
                <w:szCs w:val="20"/>
                <w:lang w:eastAsia="de-DE"/>
              </w:rPr>
            </w:pPr>
            <w:ins w:id="174" w:author="doetters" w:date="2022-03-28T10:25:00Z">
              <w:r w:rsidRPr="007B04F4">
                <w:rPr>
                  <w:rFonts w:eastAsia="Times New Roman"/>
                  <w:b/>
                  <w:bCs/>
                  <w:color w:val="000000"/>
                  <w:sz w:val="20"/>
                  <w:szCs w:val="20"/>
                  <w:lang w:eastAsia="de-DE"/>
                </w:rPr>
                <w:t>R</w:t>
              </w:r>
              <w:r w:rsidRPr="007B04F4">
                <w:rPr>
                  <w:rFonts w:eastAsia="Times New Roman"/>
                  <w:b/>
                  <w:bCs/>
                  <w:color w:val="000000"/>
                  <w:sz w:val="20"/>
                  <w:szCs w:val="20"/>
                  <w:vertAlign w:val="superscript"/>
                  <w:lang w:eastAsia="de-DE"/>
                </w:rPr>
                <w:t>2</w:t>
              </w:r>
              <w:r w:rsidRPr="007B04F4">
                <w:rPr>
                  <w:rFonts w:eastAsia="Times New Roman"/>
                  <w:b/>
                  <w:bCs/>
                  <w:color w:val="000000"/>
                  <w:sz w:val="20"/>
                  <w:szCs w:val="20"/>
                  <w:lang w:eastAsia="de-DE"/>
                </w:rPr>
                <w:t>.adj</w:t>
              </w:r>
            </w:ins>
          </w:p>
        </w:tc>
      </w:tr>
      <w:tr w:rsidR="002E16A1" w:rsidRPr="007B04F4" w14:paraId="398111CA" w14:textId="77777777" w:rsidTr="008E5A99">
        <w:trPr>
          <w:trHeight w:val="300"/>
          <w:ins w:id="175" w:author="doetters" w:date="2022-03-28T10:25:00Z"/>
        </w:trPr>
        <w:tc>
          <w:tcPr>
            <w:tcW w:w="518" w:type="dxa"/>
            <w:tcBorders>
              <w:top w:val="single" w:sz="4" w:space="0" w:color="auto"/>
              <w:left w:val="nil"/>
              <w:bottom w:val="nil"/>
              <w:right w:val="nil"/>
            </w:tcBorders>
            <w:shd w:val="clear" w:color="auto" w:fill="auto"/>
            <w:noWrap/>
            <w:vAlign w:val="bottom"/>
            <w:hideMark/>
          </w:tcPr>
          <w:p w14:paraId="1984D159" w14:textId="77777777" w:rsidR="002E16A1" w:rsidRPr="007B04F4" w:rsidRDefault="002E16A1" w:rsidP="008E5A99">
            <w:pPr>
              <w:spacing w:after="0" w:line="240" w:lineRule="auto"/>
              <w:rPr>
                <w:ins w:id="176" w:author="doetters" w:date="2022-03-28T10:25:00Z"/>
                <w:rFonts w:eastAsia="Times New Roman"/>
                <w:b/>
                <w:bCs/>
                <w:color w:val="000000"/>
                <w:sz w:val="20"/>
                <w:szCs w:val="20"/>
                <w:lang w:eastAsia="de-DE"/>
              </w:rPr>
            </w:pPr>
            <w:ins w:id="177" w:author="doetters" w:date="2022-03-28T10:25:00Z">
              <w:r w:rsidRPr="007B04F4">
                <w:rPr>
                  <w:rFonts w:eastAsia="Times New Roman"/>
                  <w:b/>
                  <w:bCs/>
                  <w:color w:val="000000"/>
                  <w:sz w:val="20"/>
                  <w:szCs w:val="20"/>
                  <w:lang w:eastAsia="de-DE"/>
                </w:rPr>
                <w:t>N</w:t>
              </w:r>
            </w:ins>
          </w:p>
        </w:tc>
        <w:tc>
          <w:tcPr>
            <w:tcW w:w="4201" w:type="dxa"/>
            <w:tcBorders>
              <w:top w:val="single" w:sz="4" w:space="0" w:color="auto"/>
              <w:left w:val="nil"/>
              <w:bottom w:val="nil"/>
              <w:right w:val="nil"/>
            </w:tcBorders>
            <w:shd w:val="clear" w:color="auto" w:fill="auto"/>
            <w:hideMark/>
          </w:tcPr>
          <w:p w14:paraId="17601588" w14:textId="77777777" w:rsidR="002E16A1" w:rsidRPr="007B04F4" w:rsidRDefault="002E16A1" w:rsidP="008E5A99">
            <w:pPr>
              <w:spacing w:after="0" w:line="240" w:lineRule="auto"/>
              <w:rPr>
                <w:ins w:id="178" w:author="doetters" w:date="2022-03-28T10:25:00Z"/>
                <w:rFonts w:eastAsia="Times New Roman"/>
                <w:color w:val="000000"/>
                <w:sz w:val="20"/>
                <w:szCs w:val="20"/>
                <w:lang w:eastAsia="de-DE"/>
              </w:rPr>
            </w:pPr>
            <w:ins w:id="179" w:author="doetters" w:date="2022-03-28T10:25:00Z">
              <w:r w:rsidRPr="007B04F4">
                <w:rPr>
                  <w:rFonts w:eastAsia="Times New Roman"/>
                  <w:color w:val="000000"/>
                  <w:sz w:val="20"/>
                  <w:szCs w:val="20"/>
                  <w:lang w:eastAsia="de-DE"/>
                </w:rPr>
                <w:t>(Intercept)</w:t>
              </w:r>
            </w:ins>
          </w:p>
        </w:tc>
        <w:tc>
          <w:tcPr>
            <w:tcW w:w="974" w:type="dxa"/>
            <w:tcBorders>
              <w:top w:val="single" w:sz="4" w:space="0" w:color="auto"/>
              <w:left w:val="nil"/>
              <w:bottom w:val="nil"/>
              <w:right w:val="nil"/>
            </w:tcBorders>
            <w:shd w:val="clear" w:color="auto" w:fill="auto"/>
            <w:hideMark/>
          </w:tcPr>
          <w:p w14:paraId="5C26BFD9" w14:textId="77777777" w:rsidR="002E16A1" w:rsidRPr="007B04F4" w:rsidRDefault="002E16A1" w:rsidP="008E5A99">
            <w:pPr>
              <w:spacing w:after="0" w:line="240" w:lineRule="auto"/>
              <w:jc w:val="center"/>
              <w:rPr>
                <w:ins w:id="180" w:author="doetters" w:date="2022-03-28T10:25:00Z"/>
                <w:rFonts w:eastAsia="Times New Roman"/>
                <w:color w:val="000000"/>
                <w:sz w:val="20"/>
                <w:szCs w:val="20"/>
                <w:lang w:eastAsia="de-DE"/>
              </w:rPr>
            </w:pPr>
            <w:ins w:id="181" w:author="doetters" w:date="2022-03-28T10:25:00Z">
              <w:r w:rsidRPr="007B04F4">
                <w:rPr>
                  <w:rFonts w:eastAsia="Times New Roman"/>
                  <w:color w:val="000000"/>
                  <w:sz w:val="20"/>
                  <w:szCs w:val="20"/>
                  <w:lang w:eastAsia="de-DE"/>
                </w:rPr>
                <w:t>2.59</w:t>
              </w:r>
            </w:ins>
          </w:p>
        </w:tc>
        <w:tc>
          <w:tcPr>
            <w:tcW w:w="1891" w:type="dxa"/>
            <w:tcBorders>
              <w:top w:val="single" w:sz="4" w:space="0" w:color="auto"/>
              <w:left w:val="nil"/>
              <w:bottom w:val="nil"/>
              <w:right w:val="nil"/>
            </w:tcBorders>
            <w:shd w:val="clear" w:color="auto" w:fill="auto"/>
            <w:hideMark/>
          </w:tcPr>
          <w:p w14:paraId="559ABF92" w14:textId="77777777" w:rsidR="002E16A1" w:rsidRPr="007B04F4" w:rsidRDefault="002E16A1" w:rsidP="008E5A99">
            <w:pPr>
              <w:spacing w:after="0" w:line="240" w:lineRule="auto"/>
              <w:jc w:val="center"/>
              <w:rPr>
                <w:ins w:id="182" w:author="doetters" w:date="2022-03-28T10:25:00Z"/>
                <w:rFonts w:eastAsia="Times New Roman"/>
                <w:color w:val="000000"/>
                <w:sz w:val="20"/>
                <w:szCs w:val="20"/>
                <w:lang w:eastAsia="de-DE"/>
              </w:rPr>
            </w:pPr>
            <w:ins w:id="183" w:author="doetters" w:date="2022-03-28T10:25:00Z">
              <w:r w:rsidRPr="007B04F4">
                <w:rPr>
                  <w:rFonts w:eastAsia="Times New Roman"/>
                  <w:color w:val="000000"/>
                  <w:sz w:val="20"/>
                  <w:szCs w:val="20"/>
                  <w:lang w:eastAsia="de-DE"/>
                </w:rPr>
                <w:t>2.45 – 2.73</w:t>
              </w:r>
            </w:ins>
          </w:p>
        </w:tc>
        <w:tc>
          <w:tcPr>
            <w:tcW w:w="836" w:type="dxa"/>
            <w:tcBorders>
              <w:top w:val="single" w:sz="4" w:space="0" w:color="auto"/>
              <w:left w:val="nil"/>
              <w:bottom w:val="nil"/>
              <w:right w:val="nil"/>
            </w:tcBorders>
            <w:shd w:val="clear" w:color="auto" w:fill="auto"/>
            <w:hideMark/>
          </w:tcPr>
          <w:p w14:paraId="2CB438C7" w14:textId="77777777" w:rsidR="002E16A1" w:rsidRPr="007B04F4" w:rsidRDefault="002E16A1" w:rsidP="008E5A99">
            <w:pPr>
              <w:spacing w:after="0" w:line="240" w:lineRule="auto"/>
              <w:jc w:val="center"/>
              <w:rPr>
                <w:ins w:id="184" w:author="doetters" w:date="2022-03-28T10:25:00Z"/>
                <w:rFonts w:eastAsia="Times New Roman"/>
                <w:b/>
                <w:bCs/>
                <w:color w:val="000000"/>
                <w:sz w:val="20"/>
                <w:szCs w:val="20"/>
                <w:lang w:eastAsia="de-DE"/>
              </w:rPr>
            </w:pPr>
            <w:ins w:id="185" w:author="doetters" w:date="2022-03-28T10:25:00Z">
              <w:r w:rsidRPr="007B04F4">
                <w:rPr>
                  <w:rFonts w:eastAsia="Times New Roman"/>
                  <w:b/>
                  <w:bCs/>
                  <w:color w:val="000000"/>
                  <w:sz w:val="20"/>
                  <w:szCs w:val="20"/>
                  <w:lang w:eastAsia="de-DE"/>
                </w:rPr>
                <w:t>&lt;0.001</w:t>
              </w:r>
            </w:ins>
          </w:p>
        </w:tc>
        <w:tc>
          <w:tcPr>
            <w:tcW w:w="518" w:type="dxa"/>
            <w:tcBorders>
              <w:top w:val="single" w:sz="4" w:space="0" w:color="auto"/>
              <w:left w:val="nil"/>
              <w:bottom w:val="nil"/>
              <w:right w:val="nil"/>
            </w:tcBorders>
            <w:shd w:val="clear" w:color="auto" w:fill="auto"/>
            <w:noWrap/>
            <w:vAlign w:val="bottom"/>
            <w:hideMark/>
          </w:tcPr>
          <w:p w14:paraId="18F303FC" w14:textId="77777777" w:rsidR="002E16A1" w:rsidRPr="007B04F4" w:rsidRDefault="002E16A1" w:rsidP="008E5A99">
            <w:pPr>
              <w:spacing w:after="0" w:line="240" w:lineRule="auto"/>
              <w:jc w:val="center"/>
              <w:rPr>
                <w:ins w:id="186" w:author="doetters" w:date="2022-03-28T10:25:00Z"/>
                <w:rFonts w:eastAsia="Times New Roman"/>
                <w:color w:val="000000"/>
                <w:sz w:val="20"/>
                <w:szCs w:val="20"/>
                <w:lang w:eastAsia="de-DE"/>
              </w:rPr>
            </w:pPr>
            <w:ins w:id="187" w:author="doetters" w:date="2022-03-28T10:25:00Z">
              <w:r w:rsidRPr="007B04F4">
                <w:rPr>
                  <w:rFonts w:eastAsia="Times New Roman"/>
                  <w:color w:val="000000"/>
                  <w:sz w:val="20"/>
                  <w:szCs w:val="20"/>
                  <w:lang w:eastAsia="de-DE"/>
                </w:rPr>
                <w:t>0.62</w:t>
              </w:r>
            </w:ins>
          </w:p>
        </w:tc>
        <w:tc>
          <w:tcPr>
            <w:tcW w:w="678" w:type="dxa"/>
            <w:tcBorders>
              <w:top w:val="single" w:sz="4" w:space="0" w:color="auto"/>
              <w:left w:val="nil"/>
              <w:bottom w:val="nil"/>
              <w:right w:val="nil"/>
            </w:tcBorders>
            <w:shd w:val="clear" w:color="auto" w:fill="auto"/>
            <w:noWrap/>
            <w:vAlign w:val="bottom"/>
            <w:hideMark/>
          </w:tcPr>
          <w:p w14:paraId="3DEC9E48" w14:textId="77777777" w:rsidR="002E16A1" w:rsidRPr="007B04F4" w:rsidRDefault="002E16A1" w:rsidP="008E5A99">
            <w:pPr>
              <w:spacing w:after="0" w:line="240" w:lineRule="auto"/>
              <w:jc w:val="center"/>
              <w:rPr>
                <w:ins w:id="188" w:author="doetters" w:date="2022-03-28T10:25:00Z"/>
                <w:rFonts w:eastAsia="Times New Roman"/>
                <w:color w:val="000000"/>
                <w:sz w:val="20"/>
                <w:szCs w:val="20"/>
                <w:lang w:eastAsia="de-DE"/>
              </w:rPr>
            </w:pPr>
            <w:ins w:id="189" w:author="doetters" w:date="2022-03-28T10:25:00Z">
              <w:r w:rsidRPr="007B04F4">
                <w:rPr>
                  <w:rFonts w:eastAsia="Times New Roman"/>
                  <w:color w:val="000000"/>
                  <w:sz w:val="20"/>
                  <w:szCs w:val="20"/>
                  <w:lang w:eastAsia="de-DE"/>
                </w:rPr>
                <w:t>60</w:t>
              </w:r>
            </w:ins>
          </w:p>
        </w:tc>
      </w:tr>
      <w:tr w:rsidR="002E16A1" w:rsidRPr="007B04F4" w14:paraId="390590C5" w14:textId="77777777" w:rsidTr="008E5A99">
        <w:trPr>
          <w:trHeight w:val="300"/>
          <w:ins w:id="190" w:author="doetters" w:date="2022-03-28T10:25:00Z"/>
        </w:trPr>
        <w:tc>
          <w:tcPr>
            <w:tcW w:w="518" w:type="dxa"/>
            <w:tcBorders>
              <w:top w:val="nil"/>
              <w:left w:val="nil"/>
              <w:bottom w:val="nil"/>
              <w:right w:val="nil"/>
            </w:tcBorders>
            <w:shd w:val="clear" w:color="auto" w:fill="auto"/>
            <w:noWrap/>
            <w:vAlign w:val="bottom"/>
            <w:hideMark/>
          </w:tcPr>
          <w:p w14:paraId="27943FDC" w14:textId="77777777" w:rsidR="002E16A1" w:rsidRPr="007B04F4" w:rsidRDefault="002E16A1" w:rsidP="008E5A99">
            <w:pPr>
              <w:spacing w:after="0" w:line="240" w:lineRule="auto"/>
              <w:jc w:val="center"/>
              <w:rPr>
                <w:ins w:id="191"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7D62ADB7" w14:textId="77777777" w:rsidR="002E16A1" w:rsidRPr="007B04F4" w:rsidRDefault="002E16A1" w:rsidP="008E5A99">
            <w:pPr>
              <w:spacing w:after="0" w:line="240" w:lineRule="auto"/>
              <w:rPr>
                <w:ins w:id="192" w:author="doetters" w:date="2022-03-28T10:25:00Z"/>
                <w:rFonts w:eastAsia="Times New Roman"/>
                <w:color w:val="000000"/>
                <w:sz w:val="20"/>
                <w:szCs w:val="20"/>
                <w:lang w:val="en-US" w:eastAsia="de-DE"/>
              </w:rPr>
            </w:pPr>
            <w:ins w:id="193"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4DAF3AAB" w14:textId="77777777" w:rsidR="002E16A1" w:rsidRPr="007B04F4" w:rsidRDefault="002E16A1" w:rsidP="008E5A99">
            <w:pPr>
              <w:spacing w:after="0" w:line="240" w:lineRule="auto"/>
              <w:jc w:val="center"/>
              <w:rPr>
                <w:ins w:id="194" w:author="doetters" w:date="2022-03-28T10:25:00Z"/>
                <w:rFonts w:eastAsia="Times New Roman"/>
                <w:color w:val="000000"/>
                <w:sz w:val="20"/>
                <w:szCs w:val="20"/>
                <w:lang w:eastAsia="de-DE"/>
              </w:rPr>
            </w:pPr>
            <w:ins w:id="195" w:author="doetters" w:date="2022-03-28T10:25:00Z">
              <w:r w:rsidRPr="007B04F4">
                <w:rPr>
                  <w:rFonts w:eastAsia="Times New Roman"/>
                  <w:color w:val="000000"/>
                  <w:sz w:val="20"/>
                  <w:szCs w:val="20"/>
                  <w:lang w:eastAsia="de-DE"/>
                </w:rPr>
                <w:t>0.02</w:t>
              </w:r>
            </w:ins>
          </w:p>
        </w:tc>
        <w:tc>
          <w:tcPr>
            <w:tcW w:w="1891" w:type="dxa"/>
            <w:tcBorders>
              <w:top w:val="nil"/>
              <w:left w:val="nil"/>
              <w:bottom w:val="nil"/>
              <w:right w:val="nil"/>
            </w:tcBorders>
            <w:shd w:val="clear" w:color="auto" w:fill="auto"/>
            <w:hideMark/>
          </w:tcPr>
          <w:p w14:paraId="566A8F42" w14:textId="77777777" w:rsidR="002E16A1" w:rsidRPr="007B04F4" w:rsidRDefault="002E16A1" w:rsidP="008E5A99">
            <w:pPr>
              <w:spacing w:after="0" w:line="240" w:lineRule="auto"/>
              <w:jc w:val="center"/>
              <w:rPr>
                <w:ins w:id="196" w:author="doetters" w:date="2022-03-28T10:25:00Z"/>
                <w:rFonts w:eastAsia="Times New Roman"/>
                <w:color w:val="000000"/>
                <w:sz w:val="20"/>
                <w:szCs w:val="20"/>
                <w:lang w:eastAsia="de-DE"/>
              </w:rPr>
            </w:pPr>
            <w:ins w:id="197" w:author="doetters" w:date="2022-03-28T10:25:00Z">
              <w:r w:rsidRPr="007B04F4">
                <w:rPr>
                  <w:rFonts w:eastAsia="Times New Roman"/>
                  <w:color w:val="000000"/>
                  <w:sz w:val="20"/>
                  <w:szCs w:val="20"/>
                  <w:lang w:eastAsia="de-DE"/>
                </w:rPr>
                <w:t>0.01 – 0.03</w:t>
              </w:r>
            </w:ins>
          </w:p>
        </w:tc>
        <w:tc>
          <w:tcPr>
            <w:tcW w:w="836" w:type="dxa"/>
            <w:tcBorders>
              <w:top w:val="nil"/>
              <w:left w:val="nil"/>
              <w:bottom w:val="nil"/>
              <w:right w:val="nil"/>
            </w:tcBorders>
            <w:shd w:val="clear" w:color="auto" w:fill="auto"/>
            <w:hideMark/>
          </w:tcPr>
          <w:p w14:paraId="5106A859" w14:textId="77777777" w:rsidR="002E16A1" w:rsidRPr="007B04F4" w:rsidRDefault="002E16A1" w:rsidP="008E5A99">
            <w:pPr>
              <w:spacing w:after="0" w:line="240" w:lineRule="auto"/>
              <w:jc w:val="center"/>
              <w:rPr>
                <w:ins w:id="198" w:author="doetters" w:date="2022-03-28T10:25:00Z"/>
                <w:rFonts w:eastAsia="Times New Roman"/>
                <w:b/>
                <w:bCs/>
                <w:color w:val="000000"/>
                <w:sz w:val="20"/>
                <w:szCs w:val="20"/>
                <w:lang w:eastAsia="de-DE"/>
              </w:rPr>
            </w:pPr>
            <w:ins w:id="199"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07754237" w14:textId="77777777" w:rsidR="002E16A1" w:rsidRPr="007B04F4" w:rsidRDefault="002E16A1" w:rsidP="008E5A99">
            <w:pPr>
              <w:spacing w:after="0" w:line="240" w:lineRule="auto"/>
              <w:jc w:val="center"/>
              <w:rPr>
                <w:ins w:id="200"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3879F054" w14:textId="77777777" w:rsidR="002E16A1" w:rsidRPr="007B04F4" w:rsidRDefault="002E16A1" w:rsidP="008E5A99">
            <w:pPr>
              <w:spacing w:after="0" w:line="240" w:lineRule="auto"/>
              <w:jc w:val="center"/>
              <w:rPr>
                <w:ins w:id="201" w:author="doetters" w:date="2022-03-28T10:25:00Z"/>
                <w:rFonts w:eastAsia="Times New Roman"/>
                <w:sz w:val="20"/>
                <w:szCs w:val="20"/>
                <w:lang w:eastAsia="de-DE"/>
              </w:rPr>
            </w:pPr>
          </w:p>
        </w:tc>
      </w:tr>
      <w:tr w:rsidR="002E16A1" w:rsidRPr="007B04F4" w14:paraId="0309AFB6" w14:textId="77777777" w:rsidTr="008E5A99">
        <w:trPr>
          <w:trHeight w:val="300"/>
          <w:ins w:id="202" w:author="doetters" w:date="2022-03-28T10:25:00Z"/>
        </w:trPr>
        <w:tc>
          <w:tcPr>
            <w:tcW w:w="518" w:type="dxa"/>
            <w:tcBorders>
              <w:top w:val="nil"/>
              <w:left w:val="nil"/>
              <w:bottom w:val="nil"/>
              <w:right w:val="nil"/>
            </w:tcBorders>
            <w:shd w:val="clear" w:color="auto" w:fill="auto"/>
            <w:noWrap/>
            <w:vAlign w:val="bottom"/>
            <w:hideMark/>
          </w:tcPr>
          <w:p w14:paraId="258FAFA2" w14:textId="77777777" w:rsidR="002E16A1" w:rsidRPr="007B04F4" w:rsidRDefault="002E16A1" w:rsidP="008E5A99">
            <w:pPr>
              <w:spacing w:after="0" w:line="240" w:lineRule="auto"/>
              <w:jc w:val="center"/>
              <w:rPr>
                <w:ins w:id="203"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14519A11" w14:textId="77777777" w:rsidR="002E16A1" w:rsidRPr="007B04F4" w:rsidRDefault="002E16A1" w:rsidP="008E5A99">
            <w:pPr>
              <w:spacing w:after="0" w:line="240" w:lineRule="auto"/>
              <w:rPr>
                <w:ins w:id="204" w:author="doetters" w:date="2022-03-28T10:25:00Z"/>
                <w:rFonts w:eastAsia="Times New Roman"/>
                <w:color w:val="000000"/>
                <w:sz w:val="20"/>
                <w:szCs w:val="20"/>
                <w:lang w:eastAsia="de-DE"/>
              </w:rPr>
            </w:pPr>
            <w:ins w:id="205"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19904B34" w14:textId="77777777" w:rsidR="002E16A1" w:rsidRPr="007B04F4" w:rsidRDefault="002E16A1" w:rsidP="008E5A99">
            <w:pPr>
              <w:spacing w:after="0" w:line="240" w:lineRule="auto"/>
              <w:jc w:val="center"/>
              <w:rPr>
                <w:ins w:id="206" w:author="doetters" w:date="2022-03-28T10:25:00Z"/>
                <w:rFonts w:eastAsia="Times New Roman"/>
                <w:color w:val="000000"/>
                <w:sz w:val="20"/>
                <w:szCs w:val="20"/>
                <w:lang w:eastAsia="de-DE"/>
              </w:rPr>
            </w:pPr>
            <w:ins w:id="207" w:author="doetters" w:date="2022-03-28T10:25:00Z">
              <w:r w:rsidRPr="007B04F4">
                <w:rPr>
                  <w:rFonts w:eastAsia="Times New Roman"/>
                  <w:color w:val="000000"/>
                  <w:sz w:val="20"/>
                  <w:szCs w:val="20"/>
                  <w:lang w:eastAsia="de-DE"/>
                </w:rPr>
                <w:t>0.05</w:t>
              </w:r>
            </w:ins>
          </w:p>
        </w:tc>
        <w:tc>
          <w:tcPr>
            <w:tcW w:w="1891" w:type="dxa"/>
            <w:tcBorders>
              <w:top w:val="nil"/>
              <w:left w:val="nil"/>
              <w:bottom w:val="nil"/>
              <w:right w:val="nil"/>
            </w:tcBorders>
            <w:shd w:val="clear" w:color="auto" w:fill="auto"/>
            <w:hideMark/>
          </w:tcPr>
          <w:p w14:paraId="4FA1D93D" w14:textId="77777777" w:rsidR="002E16A1" w:rsidRPr="007B04F4" w:rsidRDefault="002E16A1" w:rsidP="008E5A99">
            <w:pPr>
              <w:spacing w:after="0" w:line="240" w:lineRule="auto"/>
              <w:jc w:val="center"/>
              <w:rPr>
                <w:ins w:id="208" w:author="doetters" w:date="2022-03-28T10:25:00Z"/>
                <w:rFonts w:eastAsia="Times New Roman"/>
                <w:color w:val="000000"/>
                <w:sz w:val="20"/>
                <w:szCs w:val="20"/>
                <w:lang w:eastAsia="de-DE"/>
              </w:rPr>
            </w:pPr>
            <w:ins w:id="209" w:author="doetters" w:date="2022-03-28T10:25:00Z">
              <w:r w:rsidRPr="007B04F4">
                <w:rPr>
                  <w:rFonts w:eastAsia="Times New Roman"/>
                  <w:color w:val="000000"/>
                  <w:sz w:val="20"/>
                  <w:szCs w:val="20"/>
                  <w:lang w:eastAsia="de-DE"/>
                </w:rPr>
                <w:t>0.02 – 0.09</w:t>
              </w:r>
            </w:ins>
          </w:p>
        </w:tc>
        <w:tc>
          <w:tcPr>
            <w:tcW w:w="836" w:type="dxa"/>
            <w:tcBorders>
              <w:top w:val="nil"/>
              <w:left w:val="nil"/>
              <w:bottom w:val="nil"/>
              <w:right w:val="nil"/>
            </w:tcBorders>
            <w:shd w:val="clear" w:color="auto" w:fill="auto"/>
            <w:hideMark/>
          </w:tcPr>
          <w:p w14:paraId="0F17E0B7" w14:textId="77777777" w:rsidR="002E16A1" w:rsidRPr="007B04F4" w:rsidRDefault="002E16A1" w:rsidP="008E5A99">
            <w:pPr>
              <w:spacing w:after="0" w:line="240" w:lineRule="auto"/>
              <w:jc w:val="center"/>
              <w:rPr>
                <w:ins w:id="210" w:author="doetters" w:date="2022-03-28T10:25:00Z"/>
                <w:rFonts w:eastAsia="Times New Roman"/>
                <w:b/>
                <w:bCs/>
                <w:color w:val="000000"/>
                <w:sz w:val="20"/>
                <w:szCs w:val="20"/>
                <w:lang w:eastAsia="de-DE"/>
              </w:rPr>
            </w:pPr>
            <w:ins w:id="211" w:author="doetters" w:date="2022-03-28T10:25:00Z">
              <w:r w:rsidRPr="007B04F4">
                <w:rPr>
                  <w:rFonts w:eastAsia="Times New Roman"/>
                  <w:b/>
                  <w:bCs/>
                  <w:color w:val="000000"/>
                  <w:sz w:val="20"/>
                  <w:szCs w:val="20"/>
                  <w:lang w:eastAsia="de-DE"/>
                </w:rPr>
                <w:t>0.006</w:t>
              </w:r>
            </w:ins>
          </w:p>
        </w:tc>
        <w:tc>
          <w:tcPr>
            <w:tcW w:w="518" w:type="dxa"/>
            <w:tcBorders>
              <w:top w:val="nil"/>
              <w:left w:val="nil"/>
              <w:bottom w:val="nil"/>
              <w:right w:val="nil"/>
            </w:tcBorders>
            <w:shd w:val="clear" w:color="auto" w:fill="auto"/>
            <w:noWrap/>
            <w:vAlign w:val="bottom"/>
            <w:hideMark/>
          </w:tcPr>
          <w:p w14:paraId="22148102" w14:textId="77777777" w:rsidR="002E16A1" w:rsidRPr="007B04F4" w:rsidRDefault="002E16A1" w:rsidP="008E5A99">
            <w:pPr>
              <w:spacing w:after="0" w:line="240" w:lineRule="auto"/>
              <w:jc w:val="center"/>
              <w:rPr>
                <w:ins w:id="212"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7A5E9DE" w14:textId="77777777" w:rsidR="002E16A1" w:rsidRPr="007B04F4" w:rsidRDefault="002E16A1" w:rsidP="008E5A99">
            <w:pPr>
              <w:spacing w:after="0" w:line="240" w:lineRule="auto"/>
              <w:jc w:val="center"/>
              <w:rPr>
                <w:ins w:id="213" w:author="doetters" w:date="2022-03-28T10:25:00Z"/>
                <w:rFonts w:eastAsia="Times New Roman"/>
                <w:sz w:val="20"/>
                <w:szCs w:val="20"/>
                <w:lang w:eastAsia="de-DE"/>
              </w:rPr>
            </w:pPr>
          </w:p>
        </w:tc>
      </w:tr>
      <w:tr w:rsidR="002E16A1" w:rsidRPr="007B04F4" w14:paraId="1AAC86D1" w14:textId="77777777" w:rsidTr="008E5A99">
        <w:trPr>
          <w:trHeight w:val="300"/>
          <w:ins w:id="214" w:author="doetters" w:date="2022-03-28T10:25:00Z"/>
        </w:trPr>
        <w:tc>
          <w:tcPr>
            <w:tcW w:w="518" w:type="dxa"/>
            <w:tcBorders>
              <w:top w:val="nil"/>
              <w:left w:val="nil"/>
              <w:bottom w:val="single" w:sz="4" w:space="0" w:color="auto"/>
              <w:right w:val="nil"/>
            </w:tcBorders>
            <w:shd w:val="clear" w:color="auto" w:fill="auto"/>
            <w:noWrap/>
            <w:vAlign w:val="bottom"/>
            <w:hideMark/>
          </w:tcPr>
          <w:p w14:paraId="25A6863A" w14:textId="77777777" w:rsidR="002E16A1" w:rsidRPr="007B04F4" w:rsidRDefault="002E16A1" w:rsidP="008E5A99">
            <w:pPr>
              <w:spacing w:after="0" w:line="240" w:lineRule="auto"/>
              <w:jc w:val="center"/>
              <w:rPr>
                <w:ins w:id="215"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00781FE4" w14:textId="77777777" w:rsidR="002E16A1" w:rsidRPr="007B04F4" w:rsidRDefault="002E16A1" w:rsidP="008E5A99">
            <w:pPr>
              <w:spacing w:after="0" w:line="240" w:lineRule="auto"/>
              <w:rPr>
                <w:ins w:id="216" w:author="doetters" w:date="2022-03-28T10:25:00Z"/>
                <w:rFonts w:eastAsia="Times New Roman"/>
                <w:color w:val="000000"/>
                <w:sz w:val="20"/>
                <w:szCs w:val="20"/>
                <w:lang w:eastAsia="de-DE"/>
              </w:rPr>
            </w:pPr>
            <w:ins w:id="217"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1B6C1684" w14:textId="77777777" w:rsidR="002E16A1" w:rsidRPr="007B04F4" w:rsidRDefault="002E16A1" w:rsidP="008E5A99">
            <w:pPr>
              <w:spacing w:after="0" w:line="240" w:lineRule="auto"/>
              <w:jc w:val="center"/>
              <w:rPr>
                <w:ins w:id="218" w:author="doetters" w:date="2022-03-28T10:25:00Z"/>
                <w:rFonts w:eastAsia="Times New Roman"/>
                <w:color w:val="000000"/>
                <w:sz w:val="20"/>
                <w:szCs w:val="20"/>
                <w:lang w:eastAsia="de-DE"/>
              </w:rPr>
            </w:pPr>
            <w:ins w:id="219" w:author="doetters" w:date="2022-03-28T10:25:00Z">
              <w:r w:rsidRPr="007B04F4">
                <w:rPr>
                  <w:rFonts w:eastAsia="Times New Roman"/>
                  <w:color w:val="000000"/>
                  <w:sz w:val="20"/>
                  <w:szCs w:val="20"/>
                  <w:lang w:eastAsia="de-DE"/>
                </w:rPr>
                <w:t>0.11</w:t>
              </w:r>
            </w:ins>
          </w:p>
        </w:tc>
        <w:tc>
          <w:tcPr>
            <w:tcW w:w="1891" w:type="dxa"/>
            <w:tcBorders>
              <w:top w:val="nil"/>
              <w:left w:val="nil"/>
              <w:bottom w:val="single" w:sz="4" w:space="0" w:color="auto"/>
              <w:right w:val="nil"/>
            </w:tcBorders>
            <w:shd w:val="clear" w:color="auto" w:fill="auto"/>
            <w:hideMark/>
          </w:tcPr>
          <w:p w14:paraId="1CA891A2" w14:textId="77777777" w:rsidR="002E16A1" w:rsidRPr="007B04F4" w:rsidRDefault="002E16A1" w:rsidP="008E5A99">
            <w:pPr>
              <w:spacing w:after="0" w:line="240" w:lineRule="auto"/>
              <w:jc w:val="center"/>
              <w:rPr>
                <w:ins w:id="220" w:author="doetters" w:date="2022-03-28T10:25:00Z"/>
                <w:rFonts w:eastAsia="Times New Roman"/>
                <w:color w:val="000000"/>
                <w:sz w:val="20"/>
                <w:szCs w:val="20"/>
                <w:lang w:eastAsia="de-DE"/>
              </w:rPr>
            </w:pPr>
            <w:ins w:id="221" w:author="doetters" w:date="2022-03-28T10:25:00Z">
              <w:r w:rsidRPr="007B04F4">
                <w:rPr>
                  <w:rFonts w:eastAsia="Times New Roman"/>
                  <w:color w:val="000000"/>
                  <w:sz w:val="20"/>
                  <w:szCs w:val="20"/>
                  <w:lang w:eastAsia="de-DE"/>
                </w:rPr>
                <w:t>0.05 – 0.17</w:t>
              </w:r>
            </w:ins>
          </w:p>
        </w:tc>
        <w:tc>
          <w:tcPr>
            <w:tcW w:w="836" w:type="dxa"/>
            <w:tcBorders>
              <w:top w:val="nil"/>
              <w:left w:val="nil"/>
              <w:bottom w:val="single" w:sz="4" w:space="0" w:color="auto"/>
              <w:right w:val="nil"/>
            </w:tcBorders>
            <w:shd w:val="clear" w:color="auto" w:fill="auto"/>
            <w:hideMark/>
          </w:tcPr>
          <w:p w14:paraId="09E7C45E" w14:textId="77777777" w:rsidR="002E16A1" w:rsidRPr="007B04F4" w:rsidRDefault="002E16A1" w:rsidP="008E5A99">
            <w:pPr>
              <w:spacing w:after="0" w:line="240" w:lineRule="auto"/>
              <w:jc w:val="center"/>
              <w:rPr>
                <w:ins w:id="222" w:author="doetters" w:date="2022-03-28T10:25:00Z"/>
                <w:rFonts w:eastAsia="Times New Roman"/>
                <w:b/>
                <w:bCs/>
                <w:color w:val="000000"/>
                <w:sz w:val="20"/>
                <w:szCs w:val="20"/>
                <w:lang w:eastAsia="de-DE"/>
              </w:rPr>
            </w:pPr>
            <w:ins w:id="223" w:author="doetters" w:date="2022-03-28T10:25:00Z">
              <w:r w:rsidRPr="007B04F4">
                <w:rPr>
                  <w:rFonts w:eastAsia="Times New Roman"/>
                  <w:b/>
                  <w:bCs/>
                  <w:color w:val="000000"/>
                  <w:sz w:val="20"/>
                  <w:szCs w:val="20"/>
                  <w:lang w:eastAsia="de-DE"/>
                </w:rPr>
                <w:t>0.001</w:t>
              </w:r>
            </w:ins>
          </w:p>
        </w:tc>
        <w:tc>
          <w:tcPr>
            <w:tcW w:w="518" w:type="dxa"/>
            <w:tcBorders>
              <w:top w:val="nil"/>
              <w:left w:val="nil"/>
              <w:bottom w:val="single" w:sz="4" w:space="0" w:color="auto"/>
              <w:right w:val="nil"/>
            </w:tcBorders>
            <w:shd w:val="clear" w:color="auto" w:fill="auto"/>
            <w:noWrap/>
            <w:vAlign w:val="bottom"/>
            <w:hideMark/>
          </w:tcPr>
          <w:p w14:paraId="1B64F114" w14:textId="77777777" w:rsidR="002E16A1" w:rsidRPr="007B04F4" w:rsidRDefault="002E16A1" w:rsidP="008E5A99">
            <w:pPr>
              <w:spacing w:after="0" w:line="240" w:lineRule="auto"/>
              <w:jc w:val="center"/>
              <w:rPr>
                <w:ins w:id="224"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0A813A76" w14:textId="77777777" w:rsidR="002E16A1" w:rsidRPr="007B04F4" w:rsidRDefault="002E16A1" w:rsidP="008E5A99">
            <w:pPr>
              <w:spacing w:after="0" w:line="240" w:lineRule="auto"/>
              <w:jc w:val="center"/>
              <w:rPr>
                <w:ins w:id="225" w:author="doetters" w:date="2022-03-28T10:25:00Z"/>
                <w:rFonts w:eastAsia="Times New Roman"/>
                <w:sz w:val="20"/>
                <w:szCs w:val="20"/>
                <w:lang w:eastAsia="de-DE"/>
              </w:rPr>
            </w:pPr>
          </w:p>
        </w:tc>
      </w:tr>
      <w:tr w:rsidR="002E16A1" w:rsidRPr="007B04F4" w14:paraId="2282537B" w14:textId="77777777" w:rsidTr="008E5A99">
        <w:trPr>
          <w:trHeight w:val="300"/>
          <w:ins w:id="226" w:author="doetters" w:date="2022-03-28T10:25:00Z"/>
        </w:trPr>
        <w:tc>
          <w:tcPr>
            <w:tcW w:w="518" w:type="dxa"/>
            <w:tcBorders>
              <w:top w:val="nil"/>
              <w:left w:val="nil"/>
              <w:bottom w:val="nil"/>
              <w:right w:val="nil"/>
            </w:tcBorders>
            <w:shd w:val="clear" w:color="auto" w:fill="auto"/>
            <w:noWrap/>
            <w:vAlign w:val="bottom"/>
            <w:hideMark/>
          </w:tcPr>
          <w:p w14:paraId="67BCB5C2" w14:textId="77777777" w:rsidR="002E16A1" w:rsidRPr="007B04F4" w:rsidRDefault="002E16A1" w:rsidP="008E5A99">
            <w:pPr>
              <w:spacing w:after="0" w:line="240" w:lineRule="auto"/>
              <w:jc w:val="center"/>
              <w:rPr>
                <w:ins w:id="227" w:author="doetters" w:date="2022-03-28T10:25:00Z"/>
                <w:rFonts w:eastAsia="Times New Roman"/>
                <w:color w:val="000000"/>
                <w:sz w:val="20"/>
                <w:szCs w:val="20"/>
                <w:lang w:eastAsia="de-DE"/>
              </w:rPr>
            </w:pPr>
            <w:ins w:id="228" w:author="doetters" w:date="2022-03-28T10:25:00Z">
              <w:r>
                <w:rPr>
                  <w:rFonts w:eastAsia="Times New Roman"/>
                  <w:color w:val="000000"/>
                  <w:sz w:val="20"/>
                  <w:szCs w:val="20"/>
                  <w:lang w:eastAsia="de-DE"/>
                </w:rPr>
                <w:t>P</w:t>
              </w:r>
            </w:ins>
          </w:p>
        </w:tc>
        <w:tc>
          <w:tcPr>
            <w:tcW w:w="4201" w:type="dxa"/>
            <w:tcBorders>
              <w:top w:val="nil"/>
              <w:left w:val="nil"/>
              <w:bottom w:val="nil"/>
              <w:right w:val="nil"/>
            </w:tcBorders>
            <w:shd w:val="clear" w:color="auto" w:fill="auto"/>
            <w:hideMark/>
          </w:tcPr>
          <w:p w14:paraId="4D95D404" w14:textId="77777777" w:rsidR="002E16A1" w:rsidRPr="007B04F4" w:rsidRDefault="002E16A1" w:rsidP="008E5A99">
            <w:pPr>
              <w:spacing w:after="0" w:line="240" w:lineRule="auto"/>
              <w:rPr>
                <w:ins w:id="229" w:author="doetters" w:date="2022-03-28T10:25:00Z"/>
                <w:rFonts w:eastAsia="Times New Roman"/>
                <w:color w:val="000000"/>
                <w:sz w:val="20"/>
                <w:szCs w:val="20"/>
                <w:lang w:eastAsia="de-DE"/>
              </w:rPr>
            </w:pPr>
            <w:ins w:id="230"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07F37B44" w14:textId="77777777" w:rsidR="002E16A1" w:rsidRPr="007B04F4" w:rsidRDefault="002E16A1" w:rsidP="008E5A99">
            <w:pPr>
              <w:spacing w:after="0" w:line="240" w:lineRule="auto"/>
              <w:jc w:val="center"/>
              <w:rPr>
                <w:ins w:id="231" w:author="doetters" w:date="2022-03-28T10:25:00Z"/>
                <w:rFonts w:eastAsia="Times New Roman"/>
                <w:color w:val="000000"/>
                <w:sz w:val="20"/>
                <w:szCs w:val="20"/>
                <w:lang w:eastAsia="de-DE"/>
              </w:rPr>
            </w:pPr>
            <w:ins w:id="232" w:author="doetters" w:date="2022-03-28T10:25:00Z">
              <w:r w:rsidRPr="007B04F4">
                <w:rPr>
                  <w:rFonts w:eastAsia="Times New Roman"/>
                  <w:color w:val="000000"/>
                  <w:sz w:val="20"/>
                  <w:szCs w:val="20"/>
                  <w:lang w:eastAsia="de-DE"/>
                </w:rPr>
                <w:t>1605.28</w:t>
              </w:r>
            </w:ins>
          </w:p>
        </w:tc>
        <w:tc>
          <w:tcPr>
            <w:tcW w:w="1891" w:type="dxa"/>
            <w:tcBorders>
              <w:top w:val="nil"/>
              <w:left w:val="nil"/>
              <w:bottom w:val="nil"/>
              <w:right w:val="nil"/>
            </w:tcBorders>
            <w:shd w:val="clear" w:color="auto" w:fill="auto"/>
            <w:hideMark/>
          </w:tcPr>
          <w:p w14:paraId="22CCA311" w14:textId="77777777" w:rsidR="002E16A1" w:rsidRPr="007B04F4" w:rsidRDefault="002E16A1" w:rsidP="008E5A99">
            <w:pPr>
              <w:spacing w:after="0" w:line="240" w:lineRule="auto"/>
              <w:jc w:val="center"/>
              <w:rPr>
                <w:ins w:id="233" w:author="doetters" w:date="2022-03-28T10:25:00Z"/>
                <w:rFonts w:eastAsia="Times New Roman"/>
                <w:color w:val="000000"/>
                <w:sz w:val="20"/>
                <w:szCs w:val="20"/>
                <w:lang w:eastAsia="de-DE"/>
              </w:rPr>
            </w:pPr>
            <w:ins w:id="234" w:author="doetters" w:date="2022-03-28T10:25:00Z">
              <w:r w:rsidRPr="007B04F4">
                <w:rPr>
                  <w:rFonts w:eastAsia="Times New Roman"/>
                  <w:color w:val="000000"/>
                  <w:sz w:val="20"/>
                  <w:szCs w:val="20"/>
                  <w:lang w:eastAsia="de-DE"/>
                </w:rPr>
                <w:t>1469.42 – 1741.13</w:t>
              </w:r>
            </w:ins>
          </w:p>
        </w:tc>
        <w:tc>
          <w:tcPr>
            <w:tcW w:w="836" w:type="dxa"/>
            <w:tcBorders>
              <w:top w:val="nil"/>
              <w:left w:val="nil"/>
              <w:bottom w:val="nil"/>
              <w:right w:val="nil"/>
            </w:tcBorders>
            <w:shd w:val="clear" w:color="auto" w:fill="auto"/>
            <w:hideMark/>
          </w:tcPr>
          <w:p w14:paraId="1F9881F8" w14:textId="77777777" w:rsidR="002E16A1" w:rsidRPr="007B04F4" w:rsidRDefault="002E16A1" w:rsidP="008E5A99">
            <w:pPr>
              <w:spacing w:after="0" w:line="240" w:lineRule="auto"/>
              <w:jc w:val="center"/>
              <w:rPr>
                <w:ins w:id="235" w:author="doetters" w:date="2022-03-28T10:25:00Z"/>
                <w:rFonts w:eastAsia="Times New Roman"/>
                <w:b/>
                <w:bCs/>
                <w:color w:val="000000"/>
                <w:sz w:val="20"/>
                <w:szCs w:val="20"/>
                <w:lang w:eastAsia="de-DE"/>
              </w:rPr>
            </w:pPr>
            <w:ins w:id="236"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38BEC2D0" w14:textId="77777777" w:rsidR="002E16A1" w:rsidRPr="007B04F4" w:rsidRDefault="002E16A1" w:rsidP="008E5A99">
            <w:pPr>
              <w:spacing w:after="0" w:line="240" w:lineRule="auto"/>
              <w:jc w:val="center"/>
              <w:rPr>
                <w:ins w:id="237" w:author="doetters" w:date="2022-03-28T10:25:00Z"/>
                <w:rFonts w:eastAsia="Times New Roman"/>
                <w:b/>
                <w:bCs/>
                <w:color w:val="000000"/>
                <w:sz w:val="20"/>
                <w:szCs w:val="20"/>
                <w:lang w:eastAsia="de-DE"/>
              </w:rPr>
            </w:pPr>
            <w:ins w:id="238" w:author="doetters" w:date="2022-03-28T10:25:00Z">
              <w:r w:rsidRPr="007B04F4">
                <w:rPr>
                  <w:rFonts w:eastAsia="Times New Roman"/>
                  <w:color w:val="000000"/>
                  <w:sz w:val="20"/>
                  <w:szCs w:val="20"/>
                  <w:lang w:eastAsia="de-DE"/>
                </w:rPr>
                <w:t>0.7</w:t>
              </w:r>
            </w:ins>
          </w:p>
        </w:tc>
        <w:tc>
          <w:tcPr>
            <w:tcW w:w="678" w:type="dxa"/>
            <w:tcBorders>
              <w:top w:val="nil"/>
              <w:left w:val="nil"/>
              <w:bottom w:val="nil"/>
              <w:right w:val="nil"/>
            </w:tcBorders>
            <w:shd w:val="clear" w:color="auto" w:fill="auto"/>
            <w:noWrap/>
            <w:vAlign w:val="bottom"/>
            <w:hideMark/>
          </w:tcPr>
          <w:p w14:paraId="0944767D" w14:textId="77777777" w:rsidR="002E16A1" w:rsidRPr="007B04F4" w:rsidRDefault="002E16A1" w:rsidP="008E5A99">
            <w:pPr>
              <w:spacing w:after="0" w:line="240" w:lineRule="auto"/>
              <w:jc w:val="center"/>
              <w:rPr>
                <w:ins w:id="239" w:author="doetters" w:date="2022-03-28T10:25:00Z"/>
                <w:rFonts w:eastAsia="Times New Roman"/>
                <w:sz w:val="20"/>
                <w:szCs w:val="20"/>
                <w:lang w:eastAsia="de-DE"/>
              </w:rPr>
            </w:pPr>
            <w:ins w:id="240" w:author="doetters" w:date="2022-03-28T10:25:00Z">
              <w:r w:rsidRPr="007B04F4">
                <w:rPr>
                  <w:rFonts w:eastAsia="Times New Roman"/>
                  <w:color w:val="000000"/>
                  <w:sz w:val="20"/>
                  <w:szCs w:val="20"/>
                  <w:lang w:eastAsia="de-DE"/>
                </w:rPr>
                <w:t>0.66</w:t>
              </w:r>
            </w:ins>
          </w:p>
        </w:tc>
      </w:tr>
      <w:tr w:rsidR="002E16A1" w:rsidRPr="007B04F4" w14:paraId="731CE84C" w14:textId="77777777" w:rsidTr="008E5A99">
        <w:trPr>
          <w:trHeight w:val="300"/>
          <w:ins w:id="241" w:author="doetters" w:date="2022-03-28T10:25:00Z"/>
        </w:trPr>
        <w:tc>
          <w:tcPr>
            <w:tcW w:w="518" w:type="dxa"/>
            <w:tcBorders>
              <w:top w:val="nil"/>
              <w:left w:val="nil"/>
              <w:bottom w:val="nil"/>
              <w:right w:val="nil"/>
            </w:tcBorders>
            <w:shd w:val="clear" w:color="auto" w:fill="auto"/>
            <w:noWrap/>
            <w:vAlign w:val="bottom"/>
            <w:hideMark/>
          </w:tcPr>
          <w:p w14:paraId="7CC966C1" w14:textId="77777777" w:rsidR="002E16A1" w:rsidRPr="007B04F4" w:rsidRDefault="002E16A1" w:rsidP="008E5A99">
            <w:pPr>
              <w:spacing w:after="0" w:line="240" w:lineRule="auto"/>
              <w:jc w:val="center"/>
              <w:rPr>
                <w:ins w:id="242"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5577E87B" w14:textId="77777777" w:rsidR="002E16A1" w:rsidRPr="007B04F4" w:rsidRDefault="002E16A1" w:rsidP="008E5A99">
            <w:pPr>
              <w:spacing w:after="0" w:line="240" w:lineRule="auto"/>
              <w:rPr>
                <w:ins w:id="243" w:author="doetters" w:date="2022-03-28T10:25:00Z"/>
                <w:rFonts w:eastAsia="Times New Roman"/>
                <w:color w:val="000000"/>
                <w:sz w:val="20"/>
                <w:szCs w:val="20"/>
                <w:lang w:val="en-US" w:eastAsia="de-DE"/>
              </w:rPr>
            </w:pPr>
            <w:ins w:id="244"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741EA5F3" w14:textId="77777777" w:rsidR="002E16A1" w:rsidRPr="007B04F4" w:rsidRDefault="002E16A1" w:rsidP="008E5A99">
            <w:pPr>
              <w:spacing w:after="0" w:line="240" w:lineRule="auto"/>
              <w:jc w:val="center"/>
              <w:rPr>
                <w:ins w:id="245" w:author="doetters" w:date="2022-03-28T10:25:00Z"/>
                <w:rFonts w:eastAsia="Times New Roman"/>
                <w:color w:val="000000"/>
                <w:sz w:val="20"/>
                <w:szCs w:val="20"/>
                <w:lang w:eastAsia="de-DE"/>
              </w:rPr>
            </w:pPr>
            <w:ins w:id="246" w:author="doetters" w:date="2022-03-28T10:25:00Z">
              <w:r w:rsidRPr="007B04F4">
                <w:rPr>
                  <w:rFonts w:eastAsia="Times New Roman"/>
                  <w:color w:val="000000"/>
                  <w:sz w:val="20"/>
                  <w:szCs w:val="20"/>
                  <w:lang w:eastAsia="de-DE"/>
                </w:rPr>
                <w:t>23.25</w:t>
              </w:r>
            </w:ins>
          </w:p>
        </w:tc>
        <w:tc>
          <w:tcPr>
            <w:tcW w:w="1891" w:type="dxa"/>
            <w:tcBorders>
              <w:top w:val="nil"/>
              <w:left w:val="nil"/>
              <w:bottom w:val="nil"/>
              <w:right w:val="nil"/>
            </w:tcBorders>
            <w:shd w:val="clear" w:color="auto" w:fill="auto"/>
            <w:hideMark/>
          </w:tcPr>
          <w:p w14:paraId="56D1515D" w14:textId="77777777" w:rsidR="002E16A1" w:rsidRPr="007B04F4" w:rsidRDefault="002E16A1" w:rsidP="008E5A99">
            <w:pPr>
              <w:spacing w:after="0" w:line="240" w:lineRule="auto"/>
              <w:jc w:val="center"/>
              <w:rPr>
                <w:ins w:id="247" w:author="doetters" w:date="2022-03-28T10:25:00Z"/>
                <w:rFonts w:eastAsia="Times New Roman"/>
                <w:color w:val="000000"/>
                <w:sz w:val="20"/>
                <w:szCs w:val="20"/>
                <w:lang w:eastAsia="de-DE"/>
              </w:rPr>
            </w:pPr>
            <w:ins w:id="248" w:author="doetters" w:date="2022-03-28T10:25:00Z">
              <w:r w:rsidRPr="007B04F4">
                <w:rPr>
                  <w:rFonts w:eastAsia="Times New Roman"/>
                  <w:color w:val="000000"/>
                  <w:sz w:val="20"/>
                  <w:szCs w:val="20"/>
                  <w:lang w:eastAsia="de-DE"/>
                </w:rPr>
                <w:t>12.29 – 34.22</w:t>
              </w:r>
            </w:ins>
          </w:p>
        </w:tc>
        <w:tc>
          <w:tcPr>
            <w:tcW w:w="836" w:type="dxa"/>
            <w:tcBorders>
              <w:top w:val="nil"/>
              <w:left w:val="nil"/>
              <w:bottom w:val="nil"/>
              <w:right w:val="nil"/>
            </w:tcBorders>
            <w:shd w:val="clear" w:color="auto" w:fill="auto"/>
            <w:hideMark/>
          </w:tcPr>
          <w:p w14:paraId="372B40D1" w14:textId="77777777" w:rsidR="002E16A1" w:rsidRPr="007B04F4" w:rsidRDefault="002E16A1" w:rsidP="008E5A99">
            <w:pPr>
              <w:spacing w:after="0" w:line="240" w:lineRule="auto"/>
              <w:jc w:val="center"/>
              <w:rPr>
                <w:ins w:id="249" w:author="doetters" w:date="2022-03-28T10:25:00Z"/>
                <w:rFonts w:eastAsia="Times New Roman"/>
                <w:b/>
                <w:bCs/>
                <w:color w:val="000000"/>
                <w:sz w:val="20"/>
                <w:szCs w:val="20"/>
                <w:lang w:eastAsia="de-DE"/>
              </w:rPr>
            </w:pPr>
            <w:ins w:id="250"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11625836" w14:textId="77777777" w:rsidR="002E16A1" w:rsidRPr="007B04F4" w:rsidRDefault="002E16A1" w:rsidP="008E5A99">
            <w:pPr>
              <w:spacing w:after="0" w:line="240" w:lineRule="auto"/>
              <w:jc w:val="center"/>
              <w:rPr>
                <w:ins w:id="251"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4DED1A2" w14:textId="77777777" w:rsidR="002E16A1" w:rsidRPr="007B04F4" w:rsidRDefault="002E16A1" w:rsidP="008E5A99">
            <w:pPr>
              <w:spacing w:after="0" w:line="240" w:lineRule="auto"/>
              <w:jc w:val="center"/>
              <w:rPr>
                <w:ins w:id="252" w:author="doetters" w:date="2022-03-28T10:25:00Z"/>
                <w:rFonts w:eastAsia="Times New Roman"/>
                <w:sz w:val="20"/>
                <w:szCs w:val="20"/>
                <w:lang w:eastAsia="de-DE"/>
              </w:rPr>
            </w:pPr>
          </w:p>
        </w:tc>
      </w:tr>
      <w:tr w:rsidR="002E16A1" w:rsidRPr="007B04F4" w14:paraId="77FA45DE" w14:textId="77777777" w:rsidTr="008E5A99">
        <w:trPr>
          <w:trHeight w:val="300"/>
          <w:ins w:id="253" w:author="doetters" w:date="2022-03-28T10:25:00Z"/>
        </w:trPr>
        <w:tc>
          <w:tcPr>
            <w:tcW w:w="518" w:type="dxa"/>
            <w:tcBorders>
              <w:top w:val="nil"/>
              <w:left w:val="nil"/>
              <w:bottom w:val="nil"/>
              <w:right w:val="nil"/>
            </w:tcBorders>
            <w:shd w:val="clear" w:color="auto" w:fill="auto"/>
            <w:noWrap/>
            <w:vAlign w:val="bottom"/>
            <w:hideMark/>
          </w:tcPr>
          <w:p w14:paraId="3708B182" w14:textId="77777777" w:rsidR="002E16A1" w:rsidRPr="007B04F4" w:rsidRDefault="002E16A1" w:rsidP="008E5A99">
            <w:pPr>
              <w:spacing w:after="0" w:line="240" w:lineRule="auto"/>
              <w:jc w:val="center"/>
              <w:rPr>
                <w:ins w:id="254"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38E927B" w14:textId="77777777" w:rsidR="002E16A1" w:rsidRPr="007B04F4" w:rsidRDefault="002E16A1" w:rsidP="008E5A99">
            <w:pPr>
              <w:spacing w:after="0" w:line="240" w:lineRule="auto"/>
              <w:rPr>
                <w:ins w:id="255" w:author="doetters" w:date="2022-03-28T10:25:00Z"/>
                <w:rFonts w:eastAsia="Times New Roman"/>
                <w:color w:val="000000"/>
                <w:sz w:val="20"/>
                <w:szCs w:val="20"/>
                <w:lang w:eastAsia="de-DE"/>
              </w:rPr>
            </w:pPr>
            <w:ins w:id="256"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6F9652BF" w14:textId="77777777" w:rsidR="002E16A1" w:rsidRPr="007B04F4" w:rsidRDefault="002E16A1" w:rsidP="008E5A99">
            <w:pPr>
              <w:spacing w:after="0" w:line="240" w:lineRule="auto"/>
              <w:jc w:val="center"/>
              <w:rPr>
                <w:ins w:id="257" w:author="doetters" w:date="2022-03-28T10:25:00Z"/>
                <w:rFonts w:eastAsia="Times New Roman"/>
                <w:color w:val="000000"/>
                <w:sz w:val="20"/>
                <w:szCs w:val="20"/>
                <w:lang w:eastAsia="de-DE"/>
              </w:rPr>
            </w:pPr>
            <w:ins w:id="258" w:author="doetters" w:date="2022-03-28T10:25:00Z">
              <w:r w:rsidRPr="007B04F4">
                <w:rPr>
                  <w:rFonts w:eastAsia="Times New Roman"/>
                  <w:color w:val="000000"/>
                  <w:sz w:val="20"/>
                  <w:szCs w:val="20"/>
                  <w:lang w:eastAsia="de-DE"/>
                </w:rPr>
                <w:t>70.15</w:t>
              </w:r>
            </w:ins>
          </w:p>
        </w:tc>
        <w:tc>
          <w:tcPr>
            <w:tcW w:w="1891" w:type="dxa"/>
            <w:tcBorders>
              <w:top w:val="nil"/>
              <w:left w:val="nil"/>
              <w:bottom w:val="nil"/>
              <w:right w:val="nil"/>
            </w:tcBorders>
            <w:shd w:val="clear" w:color="auto" w:fill="auto"/>
            <w:hideMark/>
          </w:tcPr>
          <w:p w14:paraId="74F14FF6" w14:textId="77777777" w:rsidR="002E16A1" w:rsidRPr="007B04F4" w:rsidRDefault="002E16A1" w:rsidP="008E5A99">
            <w:pPr>
              <w:spacing w:after="0" w:line="240" w:lineRule="auto"/>
              <w:jc w:val="center"/>
              <w:rPr>
                <w:ins w:id="259" w:author="doetters" w:date="2022-03-28T10:25:00Z"/>
                <w:rFonts w:eastAsia="Times New Roman"/>
                <w:color w:val="000000"/>
                <w:sz w:val="20"/>
                <w:szCs w:val="20"/>
                <w:lang w:eastAsia="de-DE"/>
              </w:rPr>
            </w:pPr>
            <w:ins w:id="260" w:author="doetters" w:date="2022-03-28T10:25:00Z">
              <w:r w:rsidRPr="007B04F4">
                <w:rPr>
                  <w:rFonts w:eastAsia="Times New Roman"/>
                  <w:color w:val="000000"/>
                  <w:sz w:val="20"/>
                  <w:szCs w:val="20"/>
                  <w:lang w:eastAsia="de-DE"/>
                </w:rPr>
                <w:t>34.19 – 106.11</w:t>
              </w:r>
            </w:ins>
          </w:p>
        </w:tc>
        <w:tc>
          <w:tcPr>
            <w:tcW w:w="836" w:type="dxa"/>
            <w:tcBorders>
              <w:top w:val="nil"/>
              <w:left w:val="nil"/>
              <w:bottom w:val="nil"/>
              <w:right w:val="nil"/>
            </w:tcBorders>
            <w:shd w:val="clear" w:color="auto" w:fill="auto"/>
            <w:hideMark/>
          </w:tcPr>
          <w:p w14:paraId="689583D4" w14:textId="77777777" w:rsidR="002E16A1" w:rsidRPr="007B04F4" w:rsidRDefault="002E16A1" w:rsidP="008E5A99">
            <w:pPr>
              <w:spacing w:after="0" w:line="240" w:lineRule="auto"/>
              <w:jc w:val="center"/>
              <w:rPr>
                <w:ins w:id="261" w:author="doetters" w:date="2022-03-28T10:25:00Z"/>
                <w:rFonts w:eastAsia="Times New Roman"/>
                <w:b/>
                <w:bCs/>
                <w:color w:val="000000"/>
                <w:sz w:val="20"/>
                <w:szCs w:val="20"/>
                <w:lang w:eastAsia="de-DE"/>
              </w:rPr>
            </w:pPr>
            <w:ins w:id="262"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4AEF58C5" w14:textId="77777777" w:rsidR="002E16A1" w:rsidRPr="007B04F4" w:rsidRDefault="002E16A1" w:rsidP="008E5A99">
            <w:pPr>
              <w:spacing w:after="0" w:line="240" w:lineRule="auto"/>
              <w:jc w:val="center"/>
              <w:rPr>
                <w:ins w:id="263"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B2D67F7" w14:textId="77777777" w:rsidR="002E16A1" w:rsidRPr="007B04F4" w:rsidRDefault="002E16A1" w:rsidP="008E5A99">
            <w:pPr>
              <w:spacing w:after="0" w:line="240" w:lineRule="auto"/>
              <w:jc w:val="center"/>
              <w:rPr>
                <w:ins w:id="264" w:author="doetters" w:date="2022-03-28T10:25:00Z"/>
                <w:rFonts w:eastAsia="Times New Roman"/>
                <w:sz w:val="20"/>
                <w:szCs w:val="20"/>
                <w:lang w:eastAsia="de-DE"/>
              </w:rPr>
            </w:pPr>
          </w:p>
        </w:tc>
      </w:tr>
      <w:tr w:rsidR="002E16A1" w:rsidRPr="007B04F4" w14:paraId="018BA7B5" w14:textId="77777777" w:rsidTr="008E5A99">
        <w:trPr>
          <w:trHeight w:val="300"/>
          <w:ins w:id="265" w:author="doetters" w:date="2022-03-28T10:25:00Z"/>
        </w:trPr>
        <w:tc>
          <w:tcPr>
            <w:tcW w:w="518" w:type="dxa"/>
            <w:tcBorders>
              <w:top w:val="nil"/>
              <w:left w:val="nil"/>
              <w:bottom w:val="single" w:sz="4" w:space="0" w:color="auto"/>
              <w:right w:val="nil"/>
            </w:tcBorders>
            <w:shd w:val="clear" w:color="auto" w:fill="auto"/>
            <w:noWrap/>
            <w:vAlign w:val="bottom"/>
            <w:hideMark/>
          </w:tcPr>
          <w:p w14:paraId="57575F5E" w14:textId="77777777" w:rsidR="002E16A1" w:rsidRPr="007B04F4" w:rsidRDefault="002E16A1" w:rsidP="008E5A99">
            <w:pPr>
              <w:spacing w:after="0" w:line="240" w:lineRule="auto"/>
              <w:jc w:val="center"/>
              <w:rPr>
                <w:ins w:id="266"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4DF26D98" w14:textId="77777777" w:rsidR="002E16A1" w:rsidRPr="007B04F4" w:rsidRDefault="002E16A1" w:rsidP="008E5A99">
            <w:pPr>
              <w:spacing w:after="0" w:line="240" w:lineRule="auto"/>
              <w:rPr>
                <w:ins w:id="267" w:author="doetters" w:date="2022-03-28T10:25:00Z"/>
                <w:rFonts w:eastAsia="Times New Roman"/>
                <w:color w:val="000000"/>
                <w:sz w:val="20"/>
                <w:szCs w:val="20"/>
                <w:lang w:eastAsia="de-DE"/>
              </w:rPr>
            </w:pPr>
            <w:ins w:id="268"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68632EE4" w14:textId="77777777" w:rsidR="002E16A1" w:rsidRPr="007B04F4" w:rsidRDefault="002E16A1" w:rsidP="008E5A99">
            <w:pPr>
              <w:spacing w:after="0" w:line="240" w:lineRule="auto"/>
              <w:jc w:val="center"/>
              <w:rPr>
                <w:ins w:id="269" w:author="doetters" w:date="2022-03-28T10:25:00Z"/>
                <w:rFonts w:eastAsia="Times New Roman"/>
                <w:color w:val="000000"/>
                <w:sz w:val="20"/>
                <w:szCs w:val="20"/>
                <w:lang w:eastAsia="de-DE"/>
              </w:rPr>
            </w:pPr>
            <w:ins w:id="270" w:author="doetters" w:date="2022-03-28T10:25:00Z">
              <w:r w:rsidRPr="007B04F4">
                <w:rPr>
                  <w:rFonts w:eastAsia="Times New Roman"/>
                  <w:color w:val="000000"/>
                  <w:sz w:val="20"/>
                  <w:szCs w:val="20"/>
                  <w:lang w:eastAsia="de-DE"/>
                </w:rPr>
                <w:t>126.61</w:t>
              </w:r>
            </w:ins>
          </w:p>
        </w:tc>
        <w:tc>
          <w:tcPr>
            <w:tcW w:w="1891" w:type="dxa"/>
            <w:tcBorders>
              <w:top w:val="nil"/>
              <w:left w:val="nil"/>
              <w:bottom w:val="single" w:sz="4" w:space="0" w:color="auto"/>
              <w:right w:val="nil"/>
            </w:tcBorders>
            <w:shd w:val="clear" w:color="auto" w:fill="auto"/>
            <w:hideMark/>
          </w:tcPr>
          <w:p w14:paraId="400AD664" w14:textId="77777777" w:rsidR="002E16A1" w:rsidRPr="007B04F4" w:rsidRDefault="002E16A1" w:rsidP="008E5A99">
            <w:pPr>
              <w:spacing w:after="0" w:line="240" w:lineRule="auto"/>
              <w:jc w:val="center"/>
              <w:rPr>
                <w:ins w:id="271" w:author="doetters" w:date="2022-03-28T10:25:00Z"/>
                <w:rFonts w:eastAsia="Times New Roman"/>
                <w:color w:val="000000"/>
                <w:sz w:val="20"/>
                <w:szCs w:val="20"/>
                <w:lang w:eastAsia="de-DE"/>
              </w:rPr>
            </w:pPr>
            <w:ins w:id="272" w:author="doetters" w:date="2022-03-28T10:25:00Z">
              <w:r w:rsidRPr="007B04F4">
                <w:rPr>
                  <w:rFonts w:eastAsia="Times New Roman"/>
                  <w:color w:val="000000"/>
                  <w:sz w:val="20"/>
                  <w:szCs w:val="20"/>
                  <w:lang w:eastAsia="de-DE"/>
                </w:rPr>
                <w:t>66.34 – 186.89</w:t>
              </w:r>
            </w:ins>
          </w:p>
        </w:tc>
        <w:tc>
          <w:tcPr>
            <w:tcW w:w="836" w:type="dxa"/>
            <w:tcBorders>
              <w:top w:val="nil"/>
              <w:left w:val="nil"/>
              <w:bottom w:val="single" w:sz="4" w:space="0" w:color="auto"/>
              <w:right w:val="nil"/>
            </w:tcBorders>
            <w:shd w:val="clear" w:color="auto" w:fill="auto"/>
            <w:hideMark/>
          </w:tcPr>
          <w:p w14:paraId="7ACF93F0" w14:textId="77777777" w:rsidR="002E16A1" w:rsidRPr="007B04F4" w:rsidRDefault="002E16A1" w:rsidP="008E5A99">
            <w:pPr>
              <w:spacing w:after="0" w:line="240" w:lineRule="auto"/>
              <w:jc w:val="center"/>
              <w:rPr>
                <w:ins w:id="273" w:author="doetters" w:date="2022-03-28T10:25:00Z"/>
                <w:rFonts w:eastAsia="Times New Roman"/>
                <w:b/>
                <w:bCs/>
                <w:color w:val="000000"/>
                <w:sz w:val="20"/>
                <w:szCs w:val="20"/>
                <w:lang w:eastAsia="de-DE"/>
              </w:rPr>
            </w:pPr>
            <w:ins w:id="274" w:author="doetters" w:date="2022-03-28T10:25:00Z">
              <w:r w:rsidRPr="007B04F4">
                <w:rPr>
                  <w:rFonts w:eastAsia="Times New Roman"/>
                  <w:b/>
                  <w:bCs/>
                  <w:color w:val="000000"/>
                  <w:sz w:val="20"/>
                  <w:szCs w:val="20"/>
                  <w:lang w:eastAsia="de-DE"/>
                </w:rPr>
                <w:t>&lt;0.001</w:t>
              </w:r>
            </w:ins>
          </w:p>
        </w:tc>
        <w:tc>
          <w:tcPr>
            <w:tcW w:w="518" w:type="dxa"/>
            <w:tcBorders>
              <w:top w:val="nil"/>
              <w:left w:val="nil"/>
              <w:bottom w:val="single" w:sz="4" w:space="0" w:color="auto"/>
              <w:right w:val="nil"/>
            </w:tcBorders>
            <w:shd w:val="clear" w:color="auto" w:fill="auto"/>
            <w:noWrap/>
            <w:vAlign w:val="bottom"/>
            <w:hideMark/>
          </w:tcPr>
          <w:p w14:paraId="086B67AF" w14:textId="77777777" w:rsidR="002E16A1" w:rsidRPr="007B04F4" w:rsidRDefault="002E16A1" w:rsidP="008E5A99">
            <w:pPr>
              <w:spacing w:after="0" w:line="240" w:lineRule="auto"/>
              <w:jc w:val="center"/>
              <w:rPr>
                <w:ins w:id="275"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1B75640B" w14:textId="77777777" w:rsidR="002E16A1" w:rsidRPr="007B04F4" w:rsidRDefault="002E16A1" w:rsidP="008E5A99">
            <w:pPr>
              <w:spacing w:after="0" w:line="240" w:lineRule="auto"/>
              <w:jc w:val="center"/>
              <w:rPr>
                <w:ins w:id="276" w:author="doetters" w:date="2022-03-28T10:25:00Z"/>
                <w:rFonts w:eastAsia="Times New Roman"/>
                <w:sz w:val="20"/>
                <w:szCs w:val="20"/>
                <w:lang w:eastAsia="de-DE"/>
              </w:rPr>
            </w:pPr>
          </w:p>
        </w:tc>
      </w:tr>
      <w:tr w:rsidR="002E16A1" w:rsidRPr="007B04F4" w14:paraId="287ED3C7" w14:textId="77777777" w:rsidTr="008E5A99">
        <w:trPr>
          <w:trHeight w:val="300"/>
          <w:ins w:id="277" w:author="doetters" w:date="2022-03-28T10:25:00Z"/>
        </w:trPr>
        <w:tc>
          <w:tcPr>
            <w:tcW w:w="518" w:type="dxa"/>
            <w:tcBorders>
              <w:top w:val="nil"/>
              <w:left w:val="nil"/>
              <w:bottom w:val="nil"/>
              <w:right w:val="nil"/>
            </w:tcBorders>
            <w:shd w:val="clear" w:color="auto" w:fill="auto"/>
            <w:noWrap/>
            <w:vAlign w:val="bottom"/>
            <w:hideMark/>
          </w:tcPr>
          <w:p w14:paraId="65AD7696" w14:textId="77777777" w:rsidR="002E16A1" w:rsidRPr="007B04F4" w:rsidRDefault="002E16A1" w:rsidP="008E5A99">
            <w:pPr>
              <w:spacing w:after="0" w:line="240" w:lineRule="auto"/>
              <w:rPr>
                <w:ins w:id="278" w:author="doetters" w:date="2022-03-28T10:25:00Z"/>
                <w:rFonts w:eastAsia="Times New Roman"/>
                <w:b/>
                <w:bCs/>
                <w:color w:val="000000"/>
                <w:sz w:val="20"/>
                <w:szCs w:val="20"/>
                <w:lang w:eastAsia="de-DE"/>
              </w:rPr>
            </w:pPr>
            <w:ins w:id="279" w:author="doetters" w:date="2022-03-28T10:25:00Z">
              <w:r w:rsidRPr="007B04F4">
                <w:rPr>
                  <w:rFonts w:eastAsia="Times New Roman"/>
                  <w:b/>
                  <w:bCs/>
                  <w:color w:val="000000"/>
                  <w:sz w:val="20"/>
                  <w:szCs w:val="20"/>
                  <w:lang w:eastAsia="de-DE"/>
                </w:rPr>
                <w:t>CN</w:t>
              </w:r>
            </w:ins>
          </w:p>
        </w:tc>
        <w:tc>
          <w:tcPr>
            <w:tcW w:w="4201" w:type="dxa"/>
            <w:tcBorders>
              <w:top w:val="nil"/>
              <w:left w:val="nil"/>
              <w:bottom w:val="nil"/>
              <w:right w:val="nil"/>
            </w:tcBorders>
            <w:shd w:val="clear" w:color="auto" w:fill="auto"/>
            <w:hideMark/>
          </w:tcPr>
          <w:p w14:paraId="4AAB3C4C" w14:textId="77777777" w:rsidR="002E16A1" w:rsidRPr="007B04F4" w:rsidRDefault="002E16A1" w:rsidP="008E5A99">
            <w:pPr>
              <w:spacing w:after="0" w:line="240" w:lineRule="auto"/>
              <w:rPr>
                <w:ins w:id="280" w:author="doetters" w:date="2022-03-28T10:25:00Z"/>
                <w:rFonts w:eastAsia="Times New Roman"/>
                <w:color w:val="000000"/>
                <w:sz w:val="20"/>
                <w:szCs w:val="20"/>
                <w:lang w:eastAsia="de-DE"/>
              </w:rPr>
            </w:pPr>
            <w:ins w:id="281"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263512D1" w14:textId="77777777" w:rsidR="002E16A1" w:rsidRPr="007B04F4" w:rsidRDefault="002E16A1" w:rsidP="008E5A99">
            <w:pPr>
              <w:spacing w:after="0" w:line="240" w:lineRule="auto"/>
              <w:jc w:val="center"/>
              <w:rPr>
                <w:ins w:id="282" w:author="doetters" w:date="2022-03-28T10:25:00Z"/>
                <w:rFonts w:eastAsia="Times New Roman"/>
                <w:color w:val="000000"/>
                <w:sz w:val="20"/>
                <w:szCs w:val="20"/>
                <w:lang w:eastAsia="de-DE"/>
              </w:rPr>
            </w:pPr>
            <w:ins w:id="283" w:author="doetters" w:date="2022-03-28T10:25:00Z">
              <w:r w:rsidRPr="007B04F4">
                <w:rPr>
                  <w:rFonts w:eastAsia="Times New Roman"/>
                  <w:color w:val="000000"/>
                  <w:sz w:val="20"/>
                  <w:szCs w:val="20"/>
                  <w:lang w:eastAsia="de-DE"/>
                </w:rPr>
                <w:t>20.04</w:t>
              </w:r>
            </w:ins>
          </w:p>
        </w:tc>
        <w:tc>
          <w:tcPr>
            <w:tcW w:w="1891" w:type="dxa"/>
            <w:tcBorders>
              <w:top w:val="nil"/>
              <w:left w:val="nil"/>
              <w:bottom w:val="nil"/>
              <w:right w:val="nil"/>
            </w:tcBorders>
            <w:shd w:val="clear" w:color="auto" w:fill="auto"/>
            <w:hideMark/>
          </w:tcPr>
          <w:p w14:paraId="5D1FA248" w14:textId="77777777" w:rsidR="002E16A1" w:rsidRPr="007B04F4" w:rsidRDefault="002E16A1" w:rsidP="008E5A99">
            <w:pPr>
              <w:spacing w:after="0" w:line="240" w:lineRule="auto"/>
              <w:jc w:val="center"/>
              <w:rPr>
                <w:ins w:id="284" w:author="doetters" w:date="2022-03-28T10:25:00Z"/>
                <w:rFonts w:eastAsia="Times New Roman"/>
                <w:color w:val="000000"/>
                <w:sz w:val="20"/>
                <w:szCs w:val="20"/>
                <w:lang w:eastAsia="de-DE"/>
              </w:rPr>
            </w:pPr>
            <w:ins w:id="285" w:author="doetters" w:date="2022-03-28T10:25:00Z">
              <w:r w:rsidRPr="007B04F4">
                <w:rPr>
                  <w:rFonts w:eastAsia="Times New Roman"/>
                  <w:color w:val="000000"/>
                  <w:sz w:val="20"/>
                  <w:szCs w:val="20"/>
                  <w:lang w:eastAsia="de-DE"/>
                </w:rPr>
                <w:t>18.85 – 21.23</w:t>
              </w:r>
            </w:ins>
          </w:p>
        </w:tc>
        <w:tc>
          <w:tcPr>
            <w:tcW w:w="836" w:type="dxa"/>
            <w:tcBorders>
              <w:top w:val="nil"/>
              <w:left w:val="nil"/>
              <w:bottom w:val="nil"/>
              <w:right w:val="nil"/>
            </w:tcBorders>
            <w:shd w:val="clear" w:color="auto" w:fill="auto"/>
            <w:hideMark/>
          </w:tcPr>
          <w:p w14:paraId="21A19380" w14:textId="77777777" w:rsidR="002E16A1" w:rsidRPr="007B04F4" w:rsidRDefault="002E16A1" w:rsidP="008E5A99">
            <w:pPr>
              <w:spacing w:after="0" w:line="240" w:lineRule="auto"/>
              <w:jc w:val="center"/>
              <w:rPr>
                <w:ins w:id="286" w:author="doetters" w:date="2022-03-28T10:25:00Z"/>
                <w:rFonts w:eastAsia="Times New Roman"/>
                <w:b/>
                <w:bCs/>
                <w:color w:val="000000"/>
                <w:sz w:val="20"/>
                <w:szCs w:val="20"/>
                <w:lang w:eastAsia="de-DE"/>
              </w:rPr>
            </w:pPr>
            <w:ins w:id="287"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4EA46C31" w14:textId="77777777" w:rsidR="002E16A1" w:rsidRPr="007B04F4" w:rsidRDefault="002E16A1" w:rsidP="008E5A99">
            <w:pPr>
              <w:spacing w:after="0" w:line="240" w:lineRule="auto"/>
              <w:jc w:val="center"/>
              <w:rPr>
                <w:ins w:id="288" w:author="doetters" w:date="2022-03-28T10:25:00Z"/>
                <w:rFonts w:eastAsia="Times New Roman"/>
                <w:color w:val="000000"/>
                <w:sz w:val="20"/>
                <w:szCs w:val="20"/>
                <w:lang w:eastAsia="de-DE"/>
              </w:rPr>
            </w:pPr>
            <w:ins w:id="289" w:author="doetters" w:date="2022-03-28T10:25:00Z">
              <w:r w:rsidRPr="007B04F4">
                <w:rPr>
                  <w:rFonts w:eastAsia="Times New Roman"/>
                  <w:color w:val="000000"/>
                  <w:sz w:val="20"/>
                  <w:szCs w:val="20"/>
                  <w:lang w:eastAsia="de-DE"/>
                </w:rPr>
                <w:t>0.6</w:t>
              </w:r>
            </w:ins>
          </w:p>
        </w:tc>
        <w:tc>
          <w:tcPr>
            <w:tcW w:w="678" w:type="dxa"/>
            <w:tcBorders>
              <w:top w:val="nil"/>
              <w:left w:val="nil"/>
              <w:bottom w:val="nil"/>
              <w:right w:val="nil"/>
            </w:tcBorders>
            <w:shd w:val="clear" w:color="auto" w:fill="auto"/>
            <w:noWrap/>
            <w:vAlign w:val="bottom"/>
            <w:hideMark/>
          </w:tcPr>
          <w:p w14:paraId="14D773B6" w14:textId="77777777" w:rsidR="002E16A1" w:rsidRPr="007B04F4" w:rsidRDefault="002E16A1" w:rsidP="008E5A99">
            <w:pPr>
              <w:spacing w:after="0" w:line="240" w:lineRule="auto"/>
              <w:jc w:val="center"/>
              <w:rPr>
                <w:ins w:id="290" w:author="doetters" w:date="2022-03-28T10:25:00Z"/>
                <w:rFonts w:eastAsia="Times New Roman"/>
                <w:color w:val="000000"/>
                <w:sz w:val="20"/>
                <w:szCs w:val="20"/>
                <w:lang w:eastAsia="de-DE"/>
              </w:rPr>
            </w:pPr>
            <w:ins w:id="291" w:author="doetters" w:date="2022-03-28T10:25:00Z">
              <w:r w:rsidRPr="007B04F4">
                <w:rPr>
                  <w:rFonts w:eastAsia="Times New Roman"/>
                  <w:color w:val="000000"/>
                  <w:sz w:val="20"/>
                  <w:szCs w:val="20"/>
                  <w:lang w:eastAsia="de-DE"/>
                </w:rPr>
                <w:t>0.55</w:t>
              </w:r>
            </w:ins>
          </w:p>
        </w:tc>
      </w:tr>
      <w:tr w:rsidR="002E16A1" w:rsidRPr="007B04F4" w14:paraId="6E8CC40A" w14:textId="77777777" w:rsidTr="008E5A99">
        <w:trPr>
          <w:trHeight w:val="300"/>
          <w:ins w:id="292" w:author="doetters" w:date="2022-03-28T10:25:00Z"/>
        </w:trPr>
        <w:tc>
          <w:tcPr>
            <w:tcW w:w="518" w:type="dxa"/>
            <w:tcBorders>
              <w:top w:val="nil"/>
              <w:left w:val="nil"/>
              <w:bottom w:val="nil"/>
              <w:right w:val="nil"/>
            </w:tcBorders>
            <w:shd w:val="clear" w:color="auto" w:fill="auto"/>
            <w:noWrap/>
            <w:vAlign w:val="bottom"/>
            <w:hideMark/>
          </w:tcPr>
          <w:p w14:paraId="248F37C9" w14:textId="77777777" w:rsidR="002E16A1" w:rsidRPr="007B04F4" w:rsidRDefault="002E16A1" w:rsidP="008E5A99">
            <w:pPr>
              <w:spacing w:after="0" w:line="240" w:lineRule="auto"/>
              <w:jc w:val="center"/>
              <w:rPr>
                <w:ins w:id="293"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55BE03B" w14:textId="77777777" w:rsidR="002E16A1" w:rsidRPr="007B04F4" w:rsidRDefault="002E16A1" w:rsidP="008E5A99">
            <w:pPr>
              <w:spacing w:after="0" w:line="240" w:lineRule="auto"/>
              <w:rPr>
                <w:ins w:id="294" w:author="doetters" w:date="2022-03-28T10:25:00Z"/>
                <w:rFonts w:eastAsia="Times New Roman"/>
                <w:color w:val="000000"/>
                <w:sz w:val="20"/>
                <w:szCs w:val="20"/>
                <w:lang w:val="en-US" w:eastAsia="de-DE"/>
              </w:rPr>
            </w:pPr>
            <w:ins w:id="295"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50B5F27A" w14:textId="77777777" w:rsidR="002E16A1" w:rsidRPr="007B04F4" w:rsidRDefault="002E16A1" w:rsidP="008E5A99">
            <w:pPr>
              <w:spacing w:after="0" w:line="240" w:lineRule="auto"/>
              <w:jc w:val="center"/>
              <w:rPr>
                <w:ins w:id="296" w:author="doetters" w:date="2022-03-28T10:25:00Z"/>
                <w:rFonts w:eastAsia="Times New Roman"/>
                <w:color w:val="000000"/>
                <w:sz w:val="20"/>
                <w:szCs w:val="20"/>
                <w:lang w:eastAsia="de-DE"/>
              </w:rPr>
            </w:pPr>
            <w:ins w:id="297" w:author="doetters" w:date="2022-03-28T10:25:00Z">
              <w:r w:rsidRPr="007B04F4">
                <w:rPr>
                  <w:rFonts w:eastAsia="Times New Roman"/>
                  <w:color w:val="000000"/>
                  <w:sz w:val="20"/>
                  <w:szCs w:val="20"/>
                  <w:lang w:eastAsia="de-DE"/>
                </w:rPr>
                <w:t>-0.2</w:t>
              </w:r>
            </w:ins>
          </w:p>
        </w:tc>
        <w:tc>
          <w:tcPr>
            <w:tcW w:w="1891" w:type="dxa"/>
            <w:tcBorders>
              <w:top w:val="nil"/>
              <w:left w:val="nil"/>
              <w:bottom w:val="nil"/>
              <w:right w:val="nil"/>
            </w:tcBorders>
            <w:shd w:val="clear" w:color="auto" w:fill="auto"/>
            <w:hideMark/>
          </w:tcPr>
          <w:p w14:paraId="6F241140" w14:textId="77777777" w:rsidR="002E16A1" w:rsidRPr="007B04F4" w:rsidRDefault="002E16A1" w:rsidP="008E5A99">
            <w:pPr>
              <w:spacing w:after="0" w:line="240" w:lineRule="auto"/>
              <w:jc w:val="center"/>
              <w:rPr>
                <w:ins w:id="298" w:author="doetters" w:date="2022-03-28T10:25:00Z"/>
                <w:rFonts w:eastAsia="Times New Roman"/>
                <w:color w:val="000000"/>
                <w:sz w:val="20"/>
                <w:szCs w:val="20"/>
                <w:lang w:eastAsia="de-DE"/>
              </w:rPr>
            </w:pPr>
            <w:ins w:id="299" w:author="doetters" w:date="2022-03-28T10:25:00Z">
              <w:r w:rsidRPr="007B04F4">
                <w:rPr>
                  <w:rFonts w:eastAsia="Times New Roman"/>
                  <w:color w:val="000000"/>
                  <w:sz w:val="20"/>
                  <w:szCs w:val="20"/>
                  <w:lang w:eastAsia="de-DE"/>
                </w:rPr>
                <w:t>-0.30 – -0.11</w:t>
              </w:r>
            </w:ins>
          </w:p>
        </w:tc>
        <w:tc>
          <w:tcPr>
            <w:tcW w:w="836" w:type="dxa"/>
            <w:tcBorders>
              <w:top w:val="nil"/>
              <w:left w:val="nil"/>
              <w:bottom w:val="nil"/>
              <w:right w:val="nil"/>
            </w:tcBorders>
            <w:shd w:val="clear" w:color="auto" w:fill="auto"/>
            <w:hideMark/>
          </w:tcPr>
          <w:p w14:paraId="55B6C9C5" w14:textId="77777777" w:rsidR="002E16A1" w:rsidRPr="007B04F4" w:rsidRDefault="002E16A1" w:rsidP="008E5A99">
            <w:pPr>
              <w:spacing w:after="0" w:line="240" w:lineRule="auto"/>
              <w:jc w:val="center"/>
              <w:rPr>
                <w:ins w:id="300" w:author="doetters" w:date="2022-03-28T10:25:00Z"/>
                <w:rFonts w:eastAsia="Times New Roman"/>
                <w:b/>
                <w:bCs/>
                <w:color w:val="000000"/>
                <w:sz w:val="20"/>
                <w:szCs w:val="20"/>
                <w:lang w:eastAsia="de-DE"/>
              </w:rPr>
            </w:pPr>
            <w:ins w:id="301"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60677EC7" w14:textId="77777777" w:rsidR="002E16A1" w:rsidRPr="007B04F4" w:rsidRDefault="002E16A1" w:rsidP="008E5A99">
            <w:pPr>
              <w:spacing w:after="0" w:line="240" w:lineRule="auto"/>
              <w:jc w:val="center"/>
              <w:rPr>
                <w:ins w:id="302"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D778DED" w14:textId="77777777" w:rsidR="002E16A1" w:rsidRPr="007B04F4" w:rsidRDefault="002E16A1" w:rsidP="008E5A99">
            <w:pPr>
              <w:spacing w:after="0" w:line="240" w:lineRule="auto"/>
              <w:jc w:val="center"/>
              <w:rPr>
                <w:ins w:id="303" w:author="doetters" w:date="2022-03-28T10:25:00Z"/>
                <w:rFonts w:eastAsia="Times New Roman"/>
                <w:sz w:val="20"/>
                <w:szCs w:val="20"/>
                <w:lang w:eastAsia="de-DE"/>
              </w:rPr>
            </w:pPr>
          </w:p>
        </w:tc>
      </w:tr>
      <w:tr w:rsidR="002E16A1" w:rsidRPr="007B04F4" w14:paraId="2DD900BC" w14:textId="77777777" w:rsidTr="008E5A99">
        <w:trPr>
          <w:trHeight w:val="300"/>
          <w:ins w:id="304" w:author="doetters" w:date="2022-03-28T10:25:00Z"/>
        </w:trPr>
        <w:tc>
          <w:tcPr>
            <w:tcW w:w="518" w:type="dxa"/>
            <w:tcBorders>
              <w:top w:val="nil"/>
              <w:left w:val="nil"/>
              <w:bottom w:val="nil"/>
              <w:right w:val="nil"/>
            </w:tcBorders>
            <w:shd w:val="clear" w:color="auto" w:fill="auto"/>
            <w:noWrap/>
            <w:vAlign w:val="bottom"/>
            <w:hideMark/>
          </w:tcPr>
          <w:p w14:paraId="2949B915" w14:textId="77777777" w:rsidR="002E16A1" w:rsidRPr="007B04F4" w:rsidRDefault="002E16A1" w:rsidP="008E5A99">
            <w:pPr>
              <w:spacing w:after="0" w:line="240" w:lineRule="auto"/>
              <w:jc w:val="center"/>
              <w:rPr>
                <w:ins w:id="305"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0C4E2171" w14:textId="77777777" w:rsidR="002E16A1" w:rsidRPr="007B04F4" w:rsidRDefault="002E16A1" w:rsidP="008E5A99">
            <w:pPr>
              <w:spacing w:after="0" w:line="240" w:lineRule="auto"/>
              <w:rPr>
                <w:ins w:id="306" w:author="doetters" w:date="2022-03-28T10:25:00Z"/>
                <w:rFonts w:eastAsia="Times New Roman"/>
                <w:color w:val="000000"/>
                <w:sz w:val="20"/>
                <w:szCs w:val="20"/>
                <w:lang w:eastAsia="de-DE"/>
              </w:rPr>
            </w:pPr>
            <w:ins w:id="307"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2C65921E" w14:textId="77777777" w:rsidR="002E16A1" w:rsidRPr="007B04F4" w:rsidRDefault="002E16A1" w:rsidP="008E5A99">
            <w:pPr>
              <w:spacing w:after="0" w:line="240" w:lineRule="auto"/>
              <w:jc w:val="center"/>
              <w:rPr>
                <w:ins w:id="308" w:author="doetters" w:date="2022-03-28T10:25:00Z"/>
                <w:rFonts w:eastAsia="Times New Roman"/>
                <w:color w:val="000000"/>
                <w:sz w:val="20"/>
                <w:szCs w:val="20"/>
                <w:lang w:eastAsia="de-DE"/>
              </w:rPr>
            </w:pPr>
            <w:ins w:id="309" w:author="doetters" w:date="2022-03-28T10:25:00Z">
              <w:r w:rsidRPr="007B04F4">
                <w:rPr>
                  <w:rFonts w:eastAsia="Times New Roman"/>
                  <w:color w:val="000000"/>
                  <w:sz w:val="20"/>
                  <w:szCs w:val="20"/>
                  <w:lang w:eastAsia="de-DE"/>
                </w:rPr>
                <w:t>-0.45</w:t>
              </w:r>
            </w:ins>
          </w:p>
        </w:tc>
        <w:tc>
          <w:tcPr>
            <w:tcW w:w="1891" w:type="dxa"/>
            <w:tcBorders>
              <w:top w:val="nil"/>
              <w:left w:val="nil"/>
              <w:bottom w:val="nil"/>
              <w:right w:val="nil"/>
            </w:tcBorders>
            <w:shd w:val="clear" w:color="auto" w:fill="auto"/>
            <w:hideMark/>
          </w:tcPr>
          <w:p w14:paraId="4FA346DD" w14:textId="77777777" w:rsidR="002E16A1" w:rsidRPr="007B04F4" w:rsidRDefault="002E16A1" w:rsidP="008E5A99">
            <w:pPr>
              <w:spacing w:after="0" w:line="240" w:lineRule="auto"/>
              <w:jc w:val="center"/>
              <w:rPr>
                <w:ins w:id="310" w:author="doetters" w:date="2022-03-28T10:25:00Z"/>
                <w:rFonts w:eastAsia="Times New Roman"/>
                <w:color w:val="000000"/>
                <w:sz w:val="20"/>
                <w:szCs w:val="20"/>
                <w:lang w:eastAsia="de-DE"/>
              </w:rPr>
            </w:pPr>
            <w:ins w:id="311" w:author="doetters" w:date="2022-03-28T10:25:00Z">
              <w:r w:rsidRPr="007B04F4">
                <w:rPr>
                  <w:rFonts w:eastAsia="Times New Roman"/>
                  <w:color w:val="000000"/>
                  <w:sz w:val="20"/>
                  <w:szCs w:val="20"/>
                  <w:lang w:eastAsia="de-DE"/>
                </w:rPr>
                <w:t>-0.77 – -0.14</w:t>
              </w:r>
            </w:ins>
          </w:p>
        </w:tc>
        <w:tc>
          <w:tcPr>
            <w:tcW w:w="836" w:type="dxa"/>
            <w:tcBorders>
              <w:top w:val="nil"/>
              <w:left w:val="nil"/>
              <w:bottom w:val="nil"/>
              <w:right w:val="nil"/>
            </w:tcBorders>
            <w:shd w:val="clear" w:color="auto" w:fill="auto"/>
            <w:hideMark/>
          </w:tcPr>
          <w:p w14:paraId="45E26E71" w14:textId="77777777" w:rsidR="002E16A1" w:rsidRPr="007B04F4" w:rsidRDefault="002E16A1" w:rsidP="008E5A99">
            <w:pPr>
              <w:spacing w:after="0" w:line="240" w:lineRule="auto"/>
              <w:jc w:val="center"/>
              <w:rPr>
                <w:ins w:id="312" w:author="doetters" w:date="2022-03-28T10:25:00Z"/>
                <w:rFonts w:eastAsia="Times New Roman"/>
                <w:b/>
                <w:bCs/>
                <w:color w:val="000000"/>
                <w:sz w:val="20"/>
                <w:szCs w:val="20"/>
                <w:lang w:eastAsia="de-DE"/>
              </w:rPr>
            </w:pPr>
            <w:ins w:id="313" w:author="doetters" w:date="2022-03-28T10:25:00Z">
              <w:r w:rsidRPr="007B04F4">
                <w:rPr>
                  <w:rFonts w:eastAsia="Times New Roman"/>
                  <w:b/>
                  <w:bCs/>
                  <w:color w:val="000000"/>
                  <w:sz w:val="20"/>
                  <w:szCs w:val="20"/>
                  <w:lang w:eastAsia="de-DE"/>
                </w:rPr>
                <w:t>0.007</w:t>
              </w:r>
            </w:ins>
          </w:p>
        </w:tc>
        <w:tc>
          <w:tcPr>
            <w:tcW w:w="518" w:type="dxa"/>
            <w:tcBorders>
              <w:top w:val="nil"/>
              <w:left w:val="nil"/>
              <w:bottom w:val="nil"/>
              <w:right w:val="nil"/>
            </w:tcBorders>
            <w:shd w:val="clear" w:color="auto" w:fill="auto"/>
            <w:noWrap/>
            <w:vAlign w:val="bottom"/>
            <w:hideMark/>
          </w:tcPr>
          <w:p w14:paraId="1AB3BCF2" w14:textId="77777777" w:rsidR="002E16A1" w:rsidRPr="007B04F4" w:rsidRDefault="002E16A1" w:rsidP="008E5A99">
            <w:pPr>
              <w:spacing w:after="0" w:line="240" w:lineRule="auto"/>
              <w:jc w:val="center"/>
              <w:rPr>
                <w:ins w:id="314"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C6445DC" w14:textId="77777777" w:rsidR="002E16A1" w:rsidRPr="007B04F4" w:rsidRDefault="002E16A1" w:rsidP="008E5A99">
            <w:pPr>
              <w:spacing w:after="0" w:line="240" w:lineRule="auto"/>
              <w:jc w:val="center"/>
              <w:rPr>
                <w:ins w:id="315" w:author="doetters" w:date="2022-03-28T10:25:00Z"/>
                <w:rFonts w:eastAsia="Times New Roman"/>
                <w:sz w:val="20"/>
                <w:szCs w:val="20"/>
                <w:lang w:eastAsia="de-DE"/>
              </w:rPr>
            </w:pPr>
          </w:p>
        </w:tc>
      </w:tr>
      <w:tr w:rsidR="002E16A1" w:rsidRPr="007B04F4" w14:paraId="22942AEE" w14:textId="77777777" w:rsidTr="008E5A99">
        <w:trPr>
          <w:trHeight w:val="300"/>
          <w:ins w:id="316" w:author="doetters" w:date="2022-03-28T10:25:00Z"/>
        </w:trPr>
        <w:tc>
          <w:tcPr>
            <w:tcW w:w="518" w:type="dxa"/>
            <w:tcBorders>
              <w:top w:val="nil"/>
              <w:left w:val="nil"/>
              <w:bottom w:val="single" w:sz="4" w:space="0" w:color="auto"/>
              <w:right w:val="nil"/>
            </w:tcBorders>
            <w:shd w:val="clear" w:color="auto" w:fill="auto"/>
            <w:noWrap/>
            <w:vAlign w:val="bottom"/>
            <w:hideMark/>
          </w:tcPr>
          <w:p w14:paraId="78FDF0DA" w14:textId="77777777" w:rsidR="002E16A1" w:rsidRPr="007B04F4" w:rsidRDefault="002E16A1" w:rsidP="008E5A99">
            <w:pPr>
              <w:spacing w:after="0" w:line="240" w:lineRule="auto"/>
              <w:jc w:val="center"/>
              <w:rPr>
                <w:ins w:id="317"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410DE31E" w14:textId="77777777" w:rsidR="002E16A1" w:rsidRPr="007B04F4" w:rsidRDefault="002E16A1" w:rsidP="008E5A99">
            <w:pPr>
              <w:spacing w:after="0" w:line="240" w:lineRule="auto"/>
              <w:rPr>
                <w:ins w:id="318" w:author="doetters" w:date="2022-03-28T10:25:00Z"/>
                <w:rFonts w:eastAsia="Times New Roman"/>
                <w:color w:val="000000"/>
                <w:sz w:val="20"/>
                <w:szCs w:val="20"/>
                <w:lang w:eastAsia="de-DE"/>
              </w:rPr>
            </w:pPr>
            <w:ins w:id="319"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4CCEBC8E" w14:textId="77777777" w:rsidR="002E16A1" w:rsidRPr="007B04F4" w:rsidRDefault="002E16A1" w:rsidP="008E5A99">
            <w:pPr>
              <w:spacing w:after="0" w:line="240" w:lineRule="auto"/>
              <w:jc w:val="center"/>
              <w:rPr>
                <w:ins w:id="320" w:author="doetters" w:date="2022-03-28T10:25:00Z"/>
                <w:rFonts w:eastAsia="Times New Roman"/>
                <w:color w:val="000000"/>
                <w:sz w:val="20"/>
                <w:szCs w:val="20"/>
                <w:lang w:eastAsia="de-DE"/>
              </w:rPr>
            </w:pPr>
            <w:ins w:id="321" w:author="doetters" w:date="2022-03-28T10:25:00Z">
              <w:r w:rsidRPr="007B04F4">
                <w:rPr>
                  <w:rFonts w:eastAsia="Times New Roman"/>
                  <w:color w:val="000000"/>
                  <w:sz w:val="20"/>
                  <w:szCs w:val="20"/>
                  <w:lang w:eastAsia="de-DE"/>
                </w:rPr>
                <w:t>-0.72</w:t>
              </w:r>
            </w:ins>
          </w:p>
        </w:tc>
        <w:tc>
          <w:tcPr>
            <w:tcW w:w="1891" w:type="dxa"/>
            <w:tcBorders>
              <w:top w:val="nil"/>
              <w:left w:val="nil"/>
              <w:bottom w:val="single" w:sz="4" w:space="0" w:color="auto"/>
              <w:right w:val="nil"/>
            </w:tcBorders>
            <w:shd w:val="clear" w:color="auto" w:fill="auto"/>
            <w:hideMark/>
          </w:tcPr>
          <w:p w14:paraId="32247871" w14:textId="77777777" w:rsidR="002E16A1" w:rsidRPr="007B04F4" w:rsidRDefault="002E16A1" w:rsidP="008E5A99">
            <w:pPr>
              <w:spacing w:after="0" w:line="240" w:lineRule="auto"/>
              <w:jc w:val="center"/>
              <w:rPr>
                <w:ins w:id="322" w:author="doetters" w:date="2022-03-28T10:25:00Z"/>
                <w:rFonts w:eastAsia="Times New Roman"/>
                <w:color w:val="000000"/>
                <w:sz w:val="20"/>
                <w:szCs w:val="20"/>
                <w:lang w:eastAsia="de-DE"/>
              </w:rPr>
            </w:pPr>
            <w:ins w:id="323" w:author="doetters" w:date="2022-03-28T10:25:00Z">
              <w:r w:rsidRPr="007B04F4">
                <w:rPr>
                  <w:rFonts w:eastAsia="Times New Roman"/>
                  <w:color w:val="000000"/>
                  <w:sz w:val="20"/>
                  <w:szCs w:val="20"/>
                  <w:lang w:eastAsia="de-DE"/>
                </w:rPr>
                <w:t>-1.24 – -0.19</w:t>
              </w:r>
            </w:ins>
          </w:p>
        </w:tc>
        <w:tc>
          <w:tcPr>
            <w:tcW w:w="836" w:type="dxa"/>
            <w:tcBorders>
              <w:top w:val="nil"/>
              <w:left w:val="nil"/>
              <w:bottom w:val="single" w:sz="4" w:space="0" w:color="auto"/>
              <w:right w:val="nil"/>
            </w:tcBorders>
            <w:shd w:val="clear" w:color="auto" w:fill="auto"/>
            <w:hideMark/>
          </w:tcPr>
          <w:p w14:paraId="3C2D4D42" w14:textId="77777777" w:rsidR="002E16A1" w:rsidRPr="007B04F4" w:rsidRDefault="002E16A1" w:rsidP="008E5A99">
            <w:pPr>
              <w:spacing w:after="0" w:line="240" w:lineRule="auto"/>
              <w:jc w:val="center"/>
              <w:rPr>
                <w:ins w:id="324" w:author="doetters" w:date="2022-03-28T10:25:00Z"/>
                <w:rFonts w:eastAsia="Times New Roman"/>
                <w:b/>
                <w:bCs/>
                <w:color w:val="000000"/>
                <w:sz w:val="20"/>
                <w:szCs w:val="20"/>
                <w:lang w:eastAsia="de-DE"/>
              </w:rPr>
            </w:pPr>
            <w:ins w:id="325" w:author="doetters" w:date="2022-03-28T10:25:00Z">
              <w:r w:rsidRPr="007B04F4">
                <w:rPr>
                  <w:rFonts w:eastAsia="Times New Roman"/>
                  <w:b/>
                  <w:bCs/>
                  <w:color w:val="000000"/>
                  <w:sz w:val="20"/>
                  <w:szCs w:val="20"/>
                  <w:lang w:eastAsia="de-DE"/>
                </w:rPr>
                <w:t>0.01</w:t>
              </w:r>
            </w:ins>
          </w:p>
        </w:tc>
        <w:tc>
          <w:tcPr>
            <w:tcW w:w="518" w:type="dxa"/>
            <w:tcBorders>
              <w:top w:val="nil"/>
              <w:left w:val="nil"/>
              <w:bottom w:val="single" w:sz="4" w:space="0" w:color="auto"/>
              <w:right w:val="nil"/>
            </w:tcBorders>
            <w:shd w:val="clear" w:color="auto" w:fill="auto"/>
            <w:noWrap/>
            <w:vAlign w:val="bottom"/>
            <w:hideMark/>
          </w:tcPr>
          <w:p w14:paraId="30F9BE62" w14:textId="77777777" w:rsidR="002E16A1" w:rsidRPr="007B04F4" w:rsidRDefault="002E16A1" w:rsidP="008E5A99">
            <w:pPr>
              <w:spacing w:after="0" w:line="240" w:lineRule="auto"/>
              <w:jc w:val="center"/>
              <w:rPr>
                <w:ins w:id="326"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78099488" w14:textId="77777777" w:rsidR="002E16A1" w:rsidRPr="007B04F4" w:rsidRDefault="002E16A1" w:rsidP="008E5A99">
            <w:pPr>
              <w:spacing w:after="0" w:line="240" w:lineRule="auto"/>
              <w:jc w:val="center"/>
              <w:rPr>
                <w:ins w:id="327" w:author="doetters" w:date="2022-03-28T10:25:00Z"/>
                <w:rFonts w:eastAsia="Times New Roman"/>
                <w:sz w:val="20"/>
                <w:szCs w:val="20"/>
                <w:lang w:eastAsia="de-DE"/>
              </w:rPr>
            </w:pPr>
          </w:p>
        </w:tc>
      </w:tr>
      <w:tr w:rsidR="002E16A1" w:rsidRPr="007B04F4" w14:paraId="6A5A6ADC" w14:textId="77777777" w:rsidTr="008E5A99">
        <w:trPr>
          <w:trHeight w:val="300"/>
          <w:ins w:id="328" w:author="doetters" w:date="2022-03-28T10:25:00Z"/>
        </w:trPr>
        <w:tc>
          <w:tcPr>
            <w:tcW w:w="518" w:type="dxa"/>
            <w:tcBorders>
              <w:top w:val="nil"/>
              <w:left w:val="nil"/>
              <w:bottom w:val="nil"/>
              <w:right w:val="nil"/>
            </w:tcBorders>
            <w:shd w:val="clear" w:color="auto" w:fill="auto"/>
            <w:noWrap/>
            <w:vAlign w:val="bottom"/>
            <w:hideMark/>
          </w:tcPr>
          <w:p w14:paraId="293FBA50" w14:textId="77777777" w:rsidR="002E16A1" w:rsidRPr="007B04F4" w:rsidRDefault="002E16A1" w:rsidP="008E5A99">
            <w:pPr>
              <w:spacing w:after="0" w:line="240" w:lineRule="auto"/>
              <w:rPr>
                <w:ins w:id="329" w:author="doetters" w:date="2022-03-28T10:25:00Z"/>
                <w:rFonts w:eastAsia="Times New Roman"/>
                <w:b/>
                <w:bCs/>
                <w:color w:val="000000"/>
                <w:sz w:val="20"/>
                <w:szCs w:val="20"/>
                <w:lang w:eastAsia="de-DE"/>
              </w:rPr>
            </w:pPr>
            <w:ins w:id="330" w:author="doetters" w:date="2022-03-28T10:25:00Z">
              <w:r w:rsidRPr="007B04F4">
                <w:rPr>
                  <w:rFonts w:eastAsia="Times New Roman"/>
                  <w:b/>
                  <w:bCs/>
                  <w:color w:val="000000"/>
                  <w:sz w:val="20"/>
                  <w:szCs w:val="20"/>
                  <w:lang w:eastAsia="de-DE"/>
                </w:rPr>
                <w:t>CP</w:t>
              </w:r>
            </w:ins>
          </w:p>
        </w:tc>
        <w:tc>
          <w:tcPr>
            <w:tcW w:w="4201" w:type="dxa"/>
            <w:tcBorders>
              <w:top w:val="nil"/>
              <w:left w:val="nil"/>
              <w:bottom w:val="nil"/>
              <w:right w:val="nil"/>
            </w:tcBorders>
            <w:shd w:val="clear" w:color="auto" w:fill="auto"/>
            <w:hideMark/>
          </w:tcPr>
          <w:p w14:paraId="0CDB5E57" w14:textId="77777777" w:rsidR="002E16A1" w:rsidRPr="007B04F4" w:rsidRDefault="002E16A1" w:rsidP="008E5A99">
            <w:pPr>
              <w:spacing w:after="0" w:line="240" w:lineRule="auto"/>
              <w:rPr>
                <w:ins w:id="331" w:author="doetters" w:date="2022-03-28T10:25:00Z"/>
                <w:rFonts w:eastAsia="Times New Roman"/>
                <w:color w:val="000000"/>
                <w:sz w:val="20"/>
                <w:szCs w:val="20"/>
                <w:lang w:eastAsia="de-DE"/>
              </w:rPr>
            </w:pPr>
            <w:ins w:id="332"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56BEE9D3" w14:textId="77777777" w:rsidR="002E16A1" w:rsidRPr="007B04F4" w:rsidRDefault="002E16A1" w:rsidP="008E5A99">
            <w:pPr>
              <w:spacing w:after="0" w:line="240" w:lineRule="auto"/>
              <w:jc w:val="center"/>
              <w:rPr>
                <w:ins w:id="333" w:author="doetters" w:date="2022-03-28T10:25:00Z"/>
                <w:rFonts w:eastAsia="Times New Roman"/>
                <w:color w:val="000000"/>
                <w:sz w:val="20"/>
                <w:szCs w:val="20"/>
                <w:lang w:eastAsia="de-DE"/>
              </w:rPr>
            </w:pPr>
            <w:ins w:id="334" w:author="doetters" w:date="2022-03-28T10:25:00Z">
              <w:r w:rsidRPr="007B04F4">
                <w:rPr>
                  <w:rFonts w:eastAsia="Times New Roman"/>
                  <w:color w:val="000000"/>
                  <w:sz w:val="20"/>
                  <w:szCs w:val="20"/>
                  <w:lang w:eastAsia="de-DE"/>
                </w:rPr>
                <w:t>386.32</w:t>
              </w:r>
            </w:ins>
          </w:p>
        </w:tc>
        <w:tc>
          <w:tcPr>
            <w:tcW w:w="1891" w:type="dxa"/>
            <w:tcBorders>
              <w:top w:val="nil"/>
              <w:left w:val="nil"/>
              <w:bottom w:val="nil"/>
              <w:right w:val="nil"/>
            </w:tcBorders>
            <w:shd w:val="clear" w:color="auto" w:fill="auto"/>
            <w:hideMark/>
          </w:tcPr>
          <w:p w14:paraId="751D22A9" w14:textId="77777777" w:rsidR="002E16A1" w:rsidRPr="007B04F4" w:rsidRDefault="002E16A1" w:rsidP="008E5A99">
            <w:pPr>
              <w:spacing w:after="0" w:line="240" w:lineRule="auto"/>
              <w:jc w:val="center"/>
              <w:rPr>
                <w:ins w:id="335" w:author="doetters" w:date="2022-03-28T10:25:00Z"/>
                <w:rFonts w:eastAsia="Times New Roman"/>
                <w:color w:val="000000"/>
                <w:sz w:val="20"/>
                <w:szCs w:val="20"/>
                <w:lang w:eastAsia="de-DE"/>
              </w:rPr>
            </w:pPr>
            <w:ins w:id="336" w:author="doetters" w:date="2022-03-28T10:25:00Z">
              <w:r w:rsidRPr="007B04F4">
                <w:rPr>
                  <w:rFonts w:eastAsia="Times New Roman"/>
                  <w:color w:val="000000"/>
                  <w:sz w:val="20"/>
                  <w:szCs w:val="20"/>
                  <w:lang w:eastAsia="de-DE"/>
                </w:rPr>
                <w:t>351.95 – 420.69</w:t>
              </w:r>
            </w:ins>
          </w:p>
        </w:tc>
        <w:tc>
          <w:tcPr>
            <w:tcW w:w="836" w:type="dxa"/>
            <w:tcBorders>
              <w:top w:val="nil"/>
              <w:left w:val="nil"/>
              <w:bottom w:val="nil"/>
              <w:right w:val="nil"/>
            </w:tcBorders>
            <w:shd w:val="clear" w:color="auto" w:fill="auto"/>
            <w:hideMark/>
          </w:tcPr>
          <w:p w14:paraId="79C79385" w14:textId="77777777" w:rsidR="002E16A1" w:rsidRPr="007B04F4" w:rsidRDefault="002E16A1" w:rsidP="008E5A99">
            <w:pPr>
              <w:spacing w:after="0" w:line="240" w:lineRule="auto"/>
              <w:jc w:val="center"/>
              <w:rPr>
                <w:ins w:id="337" w:author="doetters" w:date="2022-03-28T10:25:00Z"/>
                <w:rFonts w:eastAsia="Times New Roman"/>
                <w:b/>
                <w:bCs/>
                <w:color w:val="000000"/>
                <w:sz w:val="20"/>
                <w:szCs w:val="20"/>
                <w:lang w:eastAsia="de-DE"/>
              </w:rPr>
            </w:pPr>
            <w:ins w:id="338"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78734555" w14:textId="77777777" w:rsidR="002E16A1" w:rsidRPr="007B04F4" w:rsidRDefault="002E16A1" w:rsidP="008E5A99">
            <w:pPr>
              <w:spacing w:after="0" w:line="240" w:lineRule="auto"/>
              <w:jc w:val="center"/>
              <w:rPr>
                <w:ins w:id="339" w:author="doetters" w:date="2022-03-28T10:25:00Z"/>
                <w:rFonts w:eastAsia="Times New Roman"/>
                <w:color w:val="000000"/>
                <w:sz w:val="20"/>
                <w:szCs w:val="20"/>
                <w:lang w:eastAsia="de-DE"/>
              </w:rPr>
            </w:pPr>
            <w:ins w:id="340" w:author="doetters" w:date="2022-03-28T10:25:00Z">
              <w:r w:rsidRPr="007B04F4">
                <w:rPr>
                  <w:rFonts w:eastAsia="Times New Roman"/>
                  <w:color w:val="000000"/>
                  <w:sz w:val="20"/>
                  <w:szCs w:val="20"/>
                  <w:lang w:eastAsia="de-DE"/>
                </w:rPr>
                <w:t>0.62</w:t>
              </w:r>
            </w:ins>
          </w:p>
        </w:tc>
        <w:tc>
          <w:tcPr>
            <w:tcW w:w="678" w:type="dxa"/>
            <w:tcBorders>
              <w:top w:val="nil"/>
              <w:left w:val="nil"/>
              <w:bottom w:val="nil"/>
              <w:right w:val="nil"/>
            </w:tcBorders>
            <w:shd w:val="clear" w:color="auto" w:fill="auto"/>
            <w:noWrap/>
            <w:vAlign w:val="bottom"/>
            <w:hideMark/>
          </w:tcPr>
          <w:p w14:paraId="7937BCFF" w14:textId="77777777" w:rsidR="002E16A1" w:rsidRPr="007B04F4" w:rsidRDefault="002E16A1" w:rsidP="008E5A99">
            <w:pPr>
              <w:spacing w:after="0" w:line="240" w:lineRule="auto"/>
              <w:jc w:val="center"/>
              <w:rPr>
                <w:ins w:id="341" w:author="doetters" w:date="2022-03-28T10:25:00Z"/>
                <w:rFonts w:eastAsia="Times New Roman"/>
                <w:color w:val="000000"/>
                <w:sz w:val="20"/>
                <w:szCs w:val="20"/>
                <w:lang w:eastAsia="de-DE"/>
              </w:rPr>
            </w:pPr>
            <w:ins w:id="342" w:author="doetters" w:date="2022-03-28T10:25:00Z">
              <w:r w:rsidRPr="007B04F4">
                <w:rPr>
                  <w:rFonts w:eastAsia="Times New Roman"/>
                  <w:color w:val="000000"/>
                  <w:sz w:val="20"/>
                  <w:szCs w:val="20"/>
                  <w:lang w:eastAsia="de-DE"/>
                </w:rPr>
                <w:t>0.59</w:t>
              </w:r>
            </w:ins>
          </w:p>
        </w:tc>
      </w:tr>
      <w:tr w:rsidR="002E16A1" w:rsidRPr="007B04F4" w14:paraId="0C0BE343" w14:textId="77777777" w:rsidTr="008E5A99">
        <w:trPr>
          <w:trHeight w:val="300"/>
          <w:ins w:id="343" w:author="doetters" w:date="2022-03-28T10:25:00Z"/>
        </w:trPr>
        <w:tc>
          <w:tcPr>
            <w:tcW w:w="518" w:type="dxa"/>
            <w:tcBorders>
              <w:top w:val="nil"/>
              <w:left w:val="nil"/>
              <w:bottom w:val="nil"/>
              <w:right w:val="nil"/>
            </w:tcBorders>
            <w:shd w:val="clear" w:color="auto" w:fill="auto"/>
            <w:noWrap/>
            <w:vAlign w:val="bottom"/>
            <w:hideMark/>
          </w:tcPr>
          <w:p w14:paraId="29C26D3D" w14:textId="77777777" w:rsidR="002E16A1" w:rsidRPr="007B04F4" w:rsidRDefault="002E16A1" w:rsidP="008E5A99">
            <w:pPr>
              <w:spacing w:after="0" w:line="240" w:lineRule="auto"/>
              <w:jc w:val="center"/>
              <w:rPr>
                <w:ins w:id="344"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2E5858B" w14:textId="77777777" w:rsidR="002E16A1" w:rsidRPr="007B04F4" w:rsidRDefault="002E16A1" w:rsidP="008E5A99">
            <w:pPr>
              <w:spacing w:after="0" w:line="240" w:lineRule="auto"/>
              <w:rPr>
                <w:ins w:id="345" w:author="doetters" w:date="2022-03-28T10:25:00Z"/>
                <w:rFonts w:eastAsia="Times New Roman"/>
                <w:color w:val="000000"/>
                <w:sz w:val="20"/>
                <w:szCs w:val="20"/>
                <w:lang w:val="en-US" w:eastAsia="de-DE"/>
              </w:rPr>
            </w:pPr>
            <w:ins w:id="346"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5A40EACE" w14:textId="77777777" w:rsidR="002E16A1" w:rsidRPr="007B04F4" w:rsidRDefault="002E16A1" w:rsidP="008E5A99">
            <w:pPr>
              <w:spacing w:after="0" w:line="240" w:lineRule="auto"/>
              <w:jc w:val="center"/>
              <w:rPr>
                <w:ins w:id="347" w:author="doetters" w:date="2022-03-28T10:25:00Z"/>
                <w:rFonts w:eastAsia="Times New Roman"/>
                <w:color w:val="000000"/>
                <w:sz w:val="20"/>
                <w:szCs w:val="20"/>
                <w:lang w:eastAsia="de-DE"/>
              </w:rPr>
            </w:pPr>
            <w:ins w:id="348" w:author="doetters" w:date="2022-03-28T10:25:00Z">
              <w:r w:rsidRPr="007B04F4">
                <w:rPr>
                  <w:rFonts w:eastAsia="Times New Roman"/>
                  <w:color w:val="000000"/>
                  <w:sz w:val="20"/>
                  <w:szCs w:val="20"/>
                  <w:lang w:eastAsia="de-DE"/>
                </w:rPr>
                <w:t>-5.57</w:t>
              </w:r>
            </w:ins>
          </w:p>
        </w:tc>
        <w:tc>
          <w:tcPr>
            <w:tcW w:w="1891" w:type="dxa"/>
            <w:tcBorders>
              <w:top w:val="nil"/>
              <w:left w:val="nil"/>
              <w:bottom w:val="nil"/>
              <w:right w:val="nil"/>
            </w:tcBorders>
            <w:shd w:val="clear" w:color="auto" w:fill="auto"/>
            <w:hideMark/>
          </w:tcPr>
          <w:p w14:paraId="077CBB5A" w14:textId="77777777" w:rsidR="002E16A1" w:rsidRPr="007B04F4" w:rsidRDefault="002E16A1" w:rsidP="008E5A99">
            <w:pPr>
              <w:spacing w:after="0" w:line="240" w:lineRule="auto"/>
              <w:jc w:val="center"/>
              <w:rPr>
                <w:ins w:id="349" w:author="doetters" w:date="2022-03-28T10:25:00Z"/>
                <w:rFonts w:eastAsia="Times New Roman"/>
                <w:color w:val="000000"/>
                <w:sz w:val="20"/>
                <w:szCs w:val="20"/>
                <w:lang w:eastAsia="de-DE"/>
              </w:rPr>
            </w:pPr>
            <w:ins w:id="350" w:author="doetters" w:date="2022-03-28T10:25:00Z">
              <w:r w:rsidRPr="007B04F4">
                <w:rPr>
                  <w:rFonts w:eastAsia="Times New Roman"/>
                  <w:color w:val="000000"/>
                  <w:sz w:val="20"/>
                  <w:szCs w:val="20"/>
                  <w:lang w:eastAsia="de-DE"/>
                </w:rPr>
                <w:t>-8.34 – -2.79</w:t>
              </w:r>
            </w:ins>
          </w:p>
        </w:tc>
        <w:tc>
          <w:tcPr>
            <w:tcW w:w="836" w:type="dxa"/>
            <w:tcBorders>
              <w:top w:val="nil"/>
              <w:left w:val="nil"/>
              <w:bottom w:val="nil"/>
              <w:right w:val="nil"/>
            </w:tcBorders>
            <w:shd w:val="clear" w:color="auto" w:fill="auto"/>
            <w:hideMark/>
          </w:tcPr>
          <w:p w14:paraId="572C2F5B" w14:textId="77777777" w:rsidR="002E16A1" w:rsidRPr="007B04F4" w:rsidRDefault="002E16A1" w:rsidP="008E5A99">
            <w:pPr>
              <w:spacing w:after="0" w:line="240" w:lineRule="auto"/>
              <w:jc w:val="center"/>
              <w:rPr>
                <w:ins w:id="351" w:author="doetters" w:date="2022-03-28T10:25:00Z"/>
                <w:rFonts w:eastAsia="Times New Roman"/>
                <w:b/>
                <w:bCs/>
                <w:color w:val="000000"/>
                <w:sz w:val="20"/>
                <w:szCs w:val="20"/>
                <w:lang w:eastAsia="de-DE"/>
              </w:rPr>
            </w:pPr>
            <w:ins w:id="352"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552190B9" w14:textId="77777777" w:rsidR="002E16A1" w:rsidRPr="007B04F4" w:rsidRDefault="002E16A1" w:rsidP="008E5A99">
            <w:pPr>
              <w:spacing w:after="0" w:line="240" w:lineRule="auto"/>
              <w:jc w:val="center"/>
              <w:rPr>
                <w:ins w:id="353"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3B9DACF" w14:textId="77777777" w:rsidR="002E16A1" w:rsidRPr="007B04F4" w:rsidRDefault="002E16A1" w:rsidP="008E5A99">
            <w:pPr>
              <w:spacing w:after="0" w:line="240" w:lineRule="auto"/>
              <w:jc w:val="center"/>
              <w:rPr>
                <w:ins w:id="354" w:author="doetters" w:date="2022-03-28T10:25:00Z"/>
                <w:rFonts w:eastAsia="Times New Roman"/>
                <w:sz w:val="20"/>
                <w:szCs w:val="20"/>
                <w:lang w:eastAsia="de-DE"/>
              </w:rPr>
            </w:pPr>
          </w:p>
        </w:tc>
      </w:tr>
      <w:tr w:rsidR="002E16A1" w:rsidRPr="007B04F4" w14:paraId="2CC3753E" w14:textId="77777777" w:rsidTr="008E5A99">
        <w:trPr>
          <w:trHeight w:val="300"/>
          <w:ins w:id="355" w:author="doetters" w:date="2022-03-28T10:25:00Z"/>
        </w:trPr>
        <w:tc>
          <w:tcPr>
            <w:tcW w:w="518" w:type="dxa"/>
            <w:tcBorders>
              <w:top w:val="nil"/>
              <w:left w:val="nil"/>
              <w:bottom w:val="nil"/>
              <w:right w:val="nil"/>
            </w:tcBorders>
            <w:shd w:val="clear" w:color="auto" w:fill="auto"/>
            <w:noWrap/>
            <w:vAlign w:val="bottom"/>
            <w:hideMark/>
          </w:tcPr>
          <w:p w14:paraId="3F1A2D53" w14:textId="77777777" w:rsidR="002E16A1" w:rsidRPr="007B04F4" w:rsidRDefault="002E16A1" w:rsidP="008E5A99">
            <w:pPr>
              <w:spacing w:after="0" w:line="240" w:lineRule="auto"/>
              <w:jc w:val="center"/>
              <w:rPr>
                <w:ins w:id="356"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A499487" w14:textId="77777777" w:rsidR="002E16A1" w:rsidRPr="007B04F4" w:rsidRDefault="002E16A1" w:rsidP="008E5A99">
            <w:pPr>
              <w:spacing w:after="0" w:line="240" w:lineRule="auto"/>
              <w:rPr>
                <w:ins w:id="357" w:author="doetters" w:date="2022-03-28T10:25:00Z"/>
                <w:rFonts w:eastAsia="Times New Roman"/>
                <w:color w:val="000000"/>
                <w:sz w:val="20"/>
                <w:szCs w:val="20"/>
                <w:lang w:eastAsia="de-DE"/>
              </w:rPr>
            </w:pPr>
            <w:ins w:id="358"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23D3F4E8" w14:textId="77777777" w:rsidR="002E16A1" w:rsidRPr="007B04F4" w:rsidRDefault="002E16A1" w:rsidP="008E5A99">
            <w:pPr>
              <w:spacing w:after="0" w:line="240" w:lineRule="auto"/>
              <w:jc w:val="center"/>
              <w:rPr>
                <w:ins w:id="359" w:author="doetters" w:date="2022-03-28T10:25:00Z"/>
                <w:rFonts w:eastAsia="Times New Roman"/>
                <w:color w:val="000000"/>
                <w:sz w:val="20"/>
                <w:szCs w:val="20"/>
                <w:lang w:eastAsia="de-DE"/>
              </w:rPr>
            </w:pPr>
            <w:ins w:id="360" w:author="doetters" w:date="2022-03-28T10:25:00Z">
              <w:r w:rsidRPr="007B04F4">
                <w:rPr>
                  <w:rFonts w:eastAsia="Times New Roman"/>
                  <w:color w:val="000000"/>
                  <w:sz w:val="20"/>
                  <w:szCs w:val="20"/>
                  <w:lang w:eastAsia="de-DE"/>
                </w:rPr>
                <w:t>-15.04</w:t>
              </w:r>
            </w:ins>
          </w:p>
        </w:tc>
        <w:tc>
          <w:tcPr>
            <w:tcW w:w="1891" w:type="dxa"/>
            <w:tcBorders>
              <w:top w:val="nil"/>
              <w:left w:val="nil"/>
              <w:bottom w:val="nil"/>
              <w:right w:val="nil"/>
            </w:tcBorders>
            <w:shd w:val="clear" w:color="auto" w:fill="auto"/>
            <w:hideMark/>
          </w:tcPr>
          <w:p w14:paraId="15673769" w14:textId="77777777" w:rsidR="002E16A1" w:rsidRPr="007B04F4" w:rsidRDefault="002E16A1" w:rsidP="008E5A99">
            <w:pPr>
              <w:spacing w:after="0" w:line="240" w:lineRule="auto"/>
              <w:jc w:val="center"/>
              <w:rPr>
                <w:ins w:id="361" w:author="doetters" w:date="2022-03-28T10:25:00Z"/>
                <w:rFonts w:eastAsia="Times New Roman"/>
                <w:color w:val="000000"/>
                <w:sz w:val="20"/>
                <w:szCs w:val="20"/>
                <w:lang w:eastAsia="de-DE"/>
              </w:rPr>
            </w:pPr>
            <w:ins w:id="362" w:author="doetters" w:date="2022-03-28T10:25:00Z">
              <w:r w:rsidRPr="007B04F4">
                <w:rPr>
                  <w:rFonts w:eastAsia="Times New Roman"/>
                  <w:color w:val="000000"/>
                  <w:sz w:val="20"/>
                  <w:szCs w:val="20"/>
                  <w:lang w:eastAsia="de-DE"/>
                </w:rPr>
                <w:t>-24.14 – -5.95</w:t>
              </w:r>
            </w:ins>
          </w:p>
        </w:tc>
        <w:tc>
          <w:tcPr>
            <w:tcW w:w="836" w:type="dxa"/>
            <w:tcBorders>
              <w:top w:val="nil"/>
              <w:left w:val="nil"/>
              <w:bottom w:val="nil"/>
              <w:right w:val="nil"/>
            </w:tcBorders>
            <w:shd w:val="clear" w:color="auto" w:fill="auto"/>
            <w:hideMark/>
          </w:tcPr>
          <w:p w14:paraId="33C5636E" w14:textId="77777777" w:rsidR="002E16A1" w:rsidRPr="007B04F4" w:rsidRDefault="002E16A1" w:rsidP="008E5A99">
            <w:pPr>
              <w:spacing w:after="0" w:line="240" w:lineRule="auto"/>
              <w:jc w:val="center"/>
              <w:rPr>
                <w:ins w:id="363" w:author="doetters" w:date="2022-03-28T10:25:00Z"/>
                <w:rFonts w:eastAsia="Times New Roman"/>
                <w:b/>
                <w:bCs/>
                <w:color w:val="000000"/>
                <w:sz w:val="20"/>
                <w:szCs w:val="20"/>
                <w:lang w:eastAsia="de-DE"/>
              </w:rPr>
            </w:pPr>
            <w:ins w:id="364" w:author="doetters" w:date="2022-03-28T10:25:00Z">
              <w:r w:rsidRPr="007B04F4">
                <w:rPr>
                  <w:rFonts w:eastAsia="Times New Roman"/>
                  <w:b/>
                  <w:bCs/>
                  <w:color w:val="000000"/>
                  <w:sz w:val="20"/>
                  <w:szCs w:val="20"/>
                  <w:lang w:eastAsia="de-DE"/>
                </w:rPr>
                <w:t>0.002</w:t>
              </w:r>
            </w:ins>
          </w:p>
        </w:tc>
        <w:tc>
          <w:tcPr>
            <w:tcW w:w="518" w:type="dxa"/>
            <w:tcBorders>
              <w:top w:val="nil"/>
              <w:left w:val="nil"/>
              <w:bottom w:val="nil"/>
              <w:right w:val="nil"/>
            </w:tcBorders>
            <w:shd w:val="clear" w:color="auto" w:fill="auto"/>
            <w:noWrap/>
            <w:vAlign w:val="bottom"/>
            <w:hideMark/>
          </w:tcPr>
          <w:p w14:paraId="368433DA" w14:textId="77777777" w:rsidR="002E16A1" w:rsidRPr="007B04F4" w:rsidRDefault="002E16A1" w:rsidP="008E5A99">
            <w:pPr>
              <w:spacing w:after="0" w:line="240" w:lineRule="auto"/>
              <w:jc w:val="center"/>
              <w:rPr>
                <w:ins w:id="365"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8C5F137" w14:textId="77777777" w:rsidR="002E16A1" w:rsidRPr="007B04F4" w:rsidRDefault="002E16A1" w:rsidP="008E5A99">
            <w:pPr>
              <w:spacing w:after="0" w:line="240" w:lineRule="auto"/>
              <w:jc w:val="center"/>
              <w:rPr>
                <w:ins w:id="366" w:author="doetters" w:date="2022-03-28T10:25:00Z"/>
                <w:rFonts w:eastAsia="Times New Roman"/>
                <w:sz w:val="20"/>
                <w:szCs w:val="20"/>
                <w:lang w:eastAsia="de-DE"/>
              </w:rPr>
            </w:pPr>
          </w:p>
        </w:tc>
      </w:tr>
      <w:tr w:rsidR="002E16A1" w:rsidRPr="007B04F4" w14:paraId="7B5B723D" w14:textId="77777777" w:rsidTr="008E5A99">
        <w:trPr>
          <w:trHeight w:val="300"/>
          <w:ins w:id="367" w:author="doetters" w:date="2022-03-28T10:25:00Z"/>
        </w:trPr>
        <w:tc>
          <w:tcPr>
            <w:tcW w:w="518" w:type="dxa"/>
            <w:tcBorders>
              <w:top w:val="nil"/>
              <w:left w:val="nil"/>
              <w:bottom w:val="single" w:sz="4" w:space="0" w:color="auto"/>
              <w:right w:val="nil"/>
            </w:tcBorders>
            <w:shd w:val="clear" w:color="auto" w:fill="auto"/>
            <w:noWrap/>
            <w:vAlign w:val="bottom"/>
            <w:hideMark/>
          </w:tcPr>
          <w:p w14:paraId="61759015" w14:textId="77777777" w:rsidR="002E16A1" w:rsidRPr="007B04F4" w:rsidRDefault="002E16A1" w:rsidP="008E5A99">
            <w:pPr>
              <w:spacing w:after="0" w:line="240" w:lineRule="auto"/>
              <w:jc w:val="center"/>
              <w:rPr>
                <w:ins w:id="368"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7625572F" w14:textId="77777777" w:rsidR="002E16A1" w:rsidRPr="007B04F4" w:rsidRDefault="002E16A1" w:rsidP="008E5A99">
            <w:pPr>
              <w:spacing w:after="0" w:line="240" w:lineRule="auto"/>
              <w:rPr>
                <w:ins w:id="369" w:author="doetters" w:date="2022-03-28T10:25:00Z"/>
                <w:rFonts w:eastAsia="Times New Roman"/>
                <w:color w:val="000000"/>
                <w:sz w:val="20"/>
                <w:szCs w:val="20"/>
                <w:lang w:eastAsia="de-DE"/>
              </w:rPr>
            </w:pPr>
            <w:ins w:id="370"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118E92F3" w14:textId="77777777" w:rsidR="002E16A1" w:rsidRPr="007B04F4" w:rsidRDefault="002E16A1" w:rsidP="008E5A99">
            <w:pPr>
              <w:spacing w:after="0" w:line="240" w:lineRule="auto"/>
              <w:jc w:val="center"/>
              <w:rPr>
                <w:ins w:id="371" w:author="doetters" w:date="2022-03-28T10:25:00Z"/>
                <w:rFonts w:eastAsia="Times New Roman"/>
                <w:color w:val="000000"/>
                <w:sz w:val="20"/>
                <w:szCs w:val="20"/>
                <w:lang w:eastAsia="de-DE"/>
              </w:rPr>
            </w:pPr>
            <w:ins w:id="372" w:author="doetters" w:date="2022-03-28T10:25:00Z">
              <w:r w:rsidRPr="007B04F4">
                <w:rPr>
                  <w:rFonts w:eastAsia="Times New Roman"/>
                  <w:color w:val="000000"/>
                  <w:sz w:val="20"/>
                  <w:szCs w:val="20"/>
                  <w:lang w:eastAsia="de-DE"/>
                </w:rPr>
                <w:t>-25</w:t>
              </w:r>
            </w:ins>
          </w:p>
        </w:tc>
        <w:tc>
          <w:tcPr>
            <w:tcW w:w="1891" w:type="dxa"/>
            <w:tcBorders>
              <w:top w:val="nil"/>
              <w:left w:val="nil"/>
              <w:bottom w:val="single" w:sz="4" w:space="0" w:color="auto"/>
              <w:right w:val="nil"/>
            </w:tcBorders>
            <w:shd w:val="clear" w:color="auto" w:fill="auto"/>
            <w:hideMark/>
          </w:tcPr>
          <w:p w14:paraId="25A824E8" w14:textId="77777777" w:rsidR="002E16A1" w:rsidRPr="007B04F4" w:rsidRDefault="002E16A1" w:rsidP="008E5A99">
            <w:pPr>
              <w:spacing w:after="0" w:line="240" w:lineRule="auto"/>
              <w:jc w:val="center"/>
              <w:rPr>
                <w:ins w:id="373" w:author="doetters" w:date="2022-03-28T10:25:00Z"/>
                <w:rFonts w:eastAsia="Times New Roman"/>
                <w:color w:val="000000"/>
                <w:sz w:val="20"/>
                <w:szCs w:val="20"/>
                <w:lang w:eastAsia="de-DE"/>
              </w:rPr>
            </w:pPr>
            <w:ins w:id="374" w:author="doetters" w:date="2022-03-28T10:25:00Z">
              <w:r w:rsidRPr="007B04F4">
                <w:rPr>
                  <w:rFonts w:eastAsia="Times New Roman"/>
                  <w:color w:val="000000"/>
                  <w:sz w:val="20"/>
                  <w:szCs w:val="20"/>
                  <w:lang w:eastAsia="de-DE"/>
                </w:rPr>
                <w:t>-40.25 – -9.75</w:t>
              </w:r>
            </w:ins>
          </w:p>
        </w:tc>
        <w:tc>
          <w:tcPr>
            <w:tcW w:w="836" w:type="dxa"/>
            <w:tcBorders>
              <w:top w:val="nil"/>
              <w:left w:val="nil"/>
              <w:bottom w:val="single" w:sz="4" w:space="0" w:color="auto"/>
              <w:right w:val="nil"/>
            </w:tcBorders>
            <w:shd w:val="clear" w:color="auto" w:fill="auto"/>
            <w:hideMark/>
          </w:tcPr>
          <w:p w14:paraId="3E9CADB3" w14:textId="77777777" w:rsidR="002E16A1" w:rsidRPr="007B04F4" w:rsidRDefault="002E16A1" w:rsidP="008E5A99">
            <w:pPr>
              <w:spacing w:after="0" w:line="240" w:lineRule="auto"/>
              <w:jc w:val="center"/>
              <w:rPr>
                <w:ins w:id="375" w:author="doetters" w:date="2022-03-28T10:25:00Z"/>
                <w:rFonts w:eastAsia="Times New Roman"/>
                <w:b/>
                <w:bCs/>
                <w:color w:val="000000"/>
                <w:sz w:val="20"/>
                <w:szCs w:val="20"/>
                <w:lang w:eastAsia="de-DE"/>
              </w:rPr>
            </w:pPr>
            <w:ins w:id="376" w:author="doetters" w:date="2022-03-28T10:25:00Z">
              <w:r w:rsidRPr="007B04F4">
                <w:rPr>
                  <w:rFonts w:eastAsia="Times New Roman"/>
                  <w:b/>
                  <w:bCs/>
                  <w:color w:val="000000"/>
                  <w:sz w:val="20"/>
                  <w:szCs w:val="20"/>
                  <w:lang w:eastAsia="de-DE"/>
                </w:rPr>
                <w:t>0.002</w:t>
              </w:r>
            </w:ins>
          </w:p>
        </w:tc>
        <w:tc>
          <w:tcPr>
            <w:tcW w:w="518" w:type="dxa"/>
            <w:tcBorders>
              <w:top w:val="nil"/>
              <w:left w:val="nil"/>
              <w:bottom w:val="single" w:sz="4" w:space="0" w:color="auto"/>
              <w:right w:val="nil"/>
            </w:tcBorders>
            <w:shd w:val="clear" w:color="auto" w:fill="auto"/>
            <w:noWrap/>
            <w:vAlign w:val="bottom"/>
            <w:hideMark/>
          </w:tcPr>
          <w:p w14:paraId="1BC08891" w14:textId="77777777" w:rsidR="002E16A1" w:rsidRPr="007B04F4" w:rsidRDefault="002E16A1" w:rsidP="008E5A99">
            <w:pPr>
              <w:spacing w:after="0" w:line="240" w:lineRule="auto"/>
              <w:jc w:val="center"/>
              <w:rPr>
                <w:ins w:id="377"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4443E2AA" w14:textId="77777777" w:rsidR="002E16A1" w:rsidRPr="007B04F4" w:rsidRDefault="002E16A1" w:rsidP="008E5A99">
            <w:pPr>
              <w:spacing w:after="0" w:line="240" w:lineRule="auto"/>
              <w:jc w:val="center"/>
              <w:rPr>
                <w:ins w:id="378" w:author="doetters" w:date="2022-03-28T10:25:00Z"/>
                <w:rFonts w:eastAsia="Times New Roman"/>
                <w:sz w:val="20"/>
                <w:szCs w:val="20"/>
                <w:lang w:eastAsia="de-DE"/>
              </w:rPr>
            </w:pPr>
          </w:p>
        </w:tc>
      </w:tr>
      <w:tr w:rsidR="002E16A1" w:rsidRPr="007B04F4" w14:paraId="7DB3546C" w14:textId="77777777" w:rsidTr="008E5A99">
        <w:trPr>
          <w:trHeight w:val="300"/>
          <w:ins w:id="379" w:author="doetters" w:date="2022-03-28T10:25:00Z"/>
        </w:trPr>
        <w:tc>
          <w:tcPr>
            <w:tcW w:w="518" w:type="dxa"/>
            <w:tcBorders>
              <w:top w:val="nil"/>
              <w:left w:val="nil"/>
              <w:bottom w:val="nil"/>
              <w:right w:val="nil"/>
            </w:tcBorders>
            <w:shd w:val="clear" w:color="auto" w:fill="auto"/>
            <w:noWrap/>
            <w:vAlign w:val="bottom"/>
            <w:hideMark/>
          </w:tcPr>
          <w:p w14:paraId="7E3A903B" w14:textId="77777777" w:rsidR="002E16A1" w:rsidRPr="007B04F4" w:rsidRDefault="002E16A1" w:rsidP="008E5A99">
            <w:pPr>
              <w:spacing w:after="0" w:line="240" w:lineRule="auto"/>
              <w:rPr>
                <w:ins w:id="380" w:author="doetters" w:date="2022-03-28T10:25:00Z"/>
                <w:rFonts w:eastAsia="Times New Roman"/>
                <w:b/>
                <w:bCs/>
                <w:color w:val="000000"/>
                <w:sz w:val="20"/>
                <w:szCs w:val="20"/>
                <w:lang w:eastAsia="de-DE"/>
              </w:rPr>
            </w:pPr>
            <w:ins w:id="381" w:author="doetters" w:date="2022-03-28T10:25:00Z">
              <w:r w:rsidRPr="007B04F4">
                <w:rPr>
                  <w:rFonts w:eastAsia="Times New Roman"/>
                  <w:b/>
                  <w:bCs/>
                  <w:color w:val="000000"/>
                  <w:sz w:val="20"/>
                  <w:szCs w:val="20"/>
                  <w:lang w:eastAsia="de-DE"/>
                </w:rPr>
                <w:t>NP</w:t>
              </w:r>
            </w:ins>
          </w:p>
        </w:tc>
        <w:tc>
          <w:tcPr>
            <w:tcW w:w="4201" w:type="dxa"/>
            <w:tcBorders>
              <w:top w:val="nil"/>
              <w:left w:val="nil"/>
              <w:bottom w:val="nil"/>
              <w:right w:val="nil"/>
            </w:tcBorders>
            <w:shd w:val="clear" w:color="auto" w:fill="auto"/>
            <w:hideMark/>
          </w:tcPr>
          <w:p w14:paraId="27BC343A" w14:textId="77777777" w:rsidR="002E16A1" w:rsidRPr="007B04F4" w:rsidRDefault="002E16A1" w:rsidP="008E5A99">
            <w:pPr>
              <w:spacing w:after="0" w:line="240" w:lineRule="auto"/>
              <w:rPr>
                <w:ins w:id="382" w:author="doetters" w:date="2022-03-28T10:25:00Z"/>
                <w:rFonts w:eastAsia="Times New Roman"/>
                <w:color w:val="000000"/>
                <w:sz w:val="20"/>
                <w:szCs w:val="20"/>
                <w:lang w:eastAsia="de-DE"/>
              </w:rPr>
            </w:pPr>
            <w:ins w:id="383"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7A2C543B" w14:textId="77777777" w:rsidR="002E16A1" w:rsidRPr="007B04F4" w:rsidRDefault="002E16A1" w:rsidP="008E5A99">
            <w:pPr>
              <w:spacing w:after="0" w:line="240" w:lineRule="auto"/>
              <w:jc w:val="center"/>
              <w:rPr>
                <w:ins w:id="384" w:author="doetters" w:date="2022-03-28T10:25:00Z"/>
                <w:rFonts w:eastAsia="Times New Roman"/>
                <w:color w:val="000000"/>
                <w:sz w:val="20"/>
                <w:szCs w:val="20"/>
                <w:lang w:eastAsia="de-DE"/>
              </w:rPr>
            </w:pPr>
            <w:ins w:id="385" w:author="doetters" w:date="2022-03-28T10:25:00Z">
              <w:r w:rsidRPr="007B04F4">
                <w:rPr>
                  <w:rFonts w:eastAsia="Times New Roman"/>
                  <w:color w:val="000000"/>
                  <w:sz w:val="20"/>
                  <w:szCs w:val="20"/>
                  <w:lang w:eastAsia="de-DE"/>
                </w:rPr>
                <w:t>19.01</w:t>
              </w:r>
            </w:ins>
          </w:p>
        </w:tc>
        <w:tc>
          <w:tcPr>
            <w:tcW w:w="1891" w:type="dxa"/>
            <w:tcBorders>
              <w:top w:val="nil"/>
              <w:left w:val="nil"/>
              <w:bottom w:val="nil"/>
              <w:right w:val="nil"/>
            </w:tcBorders>
            <w:shd w:val="clear" w:color="auto" w:fill="auto"/>
            <w:hideMark/>
          </w:tcPr>
          <w:p w14:paraId="11A8605C" w14:textId="77777777" w:rsidR="002E16A1" w:rsidRPr="007B04F4" w:rsidRDefault="002E16A1" w:rsidP="008E5A99">
            <w:pPr>
              <w:spacing w:after="0" w:line="240" w:lineRule="auto"/>
              <w:jc w:val="center"/>
              <w:rPr>
                <w:ins w:id="386" w:author="doetters" w:date="2022-03-28T10:25:00Z"/>
                <w:rFonts w:eastAsia="Times New Roman"/>
                <w:color w:val="000000"/>
                <w:sz w:val="20"/>
                <w:szCs w:val="20"/>
                <w:lang w:eastAsia="de-DE"/>
              </w:rPr>
            </w:pPr>
            <w:ins w:id="387" w:author="doetters" w:date="2022-03-28T10:25:00Z">
              <w:r w:rsidRPr="007B04F4">
                <w:rPr>
                  <w:rFonts w:eastAsia="Times New Roman"/>
                  <w:color w:val="000000"/>
                  <w:sz w:val="20"/>
                  <w:szCs w:val="20"/>
                  <w:lang w:eastAsia="de-DE"/>
                </w:rPr>
                <w:t>17.67 – 20.35</w:t>
              </w:r>
            </w:ins>
          </w:p>
        </w:tc>
        <w:tc>
          <w:tcPr>
            <w:tcW w:w="836" w:type="dxa"/>
            <w:tcBorders>
              <w:top w:val="nil"/>
              <w:left w:val="nil"/>
              <w:bottom w:val="nil"/>
              <w:right w:val="nil"/>
            </w:tcBorders>
            <w:shd w:val="clear" w:color="auto" w:fill="auto"/>
            <w:hideMark/>
          </w:tcPr>
          <w:p w14:paraId="038565E5" w14:textId="77777777" w:rsidR="002E16A1" w:rsidRPr="007B04F4" w:rsidRDefault="002E16A1" w:rsidP="008E5A99">
            <w:pPr>
              <w:spacing w:after="0" w:line="240" w:lineRule="auto"/>
              <w:jc w:val="center"/>
              <w:rPr>
                <w:ins w:id="388" w:author="doetters" w:date="2022-03-28T10:25:00Z"/>
                <w:rFonts w:eastAsia="Times New Roman"/>
                <w:b/>
                <w:bCs/>
                <w:color w:val="000000"/>
                <w:sz w:val="20"/>
                <w:szCs w:val="20"/>
                <w:lang w:eastAsia="de-DE"/>
              </w:rPr>
            </w:pPr>
            <w:ins w:id="389"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2FA2A5B5" w14:textId="77777777" w:rsidR="002E16A1" w:rsidRPr="007B04F4" w:rsidRDefault="002E16A1" w:rsidP="008E5A99">
            <w:pPr>
              <w:spacing w:after="0" w:line="240" w:lineRule="auto"/>
              <w:jc w:val="center"/>
              <w:rPr>
                <w:ins w:id="390" w:author="doetters" w:date="2022-03-28T10:25:00Z"/>
                <w:rFonts w:eastAsia="Times New Roman"/>
                <w:color w:val="000000"/>
                <w:sz w:val="20"/>
                <w:szCs w:val="20"/>
                <w:lang w:eastAsia="de-DE"/>
              </w:rPr>
            </w:pPr>
            <w:ins w:id="391" w:author="doetters" w:date="2022-03-28T10:25:00Z">
              <w:r w:rsidRPr="007B04F4">
                <w:rPr>
                  <w:rFonts w:eastAsia="Times New Roman"/>
                  <w:color w:val="000000"/>
                  <w:sz w:val="20"/>
                  <w:szCs w:val="20"/>
                  <w:lang w:eastAsia="de-DE"/>
                </w:rPr>
                <w:t>0.39</w:t>
              </w:r>
            </w:ins>
          </w:p>
        </w:tc>
        <w:tc>
          <w:tcPr>
            <w:tcW w:w="678" w:type="dxa"/>
            <w:tcBorders>
              <w:top w:val="nil"/>
              <w:left w:val="nil"/>
              <w:bottom w:val="nil"/>
              <w:right w:val="nil"/>
            </w:tcBorders>
            <w:shd w:val="clear" w:color="auto" w:fill="auto"/>
            <w:noWrap/>
            <w:vAlign w:val="bottom"/>
            <w:hideMark/>
          </w:tcPr>
          <w:p w14:paraId="0DBBEE58" w14:textId="77777777" w:rsidR="002E16A1" w:rsidRPr="007B04F4" w:rsidRDefault="002E16A1" w:rsidP="008E5A99">
            <w:pPr>
              <w:spacing w:after="0" w:line="240" w:lineRule="auto"/>
              <w:jc w:val="center"/>
              <w:rPr>
                <w:ins w:id="392" w:author="doetters" w:date="2022-03-28T10:25:00Z"/>
                <w:rFonts w:eastAsia="Times New Roman"/>
                <w:color w:val="000000"/>
                <w:sz w:val="20"/>
                <w:szCs w:val="20"/>
                <w:lang w:eastAsia="de-DE"/>
              </w:rPr>
            </w:pPr>
            <w:ins w:id="393" w:author="doetters" w:date="2022-03-28T10:25:00Z">
              <w:r w:rsidRPr="007B04F4">
                <w:rPr>
                  <w:rFonts w:eastAsia="Times New Roman"/>
                  <w:color w:val="000000"/>
                  <w:sz w:val="20"/>
                  <w:szCs w:val="20"/>
                  <w:lang w:eastAsia="de-DE"/>
                </w:rPr>
                <w:t>0.31</w:t>
              </w:r>
            </w:ins>
          </w:p>
        </w:tc>
      </w:tr>
      <w:tr w:rsidR="002E16A1" w:rsidRPr="007B04F4" w14:paraId="50B4D0D2" w14:textId="77777777" w:rsidTr="008E5A99">
        <w:trPr>
          <w:trHeight w:val="300"/>
          <w:ins w:id="394" w:author="doetters" w:date="2022-03-28T10:25:00Z"/>
        </w:trPr>
        <w:tc>
          <w:tcPr>
            <w:tcW w:w="518" w:type="dxa"/>
            <w:tcBorders>
              <w:top w:val="nil"/>
              <w:left w:val="nil"/>
              <w:bottom w:val="nil"/>
              <w:right w:val="nil"/>
            </w:tcBorders>
            <w:shd w:val="clear" w:color="auto" w:fill="auto"/>
            <w:noWrap/>
            <w:vAlign w:val="bottom"/>
            <w:hideMark/>
          </w:tcPr>
          <w:p w14:paraId="63BAA4C0" w14:textId="77777777" w:rsidR="002E16A1" w:rsidRPr="007B04F4" w:rsidRDefault="002E16A1" w:rsidP="008E5A99">
            <w:pPr>
              <w:spacing w:after="0" w:line="240" w:lineRule="auto"/>
              <w:jc w:val="center"/>
              <w:rPr>
                <w:ins w:id="395"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0A4F3AC9" w14:textId="77777777" w:rsidR="002E16A1" w:rsidRPr="007B04F4" w:rsidRDefault="002E16A1" w:rsidP="008E5A99">
            <w:pPr>
              <w:spacing w:after="0" w:line="240" w:lineRule="auto"/>
              <w:rPr>
                <w:ins w:id="396" w:author="doetters" w:date="2022-03-28T10:25:00Z"/>
                <w:rFonts w:eastAsia="Times New Roman"/>
                <w:color w:val="000000"/>
                <w:sz w:val="20"/>
                <w:szCs w:val="20"/>
                <w:lang w:val="en-US" w:eastAsia="de-DE"/>
              </w:rPr>
            </w:pPr>
            <w:ins w:id="397"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1C8EED1D" w14:textId="77777777" w:rsidR="002E16A1" w:rsidRPr="007B04F4" w:rsidRDefault="002E16A1" w:rsidP="008E5A99">
            <w:pPr>
              <w:spacing w:after="0" w:line="240" w:lineRule="auto"/>
              <w:jc w:val="center"/>
              <w:rPr>
                <w:ins w:id="398" w:author="doetters" w:date="2022-03-28T10:25:00Z"/>
                <w:rFonts w:eastAsia="Times New Roman"/>
                <w:color w:val="000000"/>
                <w:sz w:val="20"/>
                <w:szCs w:val="20"/>
                <w:lang w:eastAsia="de-DE"/>
              </w:rPr>
            </w:pPr>
            <w:ins w:id="399" w:author="doetters" w:date="2022-03-28T10:25:00Z">
              <w:r w:rsidRPr="007B04F4">
                <w:rPr>
                  <w:rFonts w:eastAsia="Times New Roman"/>
                  <w:color w:val="000000"/>
                  <w:sz w:val="20"/>
                  <w:szCs w:val="20"/>
                  <w:lang w:eastAsia="de-DE"/>
                </w:rPr>
                <w:t>-0.06</w:t>
              </w:r>
            </w:ins>
          </w:p>
        </w:tc>
        <w:tc>
          <w:tcPr>
            <w:tcW w:w="1891" w:type="dxa"/>
            <w:tcBorders>
              <w:top w:val="nil"/>
              <w:left w:val="nil"/>
              <w:bottom w:val="nil"/>
              <w:right w:val="nil"/>
            </w:tcBorders>
            <w:shd w:val="clear" w:color="auto" w:fill="auto"/>
            <w:hideMark/>
          </w:tcPr>
          <w:p w14:paraId="322B3EF0" w14:textId="77777777" w:rsidR="002E16A1" w:rsidRPr="007B04F4" w:rsidRDefault="002E16A1" w:rsidP="008E5A99">
            <w:pPr>
              <w:spacing w:after="0" w:line="240" w:lineRule="auto"/>
              <w:jc w:val="center"/>
              <w:rPr>
                <w:ins w:id="400" w:author="doetters" w:date="2022-03-28T10:25:00Z"/>
                <w:rFonts w:eastAsia="Times New Roman"/>
                <w:color w:val="000000"/>
                <w:sz w:val="20"/>
                <w:szCs w:val="20"/>
                <w:lang w:eastAsia="de-DE"/>
              </w:rPr>
            </w:pPr>
            <w:ins w:id="401" w:author="doetters" w:date="2022-03-28T10:25:00Z">
              <w:r w:rsidRPr="007B04F4">
                <w:rPr>
                  <w:rFonts w:eastAsia="Times New Roman"/>
                  <w:color w:val="000000"/>
                  <w:sz w:val="20"/>
                  <w:szCs w:val="20"/>
                  <w:lang w:eastAsia="de-DE"/>
                </w:rPr>
                <w:t>-0.17 – 0.05</w:t>
              </w:r>
            </w:ins>
          </w:p>
        </w:tc>
        <w:tc>
          <w:tcPr>
            <w:tcW w:w="836" w:type="dxa"/>
            <w:tcBorders>
              <w:top w:val="nil"/>
              <w:left w:val="nil"/>
              <w:bottom w:val="nil"/>
              <w:right w:val="nil"/>
            </w:tcBorders>
            <w:shd w:val="clear" w:color="auto" w:fill="auto"/>
            <w:hideMark/>
          </w:tcPr>
          <w:p w14:paraId="401A4904" w14:textId="77777777" w:rsidR="002E16A1" w:rsidRPr="007B04F4" w:rsidRDefault="002E16A1" w:rsidP="008E5A99">
            <w:pPr>
              <w:spacing w:after="0" w:line="240" w:lineRule="auto"/>
              <w:jc w:val="center"/>
              <w:rPr>
                <w:ins w:id="402" w:author="doetters" w:date="2022-03-28T10:25:00Z"/>
                <w:rFonts w:eastAsia="Times New Roman"/>
                <w:color w:val="000000"/>
                <w:sz w:val="20"/>
                <w:szCs w:val="20"/>
                <w:lang w:eastAsia="de-DE"/>
              </w:rPr>
            </w:pPr>
            <w:ins w:id="403" w:author="doetters" w:date="2022-03-28T10:25:00Z">
              <w:r w:rsidRPr="007B04F4">
                <w:rPr>
                  <w:rFonts w:eastAsia="Times New Roman"/>
                  <w:color w:val="000000"/>
                  <w:sz w:val="20"/>
                  <w:szCs w:val="20"/>
                  <w:lang w:eastAsia="de-DE"/>
                </w:rPr>
                <w:t>0.276</w:t>
              </w:r>
            </w:ins>
          </w:p>
        </w:tc>
        <w:tc>
          <w:tcPr>
            <w:tcW w:w="518" w:type="dxa"/>
            <w:tcBorders>
              <w:top w:val="nil"/>
              <w:left w:val="nil"/>
              <w:bottom w:val="nil"/>
              <w:right w:val="nil"/>
            </w:tcBorders>
            <w:shd w:val="clear" w:color="auto" w:fill="auto"/>
            <w:noWrap/>
            <w:vAlign w:val="bottom"/>
            <w:hideMark/>
          </w:tcPr>
          <w:p w14:paraId="4B6FF166" w14:textId="77777777" w:rsidR="002E16A1" w:rsidRPr="007B04F4" w:rsidRDefault="002E16A1" w:rsidP="008E5A99">
            <w:pPr>
              <w:spacing w:after="0" w:line="240" w:lineRule="auto"/>
              <w:jc w:val="center"/>
              <w:rPr>
                <w:ins w:id="404"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08CB2D1" w14:textId="77777777" w:rsidR="002E16A1" w:rsidRPr="007B04F4" w:rsidRDefault="002E16A1" w:rsidP="008E5A99">
            <w:pPr>
              <w:spacing w:after="0" w:line="240" w:lineRule="auto"/>
              <w:jc w:val="center"/>
              <w:rPr>
                <w:ins w:id="405" w:author="doetters" w:date="2022-03-28T10:25:00Z"/>
                <w:rFonts w:eastAsia="Times New Roman"/>
                <w:sz w:val="20"/>
                <w:szCs w:val="20"/>
                <w:lang w:eastAsia="de-DE"/>
              </w:rPr>
            </w:pPr>
          </w:p>
        </w:tc>
      </w:tr>
      <w:tr w:rsidR="002E16A1" w:rsidRPr="007B04F4" w14:paraId="09535630" w14:textId="77777777" w:rsidTr="008E5A99">
        <w:trPr>
          <w:trHeight w:val="300"/>
          <w:ins w:id="406" w:author="doetters" w:date="2022-03-28T10:25:00Z"/>
        </w:trPr>
        <w:tc>
          <w:tcPr>
            <w:tcW w:w="518" w:type="dxa"/>
            <w:tcBorders>
              <w:top w:val="nil"/>
              <w:left w:val="nil"/>
              <w:bottom w:val="nil"/>
              <w:right w:val="nil"/>
            </w:tcBorders>
            <w:shd w:val="clear" w:color="auto" w:fill="auto"/>
            <w:noWrap/>
            <w:vAlign w:val="bottom"/>
            <w:hideMark/>
          </w:tcPr>
          <w:p w14:paraId="43BBDA69" w14:textId="77777777" w:rsidR="002E16A1" w:rsidRPr="007B04F4" w:rsidRDefault="002E16A1" w:rsidP="008E5A99">
            <w:pPr>
              <w:spacing w:after="0" w:line="240" w:lineRule="auto"/>
              <w:jc w:val="center"/>
              <w:rPr>
                <w:ins w:id="407"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18B6CAFC" w14:textId="77777777" w:rsidR="002E16A1" w:rsidRPr="007B04F4" w:rsidRDefault="002E16A1" w:rsidP="008E5A99">
            <w:pPr>
              <w:spacing w:after="0" w:line="240" w:lineRule="auto"/>
              <w:rPr>
                <w:ins w:id="408" w:author="doetters" w:date="2022-03-28T10:25:00Z"/>
                <w:rFonts w:eastAsia="Times New Roman"/>
                <w:color w:val="000000"/>
                <w:sz w:val="20"/>
                <w:szCs w:val="20"/>
                <w:lang w:eastAsia="de-DE"/>
              </w:rPr>
            </w:pPr>
            <w:ins w:id="409"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3795DB0C" w14:textId="77777777" w:rsidR="002E16A1" w:rsidRPr="007B04F4" w:rsidRDefault="002E16A1" w:rsidP="008E5A99">
            <w:pPr>
              <w:spacing w:after="0" w:line="240" w:lineRule="auto"/>
              <w:jc w:val="center"/>
              <w:rPr>
                <w:ins w:id="410" w:author="doetters" w:date="2022-03-28T10:25:00Z"/>
                <w:rFonts w:eastAsia="Times New Roman"/>
                <w:color w:val="000000"/>
                <w:sz w:val="20"/>
                <w:szCs w:val="20"/>
                <w:lang w:eastAsia="de-DE"/>
              </w:rPr>
            </w:pPr>
            <w:ins w:id="411" w:author="doetters" w:date="2022-03-28T10:25:00Z">
              <w:r w:rsidRPr="007B04F4">
                <w:rPr>
                  <w:rFonts w:eastAsia="Times New Roman"/>
                  <w:color w:val="000000"/>
                  <w:sz w:val="20"/>
                  <w:szCs w:val="20"/>
                  <w:lang w:eastAsia="de-DE"/>
                </w:rPr>
                <w:t>-0.42</w:t>
              </w:r>
            </w:ins>
          </w:p>
        </w:tc>
        <w:tc>
          <w:tcPr>
            <w:tcW w:w="1891" w:type="dxa"/>
            <w:tcBorders>
              <w:top w:val="nil"/>
              <w:left w:val="nil"/>
              <w:bottom w:val="nil"/>
              <w:right w:val="nil"/>
            </w:tcBorders>
            <w:shd w:val="clear" w:color="auto" w:fill="auto"/>
            <w:hideMark/>
          </w:tcPr>
          <w:p w14:paraId="0B01295D" w14:textId="77777777" w:rsidR="002E16A1" w:rsidRPr="007B04F4" w:rsidRDefault="002E16A1" w:rsidP="008E5A99">
            <w:pPr>
              <w:spacing w:after="0" w:line="240" w:lineRule="auto"/>
              <w:jc w:val="center"/>
              <w:rPr>
                <w:ins w:id="412" w:author="doetters" w:date="2022-03-28T10:25:00Z"/>
                <w:rFonts w:eastAsia="Times New Roman"/>
                <w:color w:val="000000"/>
                <w:sz w:val="20"/>
                <w:szCs w:val="20"/>
                <w:lang w:eastAsia="de-DE"/>
              </w:rPr>
            </w:pPr>
            <w:ins w:id="413" w:author="doetters" w:date="2022-03-28T10:25:00Z">
              <w:r w:rsidRPr="007B04F4">
                <w:rPr>
                  <w:rFonts w:eastAsia="Times New Roman"/>
                  <w:color w:val="000000"/>
                  <w:sz w:val="20"/>
                  <w:szCs w:val="20"/>
                  <w:lang w:eastAsia="de-DE"/>
                </w:rPr>
                <w:t>-0.78 – -0.07</w:t>
              </w:r>
            </w:ins>
          </w:p>
        </w:tc>
        <w:tc>
          <w:tcPr>
            <w:tcW w:w="836" w:type="dxa"/>
            <w:tcBorders>
              <w:top w:val="nil"/>
              <w:left w:val="nil"/>
              <w:bottom w:val="nil"/>
              <w:right w:val="nil"/>
            </w:tcBorders>
            <w:shd w:val="clear" w:color="auto" w:fill="auto"/>
            <w:hideMark/>
          </w:tcPr>
          <w:p w14:paraId="469C8BA2" w14:textId="77777777" w:rsidR="002E16A1" w:rsidRPr="007B04F4" w:rsidRDefault="002E16A1" w:rsidP="008E5A99">
            <w:pPr>
              <w:spacing w:after="0" w:line="240" w:lineRule="auto"/>
              <w:jc w:val="center"/>
              <w:rPr>
                <w:ins w:id="414" w:author="doetters" w:date="2022-03-28T10:25:00Z"/>
                <w:rFonts w:eastAsia="Times New Roman"/>
                <w:b/>
                <w:bCs/>
                <w:color w:val="000000"/>
                <w:sz w:val="20"/>
                <w:szCs w:val="20"/>
                <w:lang w:eastAsia="de-DE"/>
              </w:rPr>
            </w:pPr>
            <w:ins w:id="415" w:author="doetters" w:date="2022-03-28T10:25:00Z">
              <w:r w:rsidRPr="007B04F4">
                <w:rPr>
                  <w:rFonts w:eastAsia="Times New Roman"/>
                  <w:b/>
                  <w:bCs/>
                  <w:color w:val="000000"/>
                  <w:sz w:val="20"/>
                  <w:szCs w:val="20"/>
                  <w:lang w:eastAsia="de-DE"/>
                </w:rPr>
                <w:t>0.021</w:t>
              </w:r>
            </w:ins>
          </w:p>
        </w:tc>
        <w:tc>
          <w:tcPr>
            <w:tcW w:w="518" w:type="dxa"/>
            <w:tcBorders>
              <w:top w:val="nil"/>
              <w:left w:val="nil"/>
              <w:bottom w:val="nil"/>
              <w:right w:val="nil"/>
            </w:tcBorders>
            <w:shd w:val="clear" w:color="auto" w:fill="auto"/>
            <w:noWrap/>
            <w:vAlign w:val="bottom"/>
            <w:hideMark/>
          </w:tcPr>
          <w:p w14:paraId="7EA59E30" w14:textId="77777777" w:rsidR="002E16A1" w:rsidRPr="007B04F4" w:rsidRDefault="002E16A1" w:rsidP="008E5A99">
            <w:pPr>
              <w:spacing w:after="0" w:line="240" w:lineRule="auto"/>
              <w:jc w:val="center"/>
              <w:rPr>
                <w:ins w:id="416"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32B29D8F" w14:textId="77777777" w:rsidR="002E16A1" w:rsidRPr="007B04F4" w:rsidRDefault="002E16A1" w:rsidP="008E5A99">
            <w:pPr>
              <w:spacing w:after="0" w:line="240" w:lineRule="auto"/>
              <w:jc w:val="center"/>
              <w:rPr>
                <w:ins w:id="417" w:author="doetters" w:date="2022-03-28T10:25:00Z"/>
                <w:rFonts w:eastAsia="Times New Roman"/>
                <w:sz w:val="20"/>
                <w:szCs w:val="20"/>
                <w:lang w:eastAsia="de-DE"/>
              </w:rPr>
            </w:pPr>
          </w:p>
        </w:tc>
      </w:tr>
      <w:tr w:rsidR="002E16A1" w:rsidRPr="007B04F4" w14:paraId="7DF5A4E7" w14:textId="77777777" w:rsidTr="008E5A99">
        <w:trPr>
          <w:trHeight w:val="300"/>
          <w:ins w:id="418" w:author="doetters" w:date="2022-03-28T10:25:00Z"/>
        </w:trPr>
        <w:tc>
          <w:tcPr>
            <w:tcW w:w="518" w:type="dxa"/>
            <w:tcBorders>
              <w:top w:val="nil"/>
              <w:left w:val="nil"/>
              <w:bottom w:val="single" w:sz="4" w:space="0" w:color="auto"/>
              <w:right w:val="nil"/>
            </w:tcBorders>
            <w:shd w:val="clear" w:color="auto" w:fill="auto"/>
            <w:noWrap/>
            <w:vAlign w:val="bottom"/>
            <w:hideMark/>
          </w:tcPr>
          <w:p w14:paraId="5D1E1DBE" w14:textId="77777777" w:rsidR="002E16A1" w:rsidRPr="007B04F4" w:rsidRDefault="002E16A1" w:rsidP="008E5A99">
            <w:pPr>
              <w:spacing w:after="0" w:line="240" w:lineRule="auto"/>
              <w:jc w:val="center"/>
              <w:rPr>
                <w:ins w:id="419"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6767E59A" w14:textId="77777777" w:rsidR="002E16A1" w:rsidRPr="007B04F4" w:rsidRDefault="002E16A1" w:rsidP="008E5A99">
            <w:pPr>
              <w:spacing w:after="0" w:line="240" w:lineRule="auto"/>
              <w:rPr>
                <w:ins w:id="420" w:author="doetters" w:date="2022-03-28T10:25:00Z"/>
                <w:rFonts w:eastAsia="Times New Roman"/>
                <w:color w:val="000000"/>
                <w:sz w:val="20"/>
                <w:szCs w:val="20"/>
                <w:lang w:eastAsia="de-DE"/>
              </w:rPr>
            </w:pPr>
            <w:ins w:id="421"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17E02E26" w14:textId="77777777" w:rsidR="002E16A1" w:rsidRPr="007B04F4" w:rsidRDefault="002E16A1" w:rsidP="008E5A99">
            <w:pPr>
              <w:spacing w:after="0" w:line="240" w:lineRule="auto"/>
              <w:jc w:val="center"/>
              <w:rPr>
                <w:ins w:id="422" w:author="doetters" w:date="2022-03-28T10:25:00Z"/>
                <w:rFonts w:eastAsia="Times New Roman"/>
                <w:color w:val="000000"/>
                <w:sz w:val="20"/>
                <w:szCs w:val="20"/>
                <w:lang w:eastAsia="de-DE"/>
              </w:rPr>
            </w:pPr>
            <w:ins w:id="423" w:author="doetters" w:date="2022-03-28T10:25:00Z">
              <w:r w:rsidRPr="007B04F4">
                <w:rPr>
                  <w:rFonts w:eastAsia="Times New Roman"/>
                  <w:color w:val="000000"/>
                  <w:sz w:val="20"/>
                  <w:szCs w:val="20"/>
                  <w:lang w:eastAsia="de-DE"/>
                </w:rPr>
                <w:t>-0.73</w:t>
              </w:r>
            </w:ins>
          </w:p>
        </w:tc>
        <w:tc>
          <w:tcPr>
            <w:tcW w:w="1891" w:type="dxa"/>
            <w:tcBorders>
              <w:top w:val="nil"/>
              <w:left w:val="nil"/>
              <w:bottom w:val="single" w:sz="4" w:space="0" w:color="auto"/>
              <w:right w:val="nil"/>
            </w:tcBorders>
            <w:shd w:val="clear" w:color="auto" w:fill="auto"/>
            <w:hideMark/>
          </w:tcPr>
          <w:p w14:paraId="0E571C2F" w14:textId="77777777" w:rsidR="002E16A1" w:rsidRPr="007B04F4" w:rsidRDefault="002E16A1" w:rsidP="008E5A99">
            <w:pPr>
              <w:spacing w:after="0" w:line="240" w:lineRule="auto"/>
              <w:jc w:val="center"/>
              <w:rPr>
                <w:ins w:id="424" w:author="doetters" w:date="2022-03-28T10:25:00Z"/>
                <w:rFonts w:eastAsia="Times New Roman"/>
                <w:color w:val="000000"/>
                <w:sz w:val="20"/>
                <w:szCs w:val="20"/>
                <w:lang w:eastAsia="de-DE"/>
              </w:rPr>
            </w:pPr>
            <w:ins w:id="425" w:author="doetters" w:date="2022-03-28T10:25:00Z">
              <w:r w:rsidRPr="007B04F4">
                <w:rPr>
                  <w:rFonts w:eastAsia="Times New Roman"/>
                  <w:color w:val="000000"/>
                  <w:sz w:val="20"/>
                  <w:szCs w:val="20"/>
                  <w:lang w:eastAsia="de-DE"/>
                </w:rPr>
                <w:t>-1.32 – -0.13</w:t>
              </w:r>
            </w:ins>
          </w:p>
        </w:tc>
        <w:tc>
          <w:tcPr>
            <w:tcW w:w="836" w:type="dxa"/>
            <w:tcBorders>
              <w:top w:val="nil"/>
              <w:left w:val="nil"/>
              <w:bottom w:val="single" w:sz="4" w:space="0" w:color="auto"/>
              <w:right w:val="nil"/>
            </w:tcBorders>
            <w:shd w:val="clear" w:color="auto" w:fill="auto"/>
            <w:hideMark/>
          </w:tcPr>
          <w:p w14:paraId="3EE0E947" w14:textId="77777777" w:rsidR="002E16A1" w:rsidRPr="007B04F4" w:rsidRDefault="002E16A1" w:rsidP="008E5A99">
            <w:pPr>
              <w:spacing w:after="0" w:line="240" w:lineRule="auto"/>
              <w:jc w:val="center"/>
              <w:rPr>
                <w:ins w:id="426" w:author="doetters" w:date="2022-03-28T10:25:00Z"/>
                <w:rFonts w:eastAsia="Times New Roman"/>
                <w:b/>
                <w:bCs/>
                <w:color w:val="000000"/>
                <w:sz w:val="20"/>
                <w:szCs w:val="20"/>
                <w:lang w:eastAsia="de-DE"/>
              </w:rPr>
            </w:pPr>
            <w:ins w:id="427" w:author="doetters" w:date="2022-03-28T10:25:00Z">
              <w:r w:rsidRPr="007B04F4">
                <w:rPr>
                  <w:rFonts w:eastAsia="Times New Roman"/>
                  <w:b/>
                  <w:bCs/>
                  <w:color w:val="000000"/>
                  <w:sz w:val="20"/>
                  <w:szCs w:val="20"/>
                  <w:lang w:eastAsia="de-DE"/>
                </w:rPr>
                <w:t>0.018</w:t>
              </w:r>
            </w:ins>
          </w:p>
        </w:tc>
        <w:tc>
          <w:tcPr>
            <w:tcW w:w="518" w:type="dxa"/>
            <w:tcBorders>
              <w:top w:val="nil"/>
              <w:left w:val="nil"/>
              <w:bottom w:val="single" w:sz="4" w:space="0" w:color="auto"/>
              <w:right w:val="nil"/>
            </w:tcBorders>
            <w:shd w:val="clear" w:color="auto" w:fill="auto"/>
            <w:noWrap/>
            <w:vAlign w:val="bottom"/>
            <w:hideMark/>
          </w:tcPr>
          <w:p w14:paraId="55621718" w14:textId="77777777" w:rsidR="002E16A1" w:rsidRPr="007B04F4" w:rsidRDefault="002E16A1" w:rsidP="008E5A99">
            <w:pPr>
              <w:spacing w:after="0" w:line="240" w:lineRule="auto"/>
              <w:jc w:val="center"/>
              <w:rPr>
                <w:ins w:id="428"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2F1CC671" w14:textId="77777777" w:rsidR="002E16A1" w:rsidRPr="007B04F4" w:rsidRDefault="002E16A1" w:rsidP="008E5A99">
            <w:pPr>
              <w:spacing w:after="0" w:line="240" w:lineRule="auto"/>
              <w:jc w:val="center"/>
              <w:rPr>
                <w:ins w:id="429" w:author="doetters" w:date="2022-03-28T10:25:00Z"/>
                <w:rFonts w:eastAsia="Times New Roman"/>
                <w:sz w:val="20"/>
                <w:szCs w:val="20"/>
                <w:lang w:eastAsia="de-DE"/>
              </w:rPr>
            </w:pPr>
          </w:p>
        </w:tc>
      </w:tr>
      <w:tr w:rsidR="002E16A1" w:rsidRPr="007B04F4" w14:paraId="48393ACB" w14:textId="77777777" w:rsidTr="008E5A99">
        <w:trPr>
          <w:trHeight w:val="300"/>
          <w:ins w:id="430" w:author="doetters" w:date="2022-03-28T10:25:00Z"/>
        </w:trPr>
        <w:tc>
          <w:tcPr>
            <w:tcW w:w="518" w:type="dxa"/>
            <w:tcBorders>
              <w:top w:val="nil"/>
              <w:left w:val="nil"/>
              <w:bottom w:val="nil"/>
              <w:right w:val="nil"/>
            </w:tcBorders>
            <w:shd w:val="clear" w:color="auto" w:fill="auto"/>
            <w:noWrap/>
            <w:vAlign w:val="bottom"/>
            <w:hideMark/>
          </w:tcPr>
          <w:p w14:paraId="53C4398A" w14:textId="77777777" w:rsidR="002E16A1" w:rsidRPr="007B04F4" w:rsidRDefault="002E16A1" w:rsidP="008E5A99">
            <w:pPr>
              <w:spacing w:after="0" w:line="240" w:lineRule="auto"/>
              <w:rPr>
                <w:ins w:id="431" w:author="doetters" w:date="2022-03-28T10:25:00Z"/>
                <w:rFonts w:eastAsia="Times New Roman"/>
                <w:b/>
                <w:bCs/>
                <w:color w:val="000000"/>
                <w:sz w:val="20"/>
                <w:szCs w:val="20"/>
                <w:lang w:eastAsia="de-DE"/>
              </w:rPr>
            </w:pPr>
            <w:ins w:id="432" w:author="doetters" w:date="2022-03-28T10:25:00Z">
              <w:r w:rsidRPr="007B04F4">
                <w:rPr>
                  <w:rFonts w:eastAsia="Times New Roman"/>
                  <w:b/>
                  <w:bCs/>
                  <w:color w:val="000000"/>
                  <w:sz w:val="20"/>
                  <w:szCs w:val="20"/>
                  <w:lang w:eastAsia="de-DE"/>
                </w:rPr>
                <w:t>Ca</w:t>
              </w:r>
            </w:ins>
          </w:p>
        </w:tc>
        <w:tc>
          <w:tcPr>
            <w:tcW w:w="4201" w:type="dxa"/>
            <w:tcBorders>
              <w:top w:val="nil"/>
              <w:left w:val="nil"/>
              <w:bottom w:val="nil"/>
              <w:right w:val="nil"/>
            </w:tcBorders>
            <w:shd w:val="clear" w:color="auto" w:fill="auto"/>
            <w:hideMark/>
          </w:tcPr>
          <w:p w14:paraId="29E03448" w14:textId="77777777" w:rsidR="002E16A1" w:rsidRPr="007B04F4" w:rsidRDefault="002E16A1" w:rsidP="008E5A99">
            <w:pPr>
              <w:spacing w:after="0" w:line="240" w:lineRule="auto"/>
              <w:rPr>
                <w:ins w:id="433" w:author="doetters" w:date="2022-03-28T10:25:00Z"/>
                <w:rFonts w:eastAsia="Times New Roman"/>
                <w:color w:val="000000"/>
                <w:sz w:val="20"/>
                <w:szCs w:val="20"/>
                <w:lang w:eastAsia="de-DE"/>
              </w:rPr>
            </w:pPr>
            <w:ins w:id="434"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19427D22" w14:textId="77777777" w:rsidR="002E16A1" w:rsidRPr="007B04F4" w:rsidRDefault="002E16A1" w:rsidP="008E5A99">
            <w:pPr>
              <w:spacing w:after="0" w:line="240" w:lineRule="auto"/>
              <w:jc w:val="center"/>
              <w:rPr>
                <w:ins w:id="435" w:author="doetters" w:date="2022-03-28T10:25:00Z"/>
                <w:rFonts w:eastAsia="Times New Roman"/>
                <w:color w:val="000000"/>
                <w:sz w:val="20"/>
                <w:szCs w:val="20"/>
                <w:lang w:eastAsia="de-DE"/>
              </w:rPr>
            </w:pPr>
            <w:ins w:id="436" w:author="doetters" w:date="2022-03-28T10:25:00Z">
              <w:r w:rsidRPr="007B04F4">
                <w:rPr>
                  <w:rFonts w:eastAsia="Times New Roman"/>
                  <w:color w:val="000000"/>
                  <w:sz w:val="20"/>
                  <w:szCs w:val="20"/>
                  <w:lang w:eastAsia="de-DE"/>
                </w:rPr>
                <w:t>8029.43</w:t>
              </w:r>
            </w:ins>
          </w:p>
        </w:tc>
        <w:tc>
          <w:tcPr>
            <w:tcW w:w="1891" w:type="dxa"/>
            <w:tcBorders>
              <w:top w:val="nil"/>
              <w:left w:val="nil"/>
              <w:bottom w:val="nil"/>
              <w:right w:val="nil"/>
            </w:tcBorders>
            <w:shd w:val="clear" w:color="auto" w:fill="auto"/>
            <w:hideMark/>
          </w:tcPr>
          <w:p w14:paraId="26C74610" w14:textId="77777777" w:rsidR="002E16A1" w:rsidRPr="007B04F4" w:rsidRDefault="002E16A1" w:rsidP="008E5A99">
            <w:pPr>
              <w:spacing w:after="0" w:line="240" w:lineRule="auto"/>
              <w:jc w:val="center"/>
              <w:rPr>
                <w:ins w:id="437" w:author="doetters" w:date="2022-03-28T10:25:00Z"/>
                <w:rFonts w:eastAsia="Times New Roman"/>
                <w:color w:val="000000"/>
                <w:sz w:val="20"/>
                <w:szCs w:val="20"/>
                <w:lang w:eastAsia="de-DE"/>
              </w:rPr>
            </w:pPr>
            <w:ins w:id="438" w:author="doetters" w:date="2022-03-28T10:25:00Z">
              <w:r w:rsidRPr="007B04F4">
                <w:rPr>
                  <w:rFonts w:eastAsia="Times New Roman"/>
                  <w:color w:val="000000"/>
                  <w:sz w:val="20"/>
                  <w:szCs w:val="20"/>
                  <w:lang w:eastAsia="de-DE"/>
                </w:rPr>
                <w:t>7504.70 – 8554.17</w:t>
              </w:r>
            </w:ins>
          </w:p>
        </w:tc>
        <w:tc>
          <w:tcPr>
            <w:tcW w:w="836" w:type="dxa"/>
            <w:tcBorders>
              <w:top w:val="nil"/>
              <w:left w:val="nil"/>
              <w:bottom w:val="nil"/>
              <w:right w:val="nil"/>
            </w:tcBorders>
            <w:shd w:val="clear" w:color="auto" w:fill="auto"/>
            <w:hideMark/>
          </w:tcPr>
          <w:p w14:paraId="45D79CF1" w14:textId="77777777" w:rsidR="002E16A1" w:rsidRPr="007B04F4" w:rsidRDefault="002E16A1" w:rsidP="008E5A99">
            <w:pPr>
              <w:spacing w:after="0" w:line="240" w:lineRule="auto"/>
              <w:jc w:val="center"/>
              <w:rPr>
                <w:ins w:id="439" w:author="doetters" w:date="2022-03-28T10:25:00Z"/>
                <w:rFonts w:eastAsia="Times New Roman"/>
                <w:b/>
                <w:bCs/>
                <w:color w:val="000000"/>
                <w:sz w:val="20"/>
                <w:szCs w:val="20"/>
                <w:lang w:eastAsia="de-DE"/>
              </w:rPr>
            </w:pPr>
            <w:ins w:id="440"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7BACAE2D" w14:textId="77777777" w:rsidR="002E16A1" w:rsidRPr="007B04F4" w:rsidRDefault="002E16A1" w:rsidP="008E5A99">
            <w:pPr>
              <w:spacing w:after="0" w:line="240" w:lineRule="auto"/>
              <w:jc w:val="center"/>
              <w:rPr>
                <w:ins w:id="441" w:author="doetters" w:date="2022-03-28T10:25:00Z"/>
                <w:rFonts w:eastAsia="Times New Roman"/>
                <w:color w:val="000000"/>
                <w:sz w:val="20"/>
                <w:szCs w:val="20"/>
                <w:lang w:eastAsia="de-DE"/>
              </w:rPr>
            </w:pPr>
            <w:ins w:id="442" w:author="doetters" w:date="2022-03-28T10:25:00Z">
              <w:r w:rsidRPr="007B04F4">
                <w:rPr>
                  <w:rFonts w:eastAsia="Times New Roman"/>
                  <w:color w:val="000000"/>
                  <w:sz w:val="20"/>
                  <w:szCs w:val="20"/>
                  <w:lang w:eastAsia="de-DE"/>
                </w:rPr>
                <w:t>0.81</w:t>
              </w:r>
            </w:ins>
          </w:p>
        </w:tc>
        <w:tc>
          <w:tcPr>
            <w:tcW w:w="678" w:type="dxa"/>
            <w:tcBorders>
              <w:top w:val="nil"/>
              <w:left w:val="nil"/>
              <w:bottom w:val="nil"/>
              <w:right w:val="nil"/>
            </w:tcBorders>
            <w:shd w:val="clear" w:color="auto" w:fill="auto"/>
            <w:noWrap/>
            <w:vAlign w:val="bottom"/>
            <w:hideMark/>
          </w:tcPr>
          <w:p w14:paraId="2AA2F261" w14:textId="77777777" w:rsidR="002E16A1" w:rsidRPr="007B04F4" w:rsidRDefault="002E16A1" w:rsidP="008E5A99">
            <w:pPr>
              <w:spacing w:after="0" w:line="240" w:lineRule="auto"/>
              <w:jc w:val="center"/>
              <w:rPr>
                <w:ins w:id="443" w:author="doetters" w:date="2022-03-28T10:25:00Z"/>
                <w:rFonts w:eastAsia="Times New Roman"/>
                <w:color w:val="000000"/>
                <w:sz w:val="20"/>
                <w:szCs w:val="20"/>
                <w:lang w:eastAsia="de-DE"/>
              </w:rPr>
            </w:pPr>
            <w:ins w:id="444" w:author="doetters" w:date="2022-03-28T10:25:00Z">
              <w:r w:rsidRPr="007B04F4">
                <w:rPr>
                  <w:rFonts w:eastAsia="Times New Roman"/>
                  <w:color w:val="000000"/>
                  <w:sz w:val="20"/>
                  <w:szCs w:val="20"/>
                  <w:lang w:eastAsia="de-DE"/>
                </w:rPr>
                <w:t>0.79</w:t>
              </w:r>
            </w:ins>
          </w:p>
        </w:tc>
      </w:tr>
      <w:tr w:rsidR="002E16A1" w:rsidRPr="007B04F4" w14:paraId="32861755" w14:textId="77777777" w:rsidTr="008E5A99">
        <w:trPr>
          <w:trHeight w:val="300"/>
          <w:ins w:id="445" w:author="doetters" w:date="2022-03-28T10:25:00Z"/>
        </w:trPr>
        <w:tc>
          <w:tcPr>
            <w:tcW w:w="518" w:type="dxa"/>
            <w:tcBorders>
              <w:top w:val="nil"/>
              <w:left w:val="nil"/>
              <w:bottom w:val="nil"/>
              <w:right w:val="nil"/>
            </w:tcBorders>
            <w:shd w:val="clear" w:color="auto" w:fill="auto"/>
            <w:noWrap/>
            <w:vAlign w:val="bottom"/>
            <w:hideMark/>
          </w:tcPr>
          <w:p w14:paraId="5691697E" w14:textId="77777777" w:rsidR="002E16A1" w:rsidRPr="007B04F4" w:rsidRDefault="002E16A1" w:rsidP="008E5A99">
            <w:pPr>
              <w:spacing w:after="0" w:line="240" w:lineRule="auto"/>
              <w:jc w:val="center"/>
              <w:rPr>
                <w:ins w:id="446"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388E842" w14:textId="77777777" w:rsidR="002E16A1" w:rsidRPr="007B04F4" w:rsidRDefault="002E16A1" w:rsidP="008E5A99">
            <w:pPr>
              <w:spacing w:after="0" w:line="240" w:lineRule="auto"/>
              <w:rPr>
                <w:ins w:id="447" w:author="doetters" w:date="2022-03-28T10:25:00Z"/>
                <w:rFonts w:eastAsia="Times New Roman"/>
                <w:color w:val="000000"/>
                <w:sz w:val="20"/>
                <w:szCs w:val="20"/>
                <w:lang w:val="en-US" w:eastAsia="de-DE"/>
              </w:rPr>
            </w:pPr>
            <w:ins w:id="448"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5642EB84" w14:textId="77777777" w:rsidR="002E16A1" w:rsidRPr="007B04F4" w:rsidRDefault="002E16A1" w:rsidP="008E5A99">
            <w:pPr>
              <w:spacing w:after="0" w:line="240" w:lineRule="auto"/>
              <w:jc w:val="center"/>
              <w:rPr>
                <w:ins w:id="449" w:author="doetters" w:date="2022-03-28T10:25:00Z"/>
                <w:rFonts w:eastAsia="Times New Roman"/>
                <w:color w:val="000000"/>
                <w:sz w:val="20"/>
                <w:szCs w:val="20"/>
                <w:lang w:eastAsia="de-DE"/>
              </w:rPr>
            </w:pPr>
            <w:ins w:id="450" w:author="doetters" w:date="2022-03-28T10:25:00Z">
              <w:r w:rsidRPr="007B04F4">
                <w:rPr>
                  <w:rFonts w:eastAsia="Times New Roman"/>
                  <w:color w:val="000000"/>
                  <w:sz w:val="20"/>
                  <w:szCs w:val="20"/>
                  <w:lang w:eastAsia="de-DE"/>
                </w:rPr>
                <w:t>230.83</w:t>
              </w:r>
            </w:ins>
          </w:p>
        </w:tc>
        <w:tc>
          <w:tcPr>
            <w:tcW w:w="1891" w:type="dxa"/>
            <w:tcBorders>
              <w:top w:val="nil"/>
              <w:left w:val="nil"/>
              <w:bottom w:val="nil"/>
              <w:right w:val="nil"/>
            </w:tcBorders>
            <w:shd w:val="clear" w:color="auto" w:fill="auto"/>
            <w:hideMark/>
          </w:tcPr>
          <w:p w14:paraId="605201FD" w14:textId="77777777" w:rsidR="002E16A1" w:rsidRPr="007B04F4" w:rsidRDefault="002E16A1" w:rsidP="008E5A99">
            <w:pPr>
              <w:spacing w:after="0" w:line="240" w:lineRule="auto"/>
              <w:jc w:val="center"/>
              <w:rPr>
                <w:ins w:id="451" w:author="doetters" w:date="2022-03-28T10:25:00Z"/>
                <w:rFonts w:eastAsia="Times New Roman"/>
                <w:color w:val="000000"/>
                <w:sz w:val="20"/>
                <w:szCs w:val="20"/>
                <w:lang w:eastAsia="de-DE"/>
              </w:rPr>
            </w:pPr>
            <w:ins w:id="452" w:author="doetters" w:date="2022-03-28T10:25:00Z">
              <w:r w:rsidRPr="007B04F4">
                <w:rPr>
                  <w:rFonts w:eastAsia="Times New Roman"/>
                  <w:color w:val="000000"/>
                  <w:sz w:val="20"/>
                  <w:szCs w:val="20"/>
                  <w:lang w:eastAsia="de-DE"/>
                </w:rPr>
                <w:t>188.49 – 273.17</w:t>
              </w:r>
            </w:ins>
          </w:p>
        </w:tc>
        <w:tc>
          <w:tcPr>
            <w:tcW w:w="836" w:type="dxa"/>
            <w:tcBorders>
              <w:top w:val="nil"/>
              <w:left w:val="nil"/>
              <w:bottom w:val="nil"/>
              <w:right w:val="nil"/>
            </w:tcBorders>
            <w:shd w:val="clear" w:color="auto" w:fill="auto"/>
            <w:hideMark/>
          </w:tcPr>
          <w:p w14:paraId="45233B59" w14:textId="77777777" w:rsidR="002E16A1" w:rsidRPr="007B04F4" w:rsidRDefault="002E16A1" w:rsidP="008E5A99">
            <w:pPr>
              <w:spacing w:after="0" w:line="240" w:lineRule="auto"/>
              <w:jc w:val="center"/>
              <w:rPr>
                <w:ins w:id="453" w:author="doetters" w:date="2022-03-28T10:25:00Z"/>
                <w:rFonts w:eastAsia="Times New Roman"/>
                <w:b/>
                <w:bCs/>
                <w:color w:val="000000"/>
                <w:sz w:val="20"/>
                <w:szCs w:val="20"/>
                <w:lang w:eastAsia="de-DE"/>
              </w:rPr>
            </w:pPr>
            <w:ins w:id="454"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73A8A982" w14:textId="77777777" w:rsidR="002E16A1" w:rsidRPr="007B04F4" w:rsidRDefault="002E16A1" w:rsidP="008E5A99">
            <w:pPr>
              <w:spacing w:after="0" w:line="240" w:lineRule="auto"/>
              <w:jc w:val="center"/>
              <w:rPr>
                <w:ins w:id="455"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87BDAD0" w14:textId="77777777" w:rsidR="002E16A1" w:rsidRPr="007B04F4" w:rsidRDefault="002E16A1" w:rsidP="008E5A99">
            <w:pPr>
              <w:spacing w:after="0" w:line="240" w:lineRule="auto"/>
              <w:jc w:val="center"/>
              <w:rPr>
                <w:ins w:id="456" w:author="doetters" w:date="2022-03-28T10:25:00Z"/>
                <w:rFonts w:eastAsia="Times New Roman"/>
                <w:sz w:val="20"/>
                <w:szCs w:val="20"/>
                <w:lang w:eastAsia="de-DE"/>
              </w:rPr>
            </w:pPr>
          </w:p>
        </w:tc>
      </w:tr>
      <w:tr w:rsidR="002E16A1" w:rsidRPr="007B04F4" w14:paraId="73B43299" w14:textId="77777777" w:rsidTr="008E5A99">
        <w:trPr>
          <w:trHeight w:val="300"/>
          <w:ins w:id="457" w:author="doetters" w:date="2022-03-28T10:25:00Z"/>
        </w:trPr>
        <w:tc>
          <w:tcPr>
            <w:tcW w:w="518" w:type="dxa"/>
            <w:tcBorders>
              <w:top w:val="nil"/>
              <w:left w:val="nil"/>
              <w:bottom w:val="nil"/>
              <w:right w:val="nil"/>
            </w:tcBorders>
            <w:shd w:val="clear" w:color="auto" w:fill="auto"/>
            <w:noWrap/>
            <w:vAlign w:val="bottom"/>
            <w:hideMark/>
          </w:tcPr>
          <w:p w14:paraId="5D39F371" w14:textId="77777777" w:rsidR="002E16A1" w:rsidRPr="007B04F4" w:rsidRDefault="002E16A1" w:rsidP="008E5A99">
            <w:pPr>
              <w:spacing w:after="0" w:line="240" w:lineRule="auto"/>
              <w:jc w:val="center"/>
              <w:rPr>
                <w:ins w:id="458"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133D0E8B" w14:textId="77777777" w:rsidR="002E16A1" w:rsidRPr="007B04F4" w:rsidRDefault="002E16A1" w:rsidP="008E5A99">
            <w:pPr>
              <w:spacing w:after="0" w:line="240" w:lineRule="auto"/>
              <w:rPr>
                <w:ins w:id="459" w:author="doetters" w:date="2022-03-28T10:25:00Z"/>
                <w:rFonts w:eastAsia="Times New Roman"/>
                <w:color w:val="000000"/>
                <w:sz w:val="20"/>
                <w:szCs w:val="20"/>
                <w:lang w:eastAsia="de-DE"/>
              </w:rPr>
            </w:pPr>
            <w:ins w:id="460"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2863B1D4" w14:textId="77777777" w:rsidR="002E16A1" w:rsidRPr="007B04F4" w:rsidRDefault="002E16A1" w:rsidP="008E5A99">
            <w:pPr>
              <w:spacing w:after="0" w:line="240" w:lineRule="auto"/>
              <w:jc w:val="center"/>
              <w:rPr>
                <w:ins w:id="461" w:author="doetters" w:date="2022-03-28T10:25:00Z"/>
                <w:rFonts w:eastAsia="Times New Roman"/>
                <w:color w:val="000000"/>
                <w:sz w:val="20"/>
                <w:szCs w:val="20"/>
                <w:lang w:eastAsia="de-DE"/>
              </w:rPr>
            </w:pPr>
            <w:ins w:id="462" w:author="doetters" w:date="2022-03-28T10:25:00Z">
              <w:r w:rsidRPr="007B04F4">
                <w:rPr>
                  <w:rFonts w:eastAsia="Times New Roman"/>
                  <w:color w:val="000000"/>
                  <w:sz w:val="20"/>
                  <w:szCs w:val="20"/>
                  <w:lang w:eastAsia="de-DE"/>
                </w:rPr>
                <w:t>10.37</w:t>
              </w:r>
            </w:ins>
          </w:p>
        </w:tc>
        <w:tc>
          <w:tcPr>
            <w:tcW w:w="1891" w:type="dxa"/>
            <w:tcBorders>
              <w:top w:val="nil"/>
              <w:left w:val="nil"/>
              <w:bottom w:val="nil"/>
              <w:right w:val="nil"/>
            </w:tcBorders>
            <w:shd w:val="clear" w:color="auto" w:fill="auto"/>
            <w:hideMark/>
          </w:tcPr>
          <w:p w14:paraId="13A9E8DC" w14:textId="77777777" w:rsidR="002E16A1" w:rsidRPr="007B04F4" w:rsidRDefault="002E16A1" w:rsidP="008E5A99">
            <w:pPr>
              <w:spacing w:after="0" w:line="240" w:lineRule="auto"/>
              <w:jc w:val="center"/>
              <w:rPr>
                <w:ins w:id="463" w:author="doetters" w:date="2022-03-28T10:25:00Z"/>
                <w:rFonts w:eastAsia="Times New Roman"/>
                <w:color w:val="000000"/>
                <w:sz w:val="20"/>
                <w:szCs w:val="20"/>
                <w:lang w:eastAsia="de-DE"/>
              </w:rPr>
            </w:pPr>
            <w:ins w:id="464" w:author="doetters" w:date="2022-03-28T10:25:00Z">
              <w:r w:rsidRPr="007B04F4">
                <w:rPr>
                  <w:rFonts w:eastAsia="Times New Roman"/>
                  <w:color w:val="000000"/>
                  <w:sz w:val="20"/>
                  <w:szCs w:val="20"/>
                  <w:lang w:eastAsia="de-DE"/>
                </w:rPr>
                <w:t>-128.54 – 149.28</w:t>
              </w:r>
            </w:ins>
          </w:p>
        </w:tc>
        <w:tc>
          <w:tcPr>
            <w:tcW w:w="836" w:type="dxa"/>
            <w:tcBorders>
              <w:top w:val="nil"/>
              <w:left w:val="nil"/>
              <w:bottom w:val="nil"/>
              <w:right w:val="nil"/>
            </w:tcBorders>
            <w:shd w:val="clear" w:color="auto" w:fill="auto"/>
            <w:hideMark/>
          </w:tcPr>
          <w:p w14:paraId="78570766" w14:textId="77777777" w:rsidR="002E16A1" w:rsidRPr="007B04F4" w:rsidRDefault="002E16A1" w:rsidP="008E5A99">
            <w:pPr>
              <w:spacing w:after="0" w:line="240" w:lineRule="auto"/>
              <w:jc w:val="center"/>
              <w:rPr>
                <w:ins w:id="465" w:author="doetters" w:date="2022-03-28T10:25:00Z"/>
                <w:rFonts w:eastAsia="Times New Roman"/>
                <w:color w:val="000000"/>
                <w:sz w:val="20"/>
                <w:szCs w:val="20"/>
                <w:lang w:eastAsia="de-DE"/>
              </w:rPr>
            </w:pPr>
            <w:ins w:id="466" w:author="doetters" w:date="2022-03-28T10:25:00Z">
              <w:r w:rsidRPr="007B04F4">
                <w:rPr>
                  <w:rFonts w:eastAsia="Times New Roman"/>
                  <w:color w:val="000000"/>
                  <w:sz w:val="20"/>
                  <w:szCs w:val="20"/>
                  <w:lang w:eastAsia="de-DE"/>
                </w:rPr>
                <w:t>0.88</w:t>
              </w:r>
            </w:ins>
          </w:p>
        </w:tc>
        <w:tc>
          <w:tcPr>
            <w:tcW w:w="518" w:type="dxa"/>
            <w:tcBorders>
              <w:top w:val="nil"/>
              <w:left w:val="nil"/>
              <w:bottom w:val="nil"/>
              <w:right w:val="nil"/>
            </w:tcBorders>
            <w:shd w:val="clear" w:color="auto" w:fill="auto"/>
            <w:noWrap/>
            <w:vAlign w:val="bottom"/>
            <w:hideMark/>
          </w:tcPr>
          <w:p w14:paraId="3DC3DF32" w14:textId="77777777" w:rsidR="002E16A1" w:rsidRPr="007B04F4" w:rsidRDefault="002E16A1" w:rsidP="008E5A99">
            <w:pPr>
              <w:spacing w:after="0" w:line="240" w:lineRule="auto"/>
              <w:jc w:val="center"/>
              <w:rPr>
                <w:ins w:id="467"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1E5666D8" w14:textId="77777777" w:rsidR="002E16A1" w:rsidRPr="007B04F4" w:rsidRDefault="002E16A1" w:rsidP="008E5A99">
            <w:pPr>
              <w:spacing w:after="0" w:line="240" w:lineRule="auto"/>
              <w:jc w:val="center"/>
              <w:rPr>
                <w:ins w:id="468" w:author="doetters" w:date="2022-03-28T10:25:00Z"/>
                <w:rFonts w:eastAsia="Times New Roman"/>
                <w:sz w:val="20"/>
                <w:szCs w:val="20"/>
                <w:lang w:eastAsia="de-DE"/>
              </w:rPr>
            </w:pPr>
          </w:p>
        </w:tc>
      </w:tr>
      <w:tr w:rsidR="002E16A1" w:rsidRPr="007B04F4" w14:paraId="511AFE2C" w14:textId="77777777" w:rsidTr="008E5A99">
        <w:trPr>
          <w:trHeight w:val="300"/>
          <w:ins w:id="469" w:author="doetters" w:date="2022-03-28T10:25:00Z"/>
        </w:trPr>
        <w:tc>
          <w:tcPr>
            <w:tcW w:w="518" w:type="dxa"/>
            <w:tcBorders>
              <w:top w:val="nil"/>
              <w:left w:val="nil"/>
              <w:bottom w:val="single" w:sz="4" w:space="0" w:color="auto"/>
              <w:right w:val="nil"/>
            </w:tcBorders>
            <w:shd w:val="clear" w:color="auto" w:fill="auto"/>
            <w:noWrap/>
            <w:vAlign w:val="bottom"/>
            <w:hideMark/>
          </w:tcPr>
          <w:p w14:paraId="63061862" w14:textId="77777777" w:rsidR="002E16A1" w:rsidRPr="007B04F4" w:rsidRDefault="002E16A1" w:rsidP="008E5A99">
            <w:pPr>
              <w:spacing w:after="0" w:line="240" w:lineRule="auto"/>
              <w:jc w:val="center"/>
              <w:rPr>
                <w:ins w:id="470"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7BE24ABA" w14:textId="77777777" w:rsidR="002E16A1" w:rsidRPr="007B04F4" w:rsidRDefault="002E16A1" w:rsidP="008E5A99">
            <w:pPr>
              <w:spacing w:after="0" w:line="240" w:lineRule="auto"/>
              <w:rPr>
                <w:ins w:id="471" w:author="doetters" w:date="2022-03-28T10:25:00Z"/>
                <w:rFonts w:eastAsia="Times New Roman"/>
                <w:color w:val="000000"/>
                <w:sz w:val="20"/>
                <w:szCs w:val="20"/>
                <w:lang w:eastAsia="de-DE"/>
              </w:rPr>
            </w:pPr>
            <w:ins w:id="472"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3359CDB0" w14:textId="77777777" w:rsidR="002E16A1" w:rsidRPr="007B04F4" w:rsidRDefault="002E16A1" w:rsidP="008E5A99">
            <w:pPr>
              <w:spacing w:after="0" w:line="240" w:lineRule="auto"/>
              <w:jc w:val="center"/>
              <w:rPr>
                <w:ins w:id="473" w:author="doetters" w:date="2022-03-28T10:25:00Z"/>
                <w:rFonts w:eastAsia="Times New Roman"/>
                <w:color w:val="000000"/>
                <w:sz w:val="20"/>
                <w:szCs w:val="20"/>
                <w:lang w:eastAsia="de-DE"/>
              </w:rPr>
            </w:pPr>
            <w:ins w:id="474" w:author="doetters" w:date="2022-03-28T10:25:00Z">
              <w:r w:rsidRPr="007B04F4">
                <w:rPr>
                  <w:rFonts w:eastAsia="Times New Roman"/>
                  <w:color w:val="000000"/>
                  <w:sz w:val="20"/>
                  <w:szCs w:val="20"/>
                  <w:lang w:eastAsia="de-DE"/>
                </w:rPr>
                <w:t>-33.7</w:t>
              </w:r>
            </w:ins>
          </w:p>
        </w:tc>
        <w:tc>
          <w:tcPr>
            <w:tcW w:w="1891" w:type="dxa"/>
            <w:tcBorders>
              <w:top w:val="nil"/>
              <w:left w:val="nil"/>
              <w:bottom w:val="single" w:sz="4" w:space="0" w:color="auto"/>
              <w:right w:val="nil"/>
            </w:tcBorders>
            <w:shd w:val="clear" w:color="auto" w:fill="auto"/>
            <w:hideMark/>
          </w:tcPr>
          <w:p w14:paraId="1734A631" w14:textId="77777777" w:rsidR="002E16A1" w:rsidRPr="007B04F4" w:rsidRDefault="002E16A1" w:rsidP="008E5A99">
            <w:pPr>
              <w:spacing w:after="0" w:line="240" w:lineRule="auto"/>
              <w:jc w:val="center"/>
              <w:rPr>
                <w:ins w:id="475" w:author="doetters" w:date="2022-03-28T10:25:00Z"/>
                <w:rFonts w:eastAsia="Times New Roman"/>
                <w:color w:val="000000"/>
                <w:sz w:val="20"/>
                <w:szCs w:val="20"/>
                <w:lang w:eastAsia="de-DE"/>
              </w:rPr>
            </w:pPr>
            <w:ins w:id="476" w:author="doetters" w:date="2022-03-28T10:25:00Z">
              <w:r w:rsidRPr="007B04F4">
                <w:rPr>
                  <w:rFonts w:eastAsia="Times New Roman"/>
                  <w:color w:val="000000"/>
                  <w:sz w:val="20"/>
                  <w:szCs w:val="20"/>
                  <w:lang w:eastAsia="de-DE"/>
                </w:rPr>
                <w:t>-266.52 – 199.12</w:t>
              </w:r>
            </w:ins>
          </w:p>
        </w:tc>
        <w:tc>
          <w:tcPr>
            <w:tcW w:w="836" w:type="dxa"/>
            <w:tcBorders>
              <w:top w:val="nil"/>
              <w:left w:val="nil"/>
              <w:bottom w:val="single" w:sz="4" w:space="0" w:color="auto"/>
              <w:right w:val="nil"/>
            </w:tcBorders>
            <w:shd w:val="clear" w:color="auto" w:fill="auto"/>
            <w:hideMark/>
          </w:tcPr>
          <w:p w14:paraId="59D863B1" w14:textId="77777777" w:rsidR="002E16A1" w:rsidRPr="007B04F4" w:rsidRDefault="002E16A1" w:rsidP="008E5A99">
            <w:pPr>
              <w:spacing w:after="0" w:line="240" w:lineRule="auto"/>
              <w:jc w:val="center"/>
              <w:rPr>
                <w:ins w:id="477" w:author="doetters" w:date="2022-03-28T10:25:00Z"/>
                <w:rFonts w:eastAsia="Times New Roman"/>
                <w:color w:val="000000"/>
                <w:sz w:val="20"/>
                <w:szCs w:val="20"/>
                <w:lang w:eastAsia="de-DE"/>
              </w:rPr>
            </w:pPr>
            <w:ins w:id="478" w:author="doetters" w:date="2022-03-28T10:25:00Z">
              <w:r w:rsidRPr="007B04F4">
                <w:rPr>
                  <w:rFonts w:eastAsia="Times New Roman"/>
                  <w:color w:val="000000"/>
                  <w:sz w:val="20"/>
                  <w:szCs w:val="20"/>
                  <w:lang w:eastAsia="de-DE"/>
                </w:rPr>
                <w:t>0.77</w:t>
              </w:r>
            </w:ins>
          </w:p>
        </w:tc>
        <w:tc>
          <w:tcPr>
            <w:tcW w:w="518" w:type="dxa"/>
            <w:tcBorders>
              <w:top w:val="nil"/>
              <w:left w:val="nil"/>
              <w:bottom w:val="single" w:sz="4" w:space="0" w:color="auto"/>
              <w:right w:val="nil"/>
            </w:tcBorders>
            <w:shd w:val="clear" w:color="auto" w:fill="auto"/>
            <w:noWrap/>
            <w:vAlign w:val="bottom"/>
            <w:hideMark/>
          </w:tcPr>
          <w:p w14:paraId="5D75587D" w14:textId="77777777" w:rsidR="002E16A1" w:rsidRPr="007B04F4" w:rsidRDefault="002E16A1" w:rsidP="008E5A99">
            <w:pPr>
              <w:spacing w:after="0" w:line="240" w:lineRule="auto"/>
              <w:jc w:val="center"/>
              <w:rPr>
                <w:ins w:id="479" w:author="doetters" w:date="2022-03-28T10:25:00Z"/>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79D08F6B" w14:textId="77777777" w:rsidR="002E16A1" w:rsidRPr="007B04F4" w:rsidRDefault="002E16A1" w:rsidP="008E5A99">
            <w:pPr>
              <w:spacing w:after="0" w:line="240" w:lineRule="auto"/>
              <w:jc w:val="center"/>
              <w:rPr>
                <w:ins w:id="480" w:author="doetters" w:date="2022-03-28T10:25:00Z"/>
                <w:rFonts w:eastAsia="Times New Roman"/>
                <w:sz w:val="20"/>
                <w:szCs w:val="20"/>
                <w:lang w:eastAsia="de-DE"/>
              </w:rPr>
            </w:pPr>
          </w:p>
        </w:tc>
      </w:tr>
      <w:tr w:rsidR="002E16A1" w:rsidRPr="007B04F4" w14:paraId="23744B36" w14:textId="77777777" w:rsidTr="008E5A99">
        <w:trPr>
          <w:trHeight w:val="300"/>
          <w:ins w:id="481" w:author="doetters" w:date="2022-03-28T10:25:00Z"/>
        </w:trPr>
        <w:tc>
          <w:tcPr>
            <w:tcW w:w="518" w:type="dxa"/>
            <w:tcBorders>
              <w:top w:val="single" w:sz="4" w:space="0" w:color="auto"/>
              <w:left w:val="nil"/>
              <w:bottom w:val="nil"/>
              <w:right w:val="nil"/>
            </w:tcBorders>
            <w:shd w:val="clear" w:color="auto" w:fill="auto"/>
            <w:noWrap/>
            <w:vAlign w:val="bottom"/>
            <w:hideMark/>
          </w:tcPr>
          <w:p w14:paraId="1395B308" w14:textId="77777777" w:rsidR="002E16A1" w:rsidRPr="007B04F4" w:rsidRDefault="002E16A1" w:rsidP="008E5A99">
            <w:pPr>
              <w:spacing w:after="0" w:line="240" w:lineRule="auto"/>
              <w:jc w:val="center"/>
              <w:rPr>
                <w:ins w:id="482" w:author="doetters" w:date="2022-03-28T10:25:00Z"/>
                <w:rFonts w:eastAsia="Times New Roman"/>
                <w:sz w:val="20"/>
                <w:szCs w:val="20"/>
                <w:lang w:eastAsia="de-DE"/>
              </w:rPr>
            </w:pPr>
          </w:p>
        </w:tc>
        <w:tc>
          <w:tcPr>
            <w:tcW w:w="4201" w:type="dxa"/>
            <w:tcBorders>
              <w:top w:val="single" w:sz="4" w:space="0" w:color="auto"/>
              <w:left w:val="nil"/>
              <w:bottom w:val="nil"/>
              <w:right w:val="nil"/>
            </w:tcBorders>
            <w:shd w:val="clear" w:color="auto" w:fill="auto"/>
            <w:hideMark/>
          </w:tcPr>
          <w:p w14:paraId="7101F399" w14:textId="77777777" w:rsidR="002E16A1" w:rsidRPr="007B04F4" w:rsidRDefault="002E16A1" w:rsidP="008E5A99">
            <w:pPr>
              <w:spacing w:after="0" w:line="240" w:lineRule="auto"/>
              <w:rPr>
                <w:ins w:id="483" w:author="doetters" w:date="2022-03-28T10:25:00Z"/>
                <w:rFonts w:eastAsia="Times New Roman"/>
                <w:color w:val="000000"/>
                <w:sz w:val="20"/>
                <w:szCs w:val="20"/>
                <w:lang w:eastAsia="de-DE"/>
              </w:rPr>
            </w:pPr>
            <w:ins w:id="484" w:author="doetters" w:date="2022-03-28T10:25:00Z">
              <w:r w:rsidRPr="007B04F4">
                <w:rPr>
                  <w:rFonts w:eastAsia="Times New Roman"/>
                  <w:color w:val="000000"/>
                  <w:sz w:val="20"/>
                  <w:szCs w:val="20"/>
                  <w:lang w:eastAsia="de-DE"/>
                </w:rPr>
                <w:t>(Intercept)</w:t>
              </w:r>
            </w:ins>
          </w:p>
        </w:tc>
        <w:tc>
          <w:tcPr>
            <w:tcW w:w="974" w:type="dxa"/>
            <w:tcBorders>
              <w:top w:val="single" w:sz="4" w:space="0" w:color="auto"/>
              <w:left w:val="nil"/>
              <w:bottom w:val="nil"/>
              <w:right w:val="nil"/>
            </w:tcBorders>
            <w:shd w:val="clear" w:color="auto" w:fill="auto"/>
            <w:hideMark/>
          </w:tcPr>
          <w:p w14:paraId="72EB2F89" w14:textId="77777777" w:rsidR="002E16A1" w:rsidRPr="007B04F4" w:rsidRDefault="002E16A1" w:rsidP="008E5A99">
            <w:pPr>
              <w:spacing w:after="0" w:line="240" w:lineRule="auto"/>
              <w:jc w:val="center"/>
              <w:rPr>
                <w:ins w:id="485" w:author="doetters" w:date="2022-03-28T10:25:00Z"/>
                <w:rFonts w:eastAsia="Times New Roman"/>
                <w:color w:val="000000"/>
                <w:sz w:val="20"/>
                <w:szCs w:val="20"/>
                <w:lang w:eastAsia="de-DE"/>
              </w:rPr>
            </w:pPr>
            <w:ins w:id="486" w:author="doetters" w:date="2022-03-28T10:25:00Z">
              <w:r w:rsidRPr="007B04F4">
                <w:rPr>
                  <w:rFonts w:eastAsia="Times New Roman"/>
                  <w:color w:val="000000"/>
                  <w:sz w:val="20"/>
                  <w:szCs w:val="20"/>
                  <w:lang w:eastAsia="de-DE"/>
                </w:rPr>
                <w:t>12608.1</w:t>
              </w:r>
            </w:ins>
          </w:p>
        </w:tc>
        <w:tc>
          <w:tcPr>
            <w:tcW w:w="1891" w:type="dxa"/>
            <w:tcBorders>
              <w:top w:val="single" w:sz="4" w:space="0" w:color="auto"/>
              <w:left w:val="nil"/>
              <w:bottom w:val="nil"/>
              <w:right w:val="nil"/>
            </w:tcBorders>
            <w:shd w:val="clear" w:color="auto" w:fill="auto"/>
            <w:hideMark/>
          </w:tcPr>
          <w:p w14:paraId="438B9DD2" w14:textId="77777777" w:rsidR="002E16A1" w:rsidRPr="007B04F4" w:rsidRDefault="002E16A1" w:rsidP="008E5A99">
            <w:pPr>
              <w:spacing w:after="0" w:line="240" w:lineRule="auto"/>
              <w:jc w:val="center"/>
              <w:rPr>
                <w:ins w:id="487" w:author="doetters" w:date="2022-03-28T10:25:00Z"/>
                <w:rFonts w:eastAsia="Times New Roman"/>
                <w:color w:val="000000"/>
                <w:sz w:val="20"/>
                <w:szCs w:val="20"/>
                <w:lang w:eastAsia="de-DE"/>
              </w:rPr>
            </w:pPr>
            <w:ins w:id="488" w:author="doetters" w:date="2022-03-28T10:25:00Z">
              <w:r w:rsidRPr="007B04F4">
                <w:rPr>
                  <w:rFonts w:eastAsia="Times New Roman"/>
                  <w:color w:val="000000"/>
                  <w:sz w:val="20"/>
                  <w:szCs w:val="20"/>
                  <w:lang w:eastAsia="de-DE"/>
                </w:rPr>
                <w:t>11201.68 – 14014.61</w:t>
              </w:r>
            </w:ins>
          </w:p>
        </w:tc>
        <w:tc>
          <w:tcPr>
            <w:tcW w:w="836" w:type="dxa"/>
            <w:tcBorders>
              <w:top w:val="single" w:sz="4" w:space="0" w:color="auto"/>
              <w:left w:val="nil"/>
              <w:bottom w:val="nil"/>
              <w:right w:val="nil"/>
            </w:tcBorders>
            <w:shd w:val="clear" w:color="auto" w:fill="auto"/>
            <w:hideMark/>
          </w:tcPr>
          <w:p w14:paraId="5E324F4A" w14:textId="77777777" w:rsidR="002E16A1" w:rsidRPr="007B04F4" w:rsidRDefault="002E16A1" w:rsidP="008E5A99">
            <w:pPr>
              <w:spacing w:after="0" w:line="240" w:lineRule="auto"/>
              <w:jc w:val="center"/>
              <w:rPr>
                <w:ins w:id="489" w:author="doetters" w:date="2022-03-28T10:25:00Z"/>
                <w:rFonts w:eastAsia="Times New Roman"/>
                <w:b/>
                <w:bCs/>
                <w:color w:val="000000"/>
                <w:sz w:val="20"/>
                <w:szCs w:val="20"/>
                <w:lang w:eastAsia="de-DE"/>
              </w:rPr>
            </w:pPr>
            <w:ins w:id="490" w:author="doetters" w:date="2022-03-28T10:25:00Z">
              <w:r w:rsidRPr="007B04F4">
                <w:rPr>
                  <w:rFonts w:eastAsia="Times New Roman"/>
                  <w:b/>
                  <w:bCs/>
                  <w:color w:val="000000"/>
                  <w:sz w:val="20"/>
                  <w:szCs w:val="20"/>
                  <w:lang w:eastAsia="de-DE"/>
                </w:rPr>
                <w:t>&lt;0.001</w:t>
              </w:r>
            </w:ins>
          </w:p>
        </w:tc>
        <w:tc>
          <w:tcPr>
            <w:tcW w:w="518" w:type="dxa"/>
            <w:tcBorders>
              <w:top w:val="single" w:sz="4" w:space="0" w:color="auto"/>
              <w:left w:val="nil"/>
              <w:bottom w:val="nil"/>
              <w:right w:val="nil"/>
            </w:tcBorders>
            <w:shd w:val="clear" w:color="auto" w:fill="auto"/>
            <w:noWrap/>
            <w:vAlign w:val="center"/>
            <w:hideMark/>
          </w:tcPr>
          <w:p w14:paraId="4B18A718" w14:textId="77777777" w:rsidR="002E16A1" w:rsidRPr="007B04F4" w:rsidRDefault="002E16A1" w:rsidP="008E5A99">
            <w:pPr>
              <w:spacing w:after="0" w:line="240" w:lineRule="auto"/>
              <w:jc w:val="center"/>
              <w:rPr>
                <w:ins w:id="491" w:author="doetters" w:date="2022-03-28T10:25:00Z"/>
                <w:rFonts w:eastAsia="Times New Roman"/>
                <w:color w:val="000000"/>
                <w:sz w:val="20"/>
                <w:szCs w:val="20"/>
                <w:lang w:eastAsia="de-DE"/>
              </w:rPr>
            </w:pPr>
            <w:ins w:id="492" w:author="doetters" w:date="2022-03-28T10:25:00Z">
              <w:r w:rsidRPr="007B04F4">
                <w:rPr>
                  <w:rFonts w:eastAsia="Times New Roman"/>
                  <w:color w:val="000000"/>
                  <w:sz w:val="20"/>
                  <w:szCs w:val="20"/>
                  <w:lang w:eastAsia="de-DE"/>
                </w:rPr>
                <w:t>0.46</w:t>
              </w:r>
            </w:ins>
          </w:p>
        </w:tc>
        <w:tc>
          <w:tcPr>
            <w:tcW w:w="678" w:type="dxa"/>
            <w:tcBorders>
              <w:top w:val="single" w:sz="4" w:space="0" w:color="auto"/>
              <w:left w:val="nil"/>
              <w:bottom w:val="nil"/>
              <w:right w:val="nil"/>
            </w:tcBorders>
            <w:shd w:val="clear" w:color="auto" w:fill="auto"/>
            <w:noWrap/>
            <w:vAlign w:val="center"/>
            <w:hideMark/>
          </w:tcPr>
          <w:p w14:paraId="0BCF1C10" w14:textId="77777777" w:rsidR="002E16A1" w:rsidRPr="007B04F4" w:rsidRDefault="002E16A1" w:rsidP="008E5A99">
            <w:pPr>
              <w:spacing w:after="0" w:line="240" w:lineRule="auto"/>
              <w:jc w:val="center"/>
              <w:rPr>
                <w:ins w:id="493" w:author="doetters" w:date="2022-03-28T10:25:00Z"/>
                <w:rFonts w:eastAsia="Times New Roman"/>
                <w:color w:val="000000"/>
                <w:sz w:val="20"/>
                <w:szCs w:val="20"/>
                <w:lang w:eastAsia="de-DE"/>
              </w:rPr>
            </w:pPr>
            <w:ins w:id="494" w:author="doetters" w:date="2022-03-28T10:25:00Z">
              <w:r w:rsidRPr="007B04F4">
                <w:rPr>
                  <w:rFonts w:eastAsia="Times New Roman"/>
                  <w:color w:val="000000"/>
                  <w:sz w:val="20"/>
                  <w:szCs w:val="20"/>
                  <w:lang w:eastAsia="de-DE"/>
                </w:rPr>
                <w:t>0.4</w:t>
              </w:r>
            </w:ins>
          </w:p>
        </w:tc>
      </w:tr>
      <w:tr w:rsidR="002E16A1" w:rsidRPr="007B04F4" w14:paraId="6C9E5265" w14:textId="77777777" w:rsidTr="008E5A99">
        <w:trPr>
          <w:trHeight w:val="300"/>
          <w:ins w:id="495" w:author="doetters" w:date="2022-03-28T10:25:00Z"/>
        </w:trPr>
        <w:tc>
          <w:tcPr>
            <w:tcW w:w="518" w:type="dxa"/>
            <w:tcBorders>
              <w:top w:val="nil"/>
              <w:left w:val="nil"/>
              <w:bottom w:val="nil"/>
              <w:right w:val="nil"/>
            </w:tcBorders>
            <w:shd w:val="clear" w:color="auto" w:fill="auto"/>
            <w:noWrap/>
            <w:vAlign w:val="bottom"/>
            <w:hideMark/>
          </w:tcPr>
          <w:p w14:paraId="3F760F57" w14:textId="77777777" w:rsidR="002E16A1" w:rsidRPr="007B04F4" w:rsidRDefault="002E16A1" w:rsidP="008E5A99">
            <w:pPr>
              <w:spacing w:after="0" w:line="240" w:lineRule="auto"/>
              <w:rPr>
                <w:ins w:id="496" w:author="doetters" w:date="2022-03-28T10:25:00Z"/>
                <w:rFonts w:eastAsia="Times New Roman"/>
                <w:b/>
                <w:bCs/>
                <w:color w:val="000000"/>
                <w:sz w:val="20"/>
                <w:szCs w:val="20"/>
                <w:lang w:eastAsia="de-DE"/>
              </w:rPr>
            </w:pPr>
            <w:ins w:id="497" w:author="doetters" w:date="2022-03-28T10:25:00Z">
              <w:r w:rsidRPr="007B04F4">
                <w:rPr>
                  <w:rFonts w:eastAsia="Times New Roman"/>
                  <w:b/>
                  <w:bCs/>
                  <w:color w:val="000000"/>
                  <w:sz w:val="20"/>
                  <w:szCs w:val="20"/>
                  <w:lang w:eastAsia="de-DE"/>
                </w:rPr>
                <w:t>K</w:t>
              </w:r>
            </w:ins>
          </w:p>
        </w:tc>
        <w:tc>
          <w:tcPr>
            <w:tcW w:w="4201" w:type="dxa"/>
            <w:tcBorders>
              <w:top w:val="nil"/>
              <w:left w:val="nil"/>
              <w:bottom w:val="nil"/>
              <w:right w:val="nil"/>
            </w:tcBorders>
            <w:shd w:val="clear" w:color="auto" w:fill="auto"/>
            <w:noWrap/>
            <w:vAlign w:val="bottom"/>
            <w:hideMark/>
          </w:tcPr>
          <w:p w14:paraId="2F374357" w14:textId="77777777" w:rsidR="002E16A1" w:rsidRPr="007B04F4" w:rsidRDefault="002E16A1" w:rsidP="008E5A99">
            <w:pPr>
              <w:spacing w:after="0" w:line="240" w:lineRule="auto"/>
              <w:rPr>
                <w:ins w:id="498" w:author="doetters" w:date="2022-03-28T10:25:00Z"/>
                <w:rFonts w:eastAsia="Times New Roman"/>
                <w:color w:val="000000"/>
                <w:sz w:val="20"/>
                <w:szCs w:val="20"/>
                <w:lang w:val="en-US" w:eastAsia="de-DE"/>
              </w:rPr>
            </w:pPr>
            <w:ins w:id="499"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761F2610" w14:textId="77777777" w:rsidR="002E16A1" w:rsidRPr="007B04F4" w:rsidRDefault="002E16A1" w:rsidP="008E5A99">
            <w:pPr>
              <w:spacing w:after="0" w:line="240" w:lineRule="auto"/>
              <w:jc w:val="center"/>
              <w:rPr>
                <w:ins w:id="500" w:author="doetters" w:date="2022-03-28T10:25:00Z"/>
                <w:rFonts w:eastAsia="Times New Roman"/>
                <w:color w:val="000000"/>
                <w:sz w:val="20"/>
                <w:szCs w:val="20"/>
                <w:lang w:eastAsia="de-DE"/>
              </w:rPr>
            </w:pPr>
            <w:ins w:id="501" w:author="doetters" w:date="2022-03-28T10:25:00Z">
              <w:r w:rsidRPr="007B04F4">
                <w:rPr>
                  <w:rFonts w:eastAsia="Times New Roman"/>
                  <w:color w:val="000000"/>
                  <w:sz w:val="20"/>
                  <w:szCs w:val="20"/>
                  <w:lang w:eastAsia="de-DE"/>
                </w:rPr>
                <w:t>223.65</w:t>
              </w:r>
            </w:ins>
          </w:p>
        </w:tc>
        <w:tc>
          <w:tcPr>
            <w:tcW w:w="1891" w:type="dxa"/>
            <w:tcBorders>
              <w:top w:val="nil"/>
              <w:left w:val="nil"/>
              <w:bottom w:val="nil"/>
              <w:right w:val="nil"/>
            </w:tcBorders>
            <w:shd w:val="clear" w:color="auto" w:fill="auto"/>
            <w:hideMark/>
          </w:tcPr>
          <w:p w14:paraId="24041C44" w14:textId="77777777" w:rsidR="002E16A1" w:rsidRPr="007B04F4" w:rsidRDefault="002E16A1" w:rsidP="008E5A99">
            <w:pPr>
              <w:spacing w:after="0" w:line="240" w:lineRule="auto"/>
              <w:jc w:val="center"/>
              <w:rPr>
                <w:ins w:id="502" w:author="doetters" w:date="2022-03-28T10:25:00Z"/>
                <w:rFonts w:eastAsia="Times New Roman"/>
                <w:color w:val="000000"/>
                <w:sz w:val="20"/>
                <w:szCs w:val="20"/>
                <w:lang w:eastAsia="de-DE"/>
              </w:rPr>
            </w:pPr>
            <w:ins w:id="503" w:author="doetters" w:date="2022-03-28T10:25:00Z">
              <w:r w:rsidRPr="007B04F4">
                <w:rPr>
                  <w:rFonts w:eastAsia="Times New Roman"/>
                  <w:color w:val="000000"/>
                  <w:sz w:val="20"/>
                  <w:szCs w:val="20"/>
                  <w:lang w:eastAsia="de-DE"/>
                </w:rPr>
                <w:t>110.17 – 337.14</w:t>
              </w:r>
            </w:ins>
          </w:p>
        </w:tc>
        <w:tc>
          <w:tcPr>
            <w:tcW w:w="836" w:type="dxa"/>
            <w:tcBorders>
              <w:top w:val="nil"/>
              <w:left w:val="nil"/>
              <w:bottom w:val="nil"/>
              <w:right w:val="nil"/>
            </w:tcBorders>
            <w:shd w:val="clear" w:color="auto" w:fill="auto"/>
            <w:hideMark/>
          </w:tcPr>
          <w:p w14:paraId="4CBD1845" w14:textId="77777777" w:rsidR="002E16A1" w:rsidRPr="007B04F4" w:rsidRDefault="002E16A1" w:rsidP="008E5A99">
            <w:pPr>
              <w:spacing w:after="0" w:line="240" w:lineRule="auto"/>
              <w:jc w:val="center"/>
              <w:rPr>
                <w:ins w:id="504" w:author="doetters" w:date="2022-03-28T10:25:00Z"/>
                <w:rFonts w:eastAsia="Times New Roman"/>
                <w:b/>
                <w:bCs/>
                <w:color w:val="000000"/>
                <w:sz w:val="20"/>
                <w:szCs w:val="20"/>
                <w:lang w:eastAsia="de-DE"/>
              </w:rPr>
            </w:pPr>
            <w:ins w:id="505"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0D58F86B" w14:textId="77777777" w:rsidR="002E16A1" w:rsidRPr="007B04F4" w:rsidRDefault="002E16A1" w:rsidP="008E5A99">
            <w:pPr>
              <w:spacing w:after="0" w:line="240" w:lineRule="auto"/>
              <w:jc w:val="center"/>
              <w:rPr>
                <w:ins w:id="506"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93EE32F" w14:textId="77777777" w:rsidR="002E16A1" w:rsidRPr="007B04F4" w:rsidRDefault="002E16A1" w:rsidP="008E5A99">
            <w:pPr>
              <w:spacing w:after="0" w:line="240" w:lineRule="auto"/>
              <w:jc w:val="center"/>
              <w:rPr>
                <w:ins w:id="507" w:author="doetters" w:date="2022-03-28T10:25:00Z"/>
                <w:rFonts w:eastAsia="Times New Roman"/>
                <w:sz w:val="20"/>
                <w:szCs w:val="20"/>
                <w:lang w:eastAsia="de-DE"/>
              </w:rPr>
            </w:pPr>
          </w:p>
        </w:tc>
      </w:tr>
      <w:tr w:rsidR="002E16A1" w:rsidRPr="007B04F4" w14:paraId="17CA7129" w14:textId="77777777" w:rsidTr="008E5A99">
        <w:trPr>
          <w:trHeight w:val="300"/>
          <w:ins w:id="508" w:author="doetters" w:date="2022-03-28T10:25:00Z"/>
        </w:trPr>
        <w:tc>
          <w:tcPr>
            <w:tcW w:w="518" w:type="dxa"/>
            <w:tcBorders>
              <w:top w:val="nil"/>
              <w:left w:val="nil"/>
              <w:bottom w:val="nil"/>
              <w:right w:val="nil"/>
            </w:tcBorders>
            <w:shd w:val="clear" w:color="auto" w:fill="auto"/>
            <w:noWrap/>
            <w:vAlign w:val="bottom"/>
            <w:hideMark/>
          </w:tcPr>
          <w:p w14:paraId="10CBE21B" w14:textId="77777777" w:rsidR="002E16A1" w:rsidRPr="007B04F4" w:rsidRDefault="002E16A1" w:rsidP="008E5A99">
            <w:pPr>
              <w:spacing w:after="0" w:line="240" w:lineRule="auto"/>
              <w:jc w:val="center"/>
              <w:rPr>
                <w:ins w:id="509"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78ADF18F" w14:textId="77777777" w:rsidR="002E16A1" w:rsidRPr="007B04F4" w:rsidRDefault="002E16A1" w:rsidP="008E5A99">
            <w:pPr>
              <w:spacing w:after="0" w:line="240" w:lineRule="auto"/>
              <w:rPr>
                <w:ins w:id="510" w:author="doetters" w:date="2022-03-28T10:25:00Z"/>
                <w:rFonts w:eastAsia="Times New Roman"/>
                <w:color w:val="000000"/>
                <w:sz w:val="20"/>
                <w:szCs w:val="20"/>
                <w:lang w:eastAsia="de-DE"/>
              </w:rPr>
            </w:pPr>
            <w:ins w:id="511"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4418ED4A" w14:textId="77777777" w:rsidR="002E16A1" w:rsidRPr="007B04F4" w:rsidRDefault="002E16A1" w:rsidP="008E5A99">
            <w:pPr>
              <w:spacing w:after="0" w:line="240" w:lineRule="auto"/>
              <w:jc w:val="center"/>
              <w:rPr>
                <w:ins w:id="512" w:author="doetters" w:date="2022-03-28T10:25:00Z"/>
                <w:rFonts w:eastAsia="Times New Roman"/>
                <w:color w:val="000000"/>
                <w:sz w:val="20"/>
                <w:szCs w:val="20"/>
                <w:lang w:eastAsia="de-DE"/>
              </w:rPr>
            </w:pPr>
            <w:ins w:id="513" w:author="doetters" w:date="2022-03-28T10:25:00Z">
              <w:r w:rsidRPr="007B04F4">
                <w:rPr>
                  <w:rFonts w:eastAsia="Times New Roman"/>
                  <w:color w:val="000000"/>
                  <w:sz w:val="20"/>
                  <w:szCs w:val="20"/>
                  <w:lang w:eastAsia="de-DE"/>
                </w:rPr>
                <w:t>124.66</w:t>
              </w:r>
            </w:ins>
          </w:p>
        </w:tc>
        <w:tc>
          <w:tcPr>
            <w:tcW w:w="1891" w:type="dxa"/>
            <w:tcBorders>
              <w:top w:val="nil"/>
              <w:left w:val="nil"/>
              <w:bottom w:val="nil"/>
              <w:right w:val="nil"/>
            </w:tcBorders>
            <w:shd w:val="clear" w:color="auto" w:fill="auto"/>
            <w:hideMark/>
          </w:tcPr>
          <w:p w14:paraId="0B5410EB" w14:textId="77777777" w:rsidR="002E16A1" w:rsidRPr="007B04F4" w:rsidRDefault="002E16A1" w:rsidP="008E5A99">
            <w:pPr>
              <w:spacing w:after="0" w:line="240" w:lineRule="auto"/>
              <w:jc w:val="center"/>
              <w:rPr>
                <w:ins w:id="514" w:author="doetters" w:date="2022-03-28T10:25:00Z"/>
                <w:rFonts w:eastAsia="Times New Roman"/>
                <w:color w:val="000000"/>
                <w:sz w:val="20"/>
                <w:szCs w:val="20"/>
                <w:lang w:eastAsia="de-DE"/>
              </w:rPr>
            </w:pPr>
            <w:ins w:id="515" w:author="doetters" w:date="2022-03-28T10:25:00Z">
              <w:r w:rsidRPr="007B04F4">
                <w:rPr>
                  <w:rFonts w:eastAsia="Times New Roman"/>
                  <w:color w:val="000000"/>
                  <w:sz w:val="20"/>
                  <w:szCs w:val="20"/>
                  <w:lang w:eastAsia="de-DE"/>
                </w:rPr>
                <w:t>-247.66 – 496.98</w:t>
              </w:r>
            </w:ins>
          </w:p>
        </w:tc>
        <w:tc>
          <w:tcPr>
            <w:tcW w:w="836" w:type="dxa"/>
            <w:tcBorders>
              <w:top w:val="nil"/>
              <w:left w:val="nil"/>
              <w:bottom w:val="nil"/>
              <w:right w:val="nil"/>
            </w:tcBorders>
            <w:shd w:val="clear" w:color="auto" w:fill="auto"/>
            <w:hideMark/>
          </w:tcPr>
          <w:p w14:paraId="3319C377" w14:textId="77777777" w:rsidR="002E16A1" w:rsidRPr="007B04F4" w:rsidRDefault="002E16A1" w:rsidP="008E5A99">
            <w:pPr>
              <w:spacing w:after="0" w:line="240" w:lineRule="auto"/>
              <w:jc w:val="center"/>
              <w:rPr>
                <w:ins w:id="516" w:author="doetters" w:date="2022-03-28T10:25:00Z"/>
                <w:rFonts w:eastAsia="Times New Roman"/>
                <w:color w:val="000000"/>
                <w:sz w:val="20"/>
                <w:szCs w:val="20"/>
                <w:lang w:eastAsia="de-DE"/>
              </w:rPr>
            </w:pPr>
            <w:ins w:id="517" w:author="doetters" w:date="2022-03-28T10:25:00Z">
              <w:r w:rsidRPr="007B04F4">
                <w:rPr>
                  <w:rFonts w:eastAsia="Times New Roman"/>
                  <w:color w:val="000000"/>
                  <w:sz w:val="20"/>
                  <w:szCs w:val="20"/>
                  <w:lang w:eastAsia="de-DE"/>
                </w:rPr>
                <w:t>0.499</w:t>
              </w:r>
            </w:ins>
          </w:p>
        </w:tc>
        <w:tc>
          <w:tcPr>
            <w:tcW w:w="518" w:type="dxa"/>
            <w:tcBorders>
              <w:top w:val="nil"/>
              <w:left w:val="nil"/>
              <w:bottom w:val="nil"/>
              <w:right w:val="nil"/>
            </w:tcBorders>
            <w:shd w:val="clear" w:color="auto" w:fill="auto"/>
            <w:noWrap/>
            <w:vAlign w:val="bottom"/>
            <w:hideMark/>
          </w:tcPr>
          <w:p w14:paraId="7E6C79A1" w14:textId="77777777" w:rsidR="002E16A1" w:rsidRPr="007B04F4" w:rsidRDefault="002E16A1" w:rsidP="008E5A99">
            <w:pPr>
              <w:spacing w:after="0" w:line="240" w:lineRule="auto"/>
              <w:jc w:val="center"/>
              <w:rPr>
                <w:ins w:id="518"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28307AE" w14:textId="77777777" w:rsidR="002E16A1" w:rsidRPr="007B04F4" w:rsidRDefault="002E16A1" w:rsidP="008E5A99">
            <w:pPr>
              <w:spacing w:after="0" w:line="240" w:lineRule="auto"/>
              <w:jc w:val="center"/>
              <w:rPr>
                <w:ins w:id="519" w:author="doetters" w:date="2022-03-28T10:25:00Z"/>
                <w:rFonts w:eastAsia="Times New Roman"/>
                <w:sz w:val="20"/>
                <w:szCs w:val="20"/>
                <w:lang w:eastAsia="de-DE"/>
              </w:rPr>
            </w:pPr>
          </w:p>
        </w:tc>
      </w:tr>
      <w:tr w:rsidR="002E16A1" w:rsidRPr="007B04F4" w14:paraId="47D08725" w14:textId="77777777" w:rsidTr="008E5A99">
        <w:trPr>
          <w:trHeight w:val="300"/>
          <w:ins w:id="520" w:author="doetters" w:date="2022-03-28T10:25:00Z"/>
        </w:trPr>
        <w:tc>
          <w:tcPr>
            <w:tcW w:w="518" w:type="dxa"/>
            <w:tcBorders>
              <w:top w:val="nil"/>
              <w:left w:val="nil"/>
              <w:bottom w:val="single" w:sz="4" w:space="0" w:color="auto"/>
              <w:right w:val="nil"/>
            </w:tcBorders>
            <w:shd w:val="clear" w:color="auto" w:fill="auto"/>
            <w:noWrap/>
            <w:vAlign w:val="bottom"/>
            <w:hideMark/>
          </w:tcPr>
          <w:p w14:paraId="4C63E84B" w14:textId="77777777" w:rsidR="002E16A1" w:rsidRPr="007B04F4" w:rsidRDefault="002E16A1" w:rsidP="008E5A99">
            <w:pPr>
              <w:spacing w:after="0" w:line="240" w:lineRule="auto"/>
              <w:jc w:val="center"/>
              <w:rPr>
                <w:ins w:id="521"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2FD35A24" w14:textId="77777777" w:rsidR="002E16A1" w:rsidRPr="007B04F4" w:rsidRDefault="002E16A1" w:rsidP="008E5A99">
            <w:pPr>
              <w:spacing w:after="0" w:line="240" w:lineRule="auto"/>
              <w:rPr>
                <w:ins w:id="522" w:author="doetters" w:date="2022-03-28T10:25:00Z"/>
                <w:rFonts w:eastAsia="Times New Roman"/>
                <w:color w:val="000000"/>
                <w:sz w:val="20"/>
                <w:szCs w:val="20"/>
                <w:lang w:eastAsia="de-DE"/>
              </w:rPr>
            </w:pPr>
            <w:ins w:id="523"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5A35E933" w14:textId="77777777" w:rsidR="002E16A1" w:rsidRPr="007B04F4" w:rsidRDefault="002E16A1" w:rsidP="008E5A99">
            <w:pPr>
              <w:spacing w:after="0" w:line="240" w:lineRule="auto"/>
              <w:jc w:val="center"/>
              <w:rPr>
                <w:ins w:id="524" w:author="doetters" w:date="2022-03-28T10:25:00Z"/>
                <w:rFonts w:eastAsia="Times New Roman"/>
                <w:color w:val="000000"/>
                <w:sz w:val="20"/>
                <w:szCs w:val="20"/>
                <w:lang w:eastAsia="de-DE"/>
              </w:rPr>
            </w:pPr>
            <w:ins w:id="525" w:author="doetters" w:date="2022-03-28T10:25:00Z">
              <w:r w:rsidRPr="007B04F4">
                <w:rPr>
                  <w:rFonts w:eastAsia="Times New Roman"/>
                  <w:color w:val="000000"/>
                  <w:sz w:val="20"/>
                  <w:szCs w:val="20"/>
                  <w:lang w:eastAsia="de-DE"/>
                </w:rPr>
                <w:t>798.17</w:t>
              </w:r>
            </w:ins>
          </w:p>
        </w:tc>
        <w:tc>
          <w:tcPr>
            <w:tcW w:w="1891" w:type="dxa"/>
            <w:tcBorders>
              <w:top w:val="nil"/>
              <w:left w:val="nil"/>
              <w:bottom w:val="single" w:sz="4" w:space="0" w:color="auto"/>
              <w:right w:val="nil"/>
            </w:tcBorders>
            <w:shd w:val="clear" w:color="auto" w:fill="auto"/>
            <w:hideMark/>
          </w:tcPr>
          <w:p w14:paraId="6140265D" w14:textId="77777777" w:rsidR="002E16A1" w:rsidRPr="007B04F4" w:rsidRDefault="002E16A1" w:rsidP="008E5A99">
            <w:pPr>
              <w:spacing w:after="0" w:line="240" w:lineRule="auto"/>
              <w:jc w:val="center"/>
              <w:rPr>
                <w:ins w:id="526" w:author="doetters" w:date="2022-03-28T10:25:00Z"/>
                <w:rFonts w:eastAsia="Times New Roman"/>
                <w:color w:val="000000"/>
                <w:sz w:val="20"/>
                <w:szCs w:val="20"/>
                <w:lang w:eastAsia="de-DE"/>
              </w:rPr>
            </w:pPr>
            <w:ins w:id="527" w:author="doetters" w:date="2022-03-28T10:25:00Z">
              <w:r w:rsidRPr="007B04F4">
                <w:rPr>
                  <w:rFonts w:eastAsia="Times New Roman"/>
                  <w:color w:val="000000"/>
                  <w:sz w:val="20"/>
                  <w:szCs w:val="20"/>
                  <w:lang w:eastAsia="de-DE"/>
                </w:rPr>
                <w:t>174.13 – 1422.21</w:t>
              </w:r>
            </w:ins>
          </w:p>
        </w:tc>
        <w:tc>
          <w:tcPr>
            <w:tcW w:w="836" w:type="dxa"/>
            <w:tcBorders>
              <w:top w:val="nil"/>
              <w:left w:val="nil"/>
              <w:bottom w:val="single" w:sz="4" w:space="0" w:color="auto"/>
              <w:right w:val="nil"/>
            </w:tcBorders>
            <w:shd w:val="clear" w:color="auto" w:fill="auto"/>
            <w:hideMark/>
          </w:tcPr>
          <w:p w14:paraId="750C99A5" w14:textId="77777777" w:rsidR="002E16A1" w:rsidRPr="007B04F4" w:rsidRDefault="002E16A1" w:rsidP="008E5A99">
            <w:pPr>
              <w:spacing w:after="0" w:line="240" w:lineRule="auto"/>
              <w:jc w:val="center"/>
              <w:rPr>
                <w:ins w:id="528" w:author="doetters" w:date="2022-03-28T10:25:00Z"/>
                <w:rFonts w:eastAsia="Times New Roman"/>
                <w:b/>
                <w:bCs/>
                <w:color w:val="000000"/>
                <w:sz w:val="20"/>
                <w:szCs w:val="20"/>
                <w:lang w:eastAsia="de-DE"/>
              </w:rPr>
            </w:pPr>
            <w:ins w:id="529" w:author="doetters" w:date="2022-03-28T10:25:00Z">
              <w:r w:rsidRPr="007B04F4">
                <w:rPr>
                  <w:rFonts w:eastAsia="Times New Roman"/>
                  <w:b/>
                  <w:bCs/>
                  <w:color w:val="000000"/>
                  <w:sz w:val="20"/>
                  <w:szCs w:val="20"/>
                  <w:lang w:eastAsia="de-DE"/>
                </w:rPr>
                <w:t>0.014</w:t>
              </w:r>
            </w:ins>
          </w:p>
        </w:tc>
        <w:tc>
          <w:tcPr>
            <w:tcW w:w="518" w:type="dxa"/>
            <w:tcBorders>
              <w:top w:val="nil"/>
              <w:left w:val="nil"/>
              <w:bottom w:val="single" w:sz="4" w:space="0" w:color="auto"/>
              <w:right w:val="nil"/>
            </w:tcBorders>
            <w:shd w:val="clear" w:color="auto" w:fill="auto"/>
            <w:noWrap/>
            <w:vAlign w:val="bottom"/>
            <w:hideMark/>
          </w:tcPr>
          <w:p w14:paraId="7F6F434D" w14:textId="77777777" w:rsidR="002E16A1" w:rsidRPr="007B04F4" w:rsidRDefault="002E16A1" w:rsidP="008E5A99">
            <w:pPr>
              <w:spacing w:after="0" w:line="240" w:lineRule="auto"/>
              <w:jc w:val="center"/>
              <w:rPr>
                <w:ins w:id="530"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6A75E49F" w14:textId="77777777" w:rsidR="002E16A1" w:rsidRPr="007B04F4" w:rsidRDefault="002E16A1" w:rsidP="008E5A99">
            <w:pPr>
              <w:spacing w:after="0" w:line="240" w:lineRule="auto"/>
              <w:jc w:val="center"/>
              <w:rPr>
                <w:ins w:id="531" w:author="doetters" w:date="2022-03-28T10:25:00Z"/>
                <w:rFonts w:eastAsia="Times New Roman"/>
                <w:sz w:val="20"/>
                <w:szCs w:val="20"/>
                <w:lang w:eastAsia="de-DE"/>
              </w:rPr>
            </w:pPr>
          </w:p>
        </w:tc>
      </w:tr>
      <w:tr w:rsidR="002E16A1" w:rsidRPr="007B04F4" w14:paraId="46A3DF6D" w14:textId="77777777" w:rsidTr="008E5A99">
        <w:trPr>
          <w:trHeight w:val="114"/>
          <w:ins w:id="532" w:author="doetters" w:date="2022-03-28T10:25:00Z"/>
        </w:trPr>
        <w:tc>
          <w:tcPr>
            <w:tcW w:w="518" w:type="dxa"/>
            <w:tcBorders>
              <w:top w:val="nil"/>
              <w:left w:val="nil"/>
              <w:bottom w:val="nil"/>
              <w:right w:val="nil"/>
            </w:tcBorders>
            <w:shd w:val="clear" w:color="auto" w:fill="auto"/>
            <w:noWrap/>
            <w:vAlign w:val="bottom"/>
            <w:hideMark/>
          </w:tcPr>
          <w:p w14:paraId="25DD790D" w14:textId="77777777" w:rsidR="002E16A1" w:rsidRPr="007B04F4" w:rsidRDefault="002E16A1" w:rsidP="008E5A99">
            <w:pPr>
              <w:spacing w:after="0" w:line="240" w:lineRule="auto"/>
              <w:rPr>
                <w:ins w:id="533" w:author="doetters" w:date="2022-03-28T10:25:00Z"/>
                <w:rFonts w:eastAsia="Times New Roman"/>
                <w:b/>
                <w:bCs/>
                <w:color w:val="000000"/>
                <w:sz w:val="20"/>
                <w:szCs w:val="20"/>
                <w:lang w:eastAsia="de-DE"/>
              </w:rPr>
            </w:pPr>
            <w:ins w:id="534" w:author="doetters" w:date="2022-03-28T10:25:00Z">
              <w:r w:rsidRPr="007B04F4">
                <w:rPr>
                  <w:rFonts w:eastAsia="Times New Roman"/>
                  <w:b/>
                  <w:bCs/>
                  <w:color w:val="000000"/>
                  <w:sz w:val="20"/>
                  <w:szCs w:val="20"/>
                  <w:lang w:eastAsia="de-DE"/>
                </w:rPr>
                <w:t>Mg</w:t>
              </w:r>
            </w:ins>
          </w:p>
        </w:tc>
        <w:tc>
          <w:tcPr>
            <w:tcW w:w="4201" w:type="dxa"/>
            <w:tcBorders>
              <w:top w:val="nil"/>
              <w:left w:val="nil"/>
              <w:bottom w:val="nil"/>
              <w:right w:val="nil"/>
            </w:tcBorders>
            <w:shd w:val="clear" w:color="auto" w:fill="auto"/>
            <w:hideMark/>
          </w:tcPr>
          <w:p w14:paraId="3C799CB3" w14:textId="77777777" w:rsidR="002E16A1" w:rsidRPr="007B04F4" w:rsidRDefault="002E16A1" w:rsidP="008E5A99">
            <w:pPr>
              <w:spacing w:after="0" w:line="240" w:lineRule="auto"/>
              <w:rPr>
                <w:ins w:id="535" w:author="doetters" w:date="2022-03-28T10:25:00Z"/>
                <w:rFonts w:eastAsia="Times New Roman"/>
                <w:color w:val="000000"/>
                <w:sz w:val="20"/>
                <w:szCs w:val="20"/>
                <w:lang w:eastAsia="de-DE"/>
              </w:rPr>
            </w:pPr>
            <w:ins w:id="536"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207D429D" w14:textId="77777777" w:rsidR="002E16A1" w:rsidRPr="007B04F4" w:rsidRDefault="002E16A1" w:rsidP="008E5A99">
            <w:pPr>
              <w:spacing w:after="0" w:line="240" w:lineRule="auto"/>
              <w:jc w:val="center"/>
              <w:rPr>
                <w:ins w:id="537" w:author="doetters" w:date="2022-03-28T10:25:00Z"/>
                <w:rFonts w:eastAsia="Times New Roman"/>
                <w:color w:val="000000"/>
                <w:sz w:val="20"/>
                <w:szCs w:val="20"/>
                <w:lang w:eastAsia="de-DE"/>
              </w:rPr>
            </w:pPr>
            <w:ins w:id="538" w:author="doetters" w:date="2022-03-28T10:25:00Z">
              <w:r w:rsidRPr="007B04F4">
                <w:rPr>
                  <w:rFonts w:eastAsia="Times New Roman"/>
                  <w:color w:val="000000"/>
                  <w:sz w:val="20"/>
                  <w:szCs w:val="20"/>
                  <w:lang w:eastAsia="de-DE"/>
                </w:rPr>
                <w:t>2796.81</w:t>
              </w:r>
            </w:ins>
          </w:p>
        </w:tc>
        <w:tc>
          <w:tcPr>
            <w:tcW w:w="1891" w:type="dxa"/>
            <w:tcBorders>
              <w:top w:val="nil"/>
              <w:left w:val="nil"/>
              <w:bottom w:val="nil"/>
              <w:right w:val="nil"/>
            </w:tcBorders>
            <w:shd w:val="clear" w:color="auto" w:fill="auto"/>
            <w:hideMark/>
          </w:tcPr>
          <w:p w14:paraId="007154BC" w14:textId="77777777" w:rsidR="002E16A1" w:rsidRPr="007B04F4" w:rsidRDefault="002E16A1" w:rsidP="008E5A99">
            <w:pPr>
              <w:spacing w:after="0" w:line="240" w:lineRule="auto"/>
              <w:jc w:val="center"/>
              <w:rPr>
                <w:ins w:id="539" w:author="doetters" w:date="2022-03-28T10:25:00Z"/>
                <w:rFonts w:eastAsia="Times New Roman"/>
                <w:color w:val="000000"/>
                <w:sz w:val="20"/>
                <w:szCs w:val="20"/>
                <w:lang w:eastAsia="de-DE"/>
              </w:rPr>
            </w:pPr>
            <w:ins w:id="540" w:author="doetters" w:date="2022-03-28T10:25:00Z">
              <w:r w:rsidRPr="007B04F4">
                <w:rPr>
                  <w:rFonts w:eastAsia="Times New Roman"/>
                  <w:color w:val="000000"/>
                  <w:sz w:val="20"/>
                  <w:szCs w:val="20"/>
                  <w:lang w:eastAsia="de-DE"/>
                </w:rPr>
                <w:t>2529.77 – 3063.85</w:t>
              </w:r>
            </w:ins>
          </w:p>
        </w:tc>
        <w:tc>
          <w:tcPr>
            <w:tcW w:w="836" w:type="dxa"/>
            <w:tcBorders>
              <w:top w:val="nil"/>
              <w:left w:val="nil"/>
              <w:bottom w:val="nil"/>
              <w:right w:val="nil"/>
            </w:tcBorders>
            <w:shd w:val="clear" w:color="auto" w:fill="auto"/>
            <w:hideMark/>
          </w:tcPr>
          <w:p w14:paraId="16CC5FA8" w14:textId="77777777" w:rsidR="002E16A1" w:rsidRPr="007B04F4" w:rsidRDefault="002E16A1" w:rsidP="008E5A99">
            <w:pPr>
              <w:spacing w:after="0" w:line="240" w:lineRule="auto"/>
              <w:jc w:val="center"/>
              <w:rPr>
                <w:ins w:id="541" w:author="doetters" w:date="2022-03-28T10:25:00Z"/>
                <w:rFonts w:eastAsia="Times New Roman"/>
                <w:b/>
                <w:bCs/>
                <w:color w:val="000000"/>
                <w:sz w:val="20"/>
                <w:szCs w:val="20"/>
                <w:lang w:eastAsia="de-DE"/>
              </w:rPr>
            </w:pPr>
            <w:ins w:id="542"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397E5BB7" w14:textId="77777777" w:rsidR="002E16A1" w:rsidRPr="007B04F4" w:rsidRDefault="002E16A1" w:rsidP="008E5A99">
            <w:pPr>
              <w:spacing w:after="0" w:line="240" w:lineRule="auto"/>
              <w:jc w:val="center"/>
              <w:rPr>
                <w:ins w:id="543" w:author="doetters" w:date="2022-03-28T10:25:00Z"/>
                <w:rFonts w:eastAsia="Times New Roman"/>
                <w:color w:val="000000"/>
                <w:sz w:val="20"/>
                <w:szCs w:val="20"/>
                <w:lang w:eastAsia="de-DE"/>
              </w:rPr>
            </w:pPr>
            <w:ins w:id="544" w:author="doetters" w:date="2022-03-28T10:25:00Z">
              <w:r w:rsidRPr="007B04F4">
                <w:rPr>
                  <w:rFonts w:eastAsia="Times New Roman"/>
                  <w:color w:val="000000"/>
                  <w:sz w:val="20"/>
                  <w:szCs w:val="20"/>
                  <w:lang w:eastAsia="de-DE"/>
                </w:rPr>
                <w:t>0.53</w:t>
              </w:r>
            </w:ins>
          </w:p>
        </w:tc>
        <w:tc>
          <w:tcPr>
            <w:tcW w:w="678" w:type="dxa"/>
            <w:tcBorders>
              <w:top w:val="nil"/>
              <w:left w:val="nil"/>
              <w:bottom w:val="nil"/>
              <w:right w:val="nil"/>
            </w:tcBorders>
            <w:shd w:val="clear" w:color="auto" w:fill="auto"/>
            <w:noWrap/>
            <w:vAlign w:val="bottom"/>
            <w:hideMark/>
          </w:tcPr>
          <w:p w14:paraId="3F915CDA" w14:textId="77777777" w:rsidR="002E16A1" w:rsidRPr="007B04F4" w:rsidRDefault="002E16A1" w:rsidP="008E5A99">
            <w:pPr>
              <w:spacing w:after="0" w:line="240" w:lineRule="auto"/>
              <w:jc w:val="center"/>
              <w:rPr>
                <w:ins w:id="545" w:author="doetters" w:date="2022-03-28T10:25:00Z"/>
                <w:rFonts w:eastAsia="Times New Roman"/>
                <w:color w:val="000000"/>
                <w:sz w:val="20"/>
                <w:szCs w:val="20"/>
                <w:lang w:eastAsia="de-DE"/>
              </w:rPr>
            </w:pPr>
            <w:ins w:id="546" w:author="doetters" w:date="2022-03-28T10:25:00Z">
              <w:r w:rsidRPr="007B04F4">
                <w:rPr>
                  <w:rFonts w:eastAsia="Times New Roman"/>
                  <w:color w:val="000000"/>
                  <w:sz w:val="20"/>
                  <w:szCs w:val="20"/>
                  <w:lang w:eastAsia="de-DE"/>
                </w:rPr>
                <w:t>0.49</w:t>
              </w:r>
            </w:ins>
          </w:p>
        </w:tc>
      </w:tr>
      <w:tr w:rsidR="002E16A1" w:rsidRPr="007B04F4" w14:paraId="345F0099" w14:textId="77777777" w:rsidTr="008E5A99">
        <w:trPr>
          <w:trHeight w:val="300"/>
          <w:ins w:id="547" w:author="doetters" w:date="2022-03-28T10:25:00Z"/>
        </w:trPr>
        <w:tc>
          <w:tcPr>
            <w:tcW w:w="518" w:type="dxa"/>
            <w:tcBorders>
              <w:top w:val="nil"/>
              <w:left w:val="nil"/>
              <w:bottom w:val="nil"/>
              <w:right w:val="nil"/>
            </w:tcBorders>
            <w:shd w:val="clear" w:color="auto" w:fill="auto"/>
            <w:noWrap/>
            <w:vAlign w:val="bottom"/>
            <w:hideMark/>
          </w:tcPr>
          <w:p w14:paraId="17BF3656" w14:textId="77777777" w:rsidR="002E16A1" w:rsidRPr="007B04F4" w:rsidRDefault="002E16A1" w:rsidP="008E5A99">
            <w:pPr>
              <w:spacing w:after="0" w:line="240" w:lineRule="auto"/>
              <w:jc w:val="center"/>
              <w:rPr>
                <w:ins w:id="548"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1D943DA3" w14:textId="77777777" w:rsidR="002E16A1" w:rsidRPr="007B04F4" w:rsidRDefault="002E16A1" w:rsidP="008E5A99">
            <w:pPr>
              <w:spacing w:after="0" w:line="240" w:lineRule="auto"/>
              <w:rPr>
                <w:ins w:id="549" w:author="doetters" w:date="2022-03-28T10:25:00Z"/>
                <w:rFonts w:eastAsia="Times New Roman"/>
                <w:color w:val="000000"/>
                <w:sz w:val="20"/>
                <w:szCs w:val="20"/>
                <w:lang w:val="en-US" w:eastAsia="de-DE"/>
              </w:rPr>
            </w:pPr>
            <w:ins w:id="550"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5B0D5920" w14:textId="77777777" w:rsidR="002E16A1" w:rsidRPr="007B04F4" w:rsidRDefault="002E16A1" w:rsidP="008E5A99">
            <w:pPr>
              <w:spacing w:after="0" w:line="240" w:lineRule="auto"/>
              <w:jc w:val="center"/>
              <w:rPr>
                <w:ins w:id="551" w:author="doetters" w:date="2022-03-28T10:25:00Z"/>
                <w:rFonts w:eastAsia="Times New Roman"/>
                <w:color w:val="000000"/>
                <w:sz w:val="20"/>
                <w:szCs w:val="20"/>
                <w:lang w:eastAsia="de-DE"/>
              </w:rPr>
            </w:pPr>
            <w:ins w:id="552" w:author="doetters" w:date="2022-03-28T10:25:00Z">
              <w:r w:rsidRPr="007B04F4">
                <w:rPr>
                  <w:rFonts w:eastAsia="Times New Roman"/>
                  <w:color w:val="000000"/>
                  <w:sz w:val="20"/>
                  <w:szCs w:val="20"/>
                  <w:lang w:eastAsia="de-DE"/>
                </w:rPr>
                <w:t>30.17</w:t>
              </w:r>
            </w:ins>
          </w:p>
        </w:tc>
        <w:tc>
          <w:tcPr>
            <w:tcW w:w="1891" w:type="dxa"/>
            <w:tcBorders>
              <w:top w:val="nil"/>
              <w:left w:val="nil"/>
              <w:bottom w:val="nil"/>
              <w:right w:val="nil"/>
            </w:tcBorders>
            <w:shd w:val="clear" w:color="auto" w:fill="auto"/>
            <w:hideMark/>
          </w:tcPr>
          <w:p w14:paraId="2A210255" w14:textId="77777777" w:rsidR="002E16A1" w:rsidRPr="007B04F4" w:rsidRDefault="002E16A1" w:rsidP="008E5A99">
            <w:pPr>
              <w:spacing w:after="0" w:line="240" w:lineRule="auto"/>
              <w:jc w:val="center"/>
              <w:rPr>
                <w:ins w:id="553" w:author="doetters" w:date="2022-03-28T10:25:00Z"/>
                <w:rFonts w:eastAsia="Times New Roman"/>
                <w:color w:val="000000"/>
                <w:sz w:val="20"/>
                <w:szCs w:val="20"/>
                <w:lang w:eastAsia="de-DE"/>
              </w:rPr>
            </w:pPr>
            <w:ins w:id="554" w:author="doetters" w:date="2022-03-28T10:25:00Z">
              <w:r w:rsidRPr="007B04F4">
                <w:rPr>
                  <w:rFonts w:eastAsia="Times New Roman"/>
                  <w:color w:val="000000"/>
                  <w:sz w:val="20"/>
                  <w:szCs w:val="20"/>
                  <w:lang w:eastAsia="de-DE"/>
                </w:rPr>
                <w:t>8.62 – 51.71</w:t>
              </w:r>
            </w:ins>
          </w:p>
        </w:tc>
        <w:tc>
          <w:tcPr>
            <w:tcW w:w="836" w:type="dxa"/>
            <w:tcBorders>
              <w:top w:val="nil"/>
              <w:left w:val="nil"/>
              <w:bottom w:val="nil"/>
              <w:right w:val="nil"/>
            </w:tcBorders>
            <w:shd w:val="clear" w:color="auto" w:fill="auto"/>
            <w:hideMark/>
          </w:tcPr>
          <w:p w14:paraId="4F634B53" w14:textId="77777777" w:rsidR="002E16A1" w:rsidRPr="007B04F4" w:rsidRDefault="002E16A1" w:rsidP="008E5A99">
            <w:pPr>
              <w:spacing w:after="0" w:line="240" w:lineRule="auto"/>
              <w:jc w:val="center"/>
              <w:rPr>
                <w:ins w:id="555" w:author="doetters" w:date="2022-03-28T10:25:00Z"/>
                <w:rFonts w:eastAsia="Times New Roman"/>
                <w:b/>
                <w:bCs/>
                <w:color w:val="000000"/>
                <w:sz w:val="20"/>
                <w:szCs w:val="20"/>
                <w:lang w:eastAsia="de-DE"/>
              </w:rPr>
            </w:pPr>
            <w:ins w:id="556" w:author="doetters" w:date="2022-03-28T10:25:00Z">
              <w:r w:rsidRPr="007B04F4">
                <w:rPr>
                  <w:rFonts w:eastAsia="Times New Roman"/>
                  <w:b/>
                  <w:bCs/>
                  <w:color w:val="000000"/>
                  <w:sz w:val="20"/>
                  <w:szCs w:val="20"/>
                  <w:lang w:eastAsia="de-DE"/>
                </w:rPr>
                <w:t>0.008</w:t>
              </w:r>
            </w:ins>
          </w:p>
        </w:tc>
        <w:tc>
          <w:tcPr>
            <w:tcW w:w="518" w:type="dxa"/>
            <w:tcBorders>
              <w:top w:val="nil"/>
              <w:left w:val="nil"/>
              <w:bottom w:val="nil"/>
              <w:right w:val="nil"/>
            </w:tcBorders>
            <w:shd w:val="clear" w:color="auto" w:fill="auto"/>
            <w:noWrap/>
            <w:vAlign w:val="bottom"/>
            <w:hideMark/>
          </w:tcPr>
          <w:p w14:paraId="2F4D7DD4" w14:textId="77777777" w:rsidR="002E16A1" w:rsidRPr="007B04F4" w:rsidRDefault="002E16A1" w:rsidP="008E5A99">
            <w:pPr>
              <w:spacing w:after="0" w:line="240" w:lineRule="auto"/>
              <w:jc w:val="center"/>
              <w:rPr>
                <w:ins w:id="557"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AE0FD37" w14:textId="77777777" w:rsidR="002E16A1" w:rsidRPr="007B04F4" w:rsidRDefault="002E16A1" w:rsidP="008E5A99">
            <w:pPr>
              <w:spacing w:after="0" w:line="240" w:lineRule="auto"/>
              <w:jc w:val="center"/>
              <w:rPr>
                <w:ins w:id="558" w:author="doetters" w:date="2022-03-28T10:25:00Z"/>
                <w:rFonts w:eastAsia="Times New Roman"/>
                <w:sz w:val="20"/>
                <w:szCs w:val="20"/>
                <w:lang w:eastAsia="de-DE"/>
              </w:rPr>
            </w:pPr>
          </w:p>
        </w:tc>
      </w:tr>
      <w:tr w:rsidR="002E16A1" w:rsidRPr="007B04F4" w14:paraId="7466C719" w14:textId="77777777" w:rsidTr="008E5A99">
        <w:trPr>
          <w:trHeight w:val="300"/>
          <w:ins w:id="559" w:author="doetters" w:date="2022-03-28T10:25:00Z"/>
        </w:trPr>
        <w:tc>
          <w:tcPr>
            <w:tcW w:w="518" w:type="dxa"/>
            <w:tcBorders>
              <w:top w:val="nil"/>
              <w:left w:val="nil"/>
              <w:bottom w:val="nil"/>
              <w:right w:val="nil"/>
            </w:tcBorders>
            <w:shd w:val="clear" w:color="auto" w:fill="auto"/>
            <w:noWrap/>
            <w:vAlign w:val="bottom"/>
            <w:hideMark/>
          </w:tcPr>
          <w:p w14:paraId="3BA6AA59" w14:textId="77777777" w:rsidR="002E16A1" w:rsidRPr="007B04F4" w:rsidRDefault="002E16A1" w:rsidP="008E5A99">
            <w:pPr>
              <w:spacing w:after="0" w:line="240" w:lineRule="auto"/>
              <w:jc w:val="center"/>
              <w:rPr>
                <w:ins w:id="560"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03E1FE17" w14:textId="77777777" w:rsidR="002E16A1" w:rsidRPr="007B04F4" w:rsidRDefault="002E16A1" w:rsidP="008E5A99">
            <w:pPr>
              <w:spacing w:after="0" w:line="240" w:lineRule="auto"/>
              <w:rPr>
                <w:ins w:id="561" w:author="doetters" w:date="2022-03-28T10:25:00Z"/>
                <w:rFonts w:eastAsia="Times New Roman"/>
                <w:color w:val="000000"/>
                <w:sz w:val="20"/>
                <w:szCs w:val="20"/>
                <w:lang w:eastAsia="de-DE"/>
              </w:rPr>
            </w:pPr>
            <w:ins w:id="562"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0FDD5F19" w14:textId="77777777" w:rsidR="002E16A1" w:rsidRPr="007B04F4" w:rsidRDefault="002E16A1" w:rsidP="008E5A99">
            <w:pPr>
              <w:spacing w:after="0" w:line="240" w:lineRule="auto"/>
              <w:jc w:val="center"/>
              <w:rPr>
                <w:ins w:id="563" w:author="doetters" w:date="2022-03-28T10:25:00Z"/>
                <w:rFonts w:eastAsia="Times New Roman"/>
                <w:color w:val="000000"/>
                <w:sz w:val="20"/>
                <w:szCs w:val="20"/>
                <w:lang w:eastAsia="de-DE"/>
              </w:rPr>
            </w:pPr>
            <w:ins w:id="564" w:author="doetters" w:date="2022-03-28T10:25:00Z">
              <w:r w:rsidRPr="007B04F4">
                <w:rPr>
                  <w:rFonts w:eastAsia="Times New Roman"/>
                  <w:color w:val="000000"/>
                  <w:sz w:val="20"/>
                  <w:szCs w:val="20"/>
                  <w:lang w:eastAsia="de-DE"/>
                </w:rPr>
                <w:t>73.41</w:t>
              </w:r>
            </w:ins>
          </w:p>
        </w:tc>
        <w:tc>
          <w:tcPr>
            <w:tcW w:w="1891" w:type="dxa"/>
            <w:tcBorders>
              <w:top w:val="nil"/>
              <w:left w:val="nil"/>
              <w:bottom w:val="nil"/>
              <w:right w:val="nil"/>
            </w:tcBorders>
            <w:shd w:val="clear" w:color="auto" w:fill="auto"/>
            <w:hideMark/>
          </w:tcPr>
          <w:p w14:paraId="3A95F209" w14:textId="77777777" w:rsidR="002E16A1" w:rsidRPr="007B04F4" w:rsidRDefault="002E16A1" w:rsidP="008E5A99">
            <w:pPr>
              <w:spacing w:after="0" w:line="240" w:lineRule="auto"/>
              <w:jc w:val="center"/>
              <w:rPr>
                <w:ins w:id="565" w:author="doetters" w:date="2022-03-28T10:25:00Z"/>
                <w:rFonts w:eastAsia="Times New Roman"/>
                <w:color w:val="000000"/>
                <w:sz w:val="20"/>
                <w:szCs w:val="20"/>
                <w:lang w:eastAsia="de-DE"/>
              </w:rPr>
            </w:pPr>
            <w:ins w:id="566" w:author="doetters" w:date="2022-03-28T10:25:00Z">
              <w:r w:rsidRPr="007B04F4">
                <w:rPr>
                  <w:rFonts w:eastAsia="Times New Roman"/>
                  <w:color w:val="000000"/>
                  <w:sz w:val="20"/>
                  <w:szCs w:val="20"/>
                  <w:lang w:eastAsia="de-DE"/>
                </w:rPr>
                <w:t>2.72 – 144.10</w:t>
              </w:r>
            </w:ins>
          </w:p>
        </w:tc>
        <w:tc>
          <w:tcPr>
            <w:tcW w:w="836" w:type="dxa"/>
            <w:tcBorders>
              <w:top w:val="nil"/>
              <w:left w:val="nil"/>
              <w:bottom w:val="nil"/>
              <w:right w:val="nil"/>
            </w:tcBorders>
            <w:shd w:val="clear" w:color="auto" w:fill="auto"/>
            <w:hideMark/>
          </w:tcPr>
          <w:p w14:paraId="257326B4" w14:textId="77777777" w:rsidR="002E16A1" w:rsidRPr="007B04F4" w:rsidRDefault="002E16A1" w:rsidP="008E5A99">
            <w:pPr>
              <w:spacing w:after="0" w:line="240" w:lineRule="auto"/>
              <w:jc w:val="center"/>
              <w:rPr>
                <w:ins w:id="567" w:author="doetters" w:date="2022-03-28T10:25:00Z"/>
                <w:rFonts w:eastAsia="Times New Roman"/>
                <w:b/>
                <w:bCs/>
                <w:color w:val="000000"/>
                <w:sz w:val="20"/>
                <w:szCs w:val="20"/>
                <w:lang w:eastAsia="de-DE"/>
              </w:rPr>
            </w:pPr>
            <w:ins w:id="568" w:author="doetters" w:date="2022-03-28T10:25:00Z">
              <w:r w:rsidRPr="007B04F4">
                <w:rPr>
                  <w:rFonts w:eastAsia="Times New Roman"/>
                  <w:b/>
                  <w:bCs/>
                  <w:color w:val="000000"/>
                  <w:sz w:val="20"/>
                  <w:szCs w:val="20"/>
                  <w:lang w:eastAsia="de-DE"/>
                </w:rPr>
                <w:t>0.042</w:t>
              </w:r>
            </w:ins>
          </w:p>
        </w:tc>
        <w:tc>
          <w:tcPr>
            <w:tcW w:w="518" w:type="dxa"/>
            <w:tcBorders>
              <w:top w:val="nil"/>
              <w:left w:val="nil"/>
              <w:bottom w:val="nil"/>
              <w:right w:val="nil"/>
            </w:tcBorders>
            <w:shd w:val="clear" w:color="auto" w:fill="auto"/>
            <w:noWrap/>
            <w:vAlign w:val="bottom"/>
            <w:hideMark/>
          </w:tcPr>
          <w:p w14:paraId="4DA07C4A" w14:textId="77777777" w:rsidR="002E16A1" w:rsidRPr="007B04F4" w:rsidRDefault="002E16A1" w:rsidP="008E5A99">
            <w:pPr>
              <w:spacing w:after="0" w:line="240" w:lineRule="auto"/>
              <w:jc w:val="center"/>
              <w:rPr>
                <w:ins w:id="569"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0CD05DE" w14:textId="77777777" w:rsidR="002E16A1" w:rsidRPr="007B04F4" w:rsidRDefault="002E16A1" w:rsidP="008E5A99">
            <w:pPr>
              <w:spacing w:after="0" w:line="240" w:lineRule="auto"/>
              <w:jc w:val="center"/>
              <w:rPr>
                <w:ins w:id="570" w:author="doetters" w:date="2022-03-28T10:25:00Z"/>
                <w:rFonts w:eastAsia="Times New Roman"/>
                <w:sz w:val="20"/>
                <w:szCs w:val="20"/>
                <w:lang w:eastAsia="de-DE"/>
              </w:rPr>
            </w:pPr>
          </w:p>
        </w:tc>
      </w:tr>
      <w:tr w:rsidR="002E16A1" w:rsidRPr="007B04F4" w14:paraId="11CAC52A" w14:textId="77777777" w:rsidTr="008E5A99">
        <w:trPr>
          <w:trHeight w:val="300"/>
          <w:ins w:id="571" w:author="doetters" w:date="2022-03-28T10:25:00Z"/>
        </w:trPr>
        <w:tc>
          <w:tcPr>
            <w:tcW w:w="518" w:type="dxa"/>
            <w:tcBorders>
              <w:top w:val="nil"/>
              <w:left w:val="nil"/>
              <w:bottom w:val="single" w:sz="4" w:space="0" w:color="auto"/>
              <w:right w:val="nil"/>
            </w:tcBorders>
            <w:shd w:val="clear" w:color="auto" w:fill="auto"/>
            <w:noWrap/>
            <w:vAlign w:val="bottom"/>
            <w:hideMark/>
          </w:tcPr>
          <w:p w14:paraId="25F105CA" w14:textId="77777777" w:rsidR="002E16A1" w:rsidRPr="007B04F4" w:rsidRDefault="002E16A1" w:rsidP="008E5A99">
            <w:pPr>
              <w:spacing w:after="0" w:line="240" w:lineRule="auto"/>
              <w:jc w:val="center"/>
              <w:rPr>
                <w:ins w:id="572"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2A77EC07" w14:textId="77777777" w:rsidR="002E16A1" w:rsidRPr="007B04F4" w:rsidRDefault="002E16A1" w:rsidP="008E5A99">
            <w:pPr>
              <w:spacing w:after="0" w:line="240" w:lineRule="auto"/>
              <w:rPr>
                <w:ins w:id="573" w:author="doetters" w:date="2022-03-28T10:25:00Z"/>
                <w:rFonts w:eastAsia="Times New Roman"/>
                <w:color w:val="000000"/>
                <w:sz w:val="20"/>
                <w:szCs w:val="20"/>
                <w:lang w:eastAsia="de-DE"/>
              </w:rPr>
            </w:pPr>
            <w:ins w:id="574"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55A6939F" w14:textId="77777777" w:rsidR="002E16A1" w:rsidRPr="007B04F4" w:rsidRDefault="002E16A1" w:rsidP="008E5A99">
            <w:pPr>
              <w:spacing w:after="0" w:line="240" w:lineRule="auto"/>
              <w:jc w:val="center"/>
              <w:rPr>
                <w:ins w:id="575" w:author="doetters" w:date="2022-03-28T10:25:00Z"/>
                <w:rFonts w:eastAsia="Times New Roman"/>
                <w:color w:val="000000"/>
                <w:sz w:val="20"/>
                <w:szCs w:val="20"/>
                <w:lang w:eastAsia="de-DE"/>
              </w:rPr>
            </w:pPr>
            <w:ins w:id="576" w:author="doetters" w:date="2022-03-28T10:25:00Z">
              <w:r w:rsidRPr="007B04F4">
                <w:rPr>
                  <w:rFonts w:eastAsia="Times New Roman"/>
                  <w:color w:val="000000"/>
                  <w:sz w:val="20"/>
                  <w:szCs w:val="20"/>
                  <w:lang w:eastAsia="de-DE"/>
                </w:rPr>
                <w:t>213.99</w:t>
              </w:r>
            </w:ins>
          </w:p>
        </w:tc>
        <w:tc>
          <w:tcPr>
            <w:tcW w:w="1891" w:type="dxa"/>
            <w:tcBorders>
              <w:top w:val="nil"/>
              <w:left w:val="nil"/>
              <w:bottom w:val="single" w:sz="4" w:space="0" w:color="auto"/>
              <w:right w:val="nil"/>
            </w:tcBorders>
            <w:shd w:val="clear" w:color="auto" w:fill="auto"/>
            <w:hideMark/>
          </w:tcPr>
          <w:p w14:paraId="727A14BF" w14:textId="77777777" w:rsidR="002E16A1" w:rsidRPr="007B04F4" w:rsidRDefault="002E16A1" w:rsidP="008E5A99">
            <w:pPr>
              <w:spacing w:after="0" w:line="240" w:lineRule="auto"/>
              <w:jc w:val="center"/>
              <w:rPr>
                <w:ins w:id="577" w:author="doetters" w:date="2022-03-28T10:25:00Z"/>
                <w:rFonts w:eastAsia="Times New Roman"/>
                <w:color w:val="000000"/>
                <w:sz w:val="20"/>
                <w:szCs w:val="20"/>
                <w:lang w:eastAsia="de-DE"/>
              </w:rPr>
            </w:pPr>
            <w:ins w:id="578" w:author="doetters" w:date="2022-03-28T10:25:00Z">
              <w:r w:rsidRPr="007B04F4">
                <w:rPr>
                  <w:rFonts w:eastAsia="Times New Roman"/>
                  <w:color w:val="000000"/>
                  <w:sz w:val="20"/>
                  <w:szCs w:val="20"/>
                  <w:lang w:eastAsia="de-DE"/>
                </w:rPr>
                <w:t>95.51 – 332.48</w:t>
              </w:r>
            </w:ins>
          </w:p>
        </w:tc>
        <w:tc>
          <w:tcPr>
            <w:tcW w:w="836" w:type="dxa"/>
            <w:tcBorders>
              <w:top w:val="nil"/>
              <w:left w:val="nil"/>
              <w:bottom w:val="single" w:sz="4" w:space="0" w:color="auto"/>
              <w:right w:val="nil"/>
            </w:tcBorders>
            <w:shd w:val="clear" w:color="auto" w:fill="auto"/>
            <w:hideMark/>
          </w:tcPr>
          <w:p w14:paraId="507AE95C" w14:textId="77777777" w:rsidR="002E16A1" w:rsidRPr="007B04F4" w:rsidRDefault="002E16A1" w:rsidP="008E5A99">
            <w:pPr>
              <w:spacing w:after="0" w:line="240" w:lineRule="auto"/>
              <w:jc w:val="center"/>
              <w:rPr>
                <w:ins w:id="579" w:author="doetters" w:date="2022-03-28T10:25:00Z"/>
                <w:rFonts w:eastAsia="Times New Roman"/>
                <w:b/>
                <w:bCs/>
                <w:color w:val="000000"/>
                <w:sz w:val="20"/>
                <w:szCs w:val="20"/>
                <w:lang w:eastAsia="de-DE"/>
              </w:rPr>
            </w:pPr>
            <w:ins w:id="580" w:author="doetters" w:date="2022-03-28T10:25:00Z">
              <w:r w:rsidRPr="007B04F4">
                <w:rPr>
                  <w:rFonts w:eastAsia="Times New Roman"/>
                  <w:b/>
                  <w:bCs/>
                  <w:color w:val="000000"/>
                  <w:sz w:val="20"/>
                  <w:szCs w:val="20"/>
                  <w:lang w:eastAsia="de-DE"/>
                </w:rPr>
                <w:t>0.001</w:t>
              </w:r>
            </w:ins>
          </w:p>
        </w:tc>
        <w:tc>
          <w:tcPr>
            <w:tcW w:w="518" w:type="dxa"/>
            <w:tcBorders>
              <w:top w:val="nil"/>
              <w:left w:val="nil"/>
              <w:bottom w:val="single" w:sz="4" w:space="0" w:color="auto"/>
              <w:right w:val="nil"/>
            </w:tcBorders>
            <w:shd w:val="clear" w:color="auto" w:fill="auto"/>
            <w:noWrap/>
            <w:vAlign w:val="bottom"/>
            <w:hideMark/>
          </w:tcPr>
          <w:p w14:paraId="16573F92" w14:textId="77777777" w:rsidR="002E16A1" w:rsidRPr="007B04F4" w:rsidRDefault="002E16A1" w:rsidP="008E5A99">
            <w:pPr>
              <w:spacing w:after="0" w:line="240" w:lineRule="auto"/>
              <w:jc w:val="center"/>
              <w:rPr>
                <w:ins w:id="581"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2C2E9304" w14:textId="77777777" w:rsidR="002E16A1" w:rsidRPr="007B04F4" w:rsidRDefault="002E16A1" w:rsidP="008E5A99">
            <w:pPr>
              <w:spacing w:after="0" w:line="240" w:lineRule="auto"/>
              <w:jc w:val="center"/>
              <w:rPr>
                <w:ins w:id="582" w:author="doetters" w:date="2022-03-28T10:25:00Z"/>
                <w:rFonts w:eastAsia="Times New Roman"/>
                <w:sz w:val="20"/>
                <w:szCs w:val="20"/>
                <w:lang w:eastAsia="de-DE"/>
              </w:rPr>
            </w:pPr>
          </w:p>
        </w:tc>
      </w:tr>
      <w:tr w:rsidR="002E16A1" w:rsidRPr="007B04F4" w14:paraId="68627B4E" w14:textId="77777777" w:rsidTr="008E5A99">
        <w:trPr>
          <w:trHeight w:val="300"/>
          <w:ins w:id="583" w:author="doetters" w:date="2022-03-28T10:25:00Z"/>
        </w:trPr>
        <w:tc>
          <w:tcPr>
            <w:tcW w:w="518" w:type="dxa"/>
            <w:tcBorders>
              <w:top w:val="nil"/>
              <w:left w:val="nil"/>
              <w:bottom w:val="nil"/>
              <w:right w:val="nil"/>
            </w:tcBorders>
            <w:shd w:val="clear" w:color="auto" w:fill="auto"/>
            <w:noWrap/>
            <w:vAlign w:val="bottom"/>
            <w:hideMark/>
          </w:tcPr>
          <w:p w14:paraId="2AFAA564" w14:textId="77777777" w:rsidR="002E16A1" w:rsidRPr="007B04F4" w:rsidRDefault="002E16A1" w:rsidP="008E5A99">
            <w:pPr>
              <w:spacing w:after="0" w:line="240" w:lineRule="auto"/>
              <w:rPr>
                <w:ins w:id="584" w:author="doetters" w:date="2022-03-28T10:25:00Z"/>
                <w:rFonts w:eastAsia="Times New Roman"/>
                <w:b/>
                <w:bCs/>
                <w:color w:val="000000"/>
                <w:sz w:val="20"/>
                <w:szCs w:val="20"/>
                <w:lang w:eastAsia="de-DE"/>
              </w:rPr>
            </w:pPr>
            <w:ins w:id="585" w:author="doetters" w:date="2022-03-28T10:25:00Z">
              <w:r w:rsidRPr="007B04F4">
                <w:rPr>
                  <w:rFonts w:eastAsia="Times New Roman"/>
                  <w:b/>
                  <w:bCs/>
                  <w:color w:val="000000"/>
                  <w:sz w:val="20"/>
                  <w:szCs w:val="20"/>
                  <w:lang w:eastAsia="de-DE"/>
                </w:rPr>
                <w:t>Na</w:t>
              </w:r>
            </w:ins>
          </w:p>
        </w:tc>
        <w:tc>
          <w:tcPr>
            <w:tcW w:w="4201" w:type="dxa"/>
            <w:tcBorders>
              <w:top w:val="nil"/>
              <w:left w:val="nil"/>
              <w:bottom w:val="nil"/>
              <w:right w:val="nil"/>
            </w:tcBorders>
            <w:shd w:val="clear" w:color="auto" w:fill="auto"/>
            <w:hideMark/>
          </w:tcPr>
          <w:p w14:paraId="6CA7AB97" w14:textId="77777777" w:rsidR="002E16A1" w:rsidRPr="007B04F4" w:rsidRDefault="002E16A1" w:rsidP="008E5A99">
            <w:pPr>
              <w:spacing w:after="0" w:line="240" w:lineRule="auto"/>
              <w:rPr>
                <w:ins w:id="586" w:author="doetters" w:date="2022-03-28T10:25:00Z"/>
                <w:rFonts w:eastAsia="Times New Roman"/>
                <w:color w:val="000000"/>
                <w:sz w:val="20"/>
                <w:szCs w:val="20"/>
                <w:lang w:eastAsia="de-DE"/>
              </w:rPr>
            </w:pPr>
            <w:ins w:id="587" w:author="doetters" w:date="2022-03-28T10:25:00Z">
              <w:r w:rsidRPr="007B04F4">
                <w:rPr>
                  <w:rFonts w:eastAsia="Times New Roman"/>
                  <w:color w:val="000000"/>
                  <w:sz w:val="20"/>
                  <w:szCs w:val="20"/>
                  <w:lang w:eastAsia="de-DE"/>
                </w:rPr>
                <w:t>(Intercept)</w:t>
              </w:r>
            </w:ins>
          </w:p>
        </w:tc>
        <w:tc>
          <w:tcPr>
            <w:tcW w:w="974" w:type="dxa"/>
            <w:tcBorders>
              <w:top w:val="nil"/>
              <w:left w:val="nil"/>
              <w:bottom w:val="nil"/>
              <w:right w:val="nil"/>
            </w:tcBorders>
            <w:shd w:val="clear" w:color="auto" w:fill="auto"/>
            <w:hideMark/>
          </w:tcPr>
          <w:p w14:paraId="776EBDE2" w14:textId="77777777" w:rsidR="002E16A1" w:rsidRPr="007B04F4" w:rsidRDefault="002E16A1" w:rsidP="008E5A99">
            <w:pPr>
              <w:spacing w:after="0" w:line="240" w:lineRule="auto"/>
              <w:jc w:val="center"/>
              <w:rPr>
                <w:ins w:id="588" w:author="doetters" w:date="2022-03-28T10:25:00Z"/>
                <w:rFonts w:eastAsia="Times New Roman"/>
                <w:color w:val="000000"/>
                <w:sz w:val="20"/>
                <w:szCs w:val="20"/>
                <w:lang w:eastAsia="de-DE"/>
              </w:rPr>
            </w:pPr>
            <w:ins w:id="589" w:author="doetters" w:date="2022-03-28T10:25:00Z">
              <w:r w:rsidRPr="007B04F4">
                <w:rPr>
                  <w:rFonts w:eastAsia="Times New Roman"/>
                  <w:color w:val="000000"/>
                  <w:sz w:val="20"/>
                  <w:szCs w:val="20"/>
                  <w:lang w:eastAsia="de-DE"/>
                </w:rPr>
                <w:t>65.6</w:t>
              </w:r>
            </w:ins>
          </w:p>
        </w:tc>
        <w:tc>
          <w:tcPr>
            <w:tcW w:w="1891" w:type="dxa"/>
            <w:tcBorders>
              <w:top w:val="nil"/>
              <w:left w:val="nil"/>
              <w:bottom w:val="nil"/>
              <w:right w:val="nil"/>
            </w:tcBorders>
            <w:shd w:val="clear" w:color="auto" w:fill="auto"/>
            <w:hideMark/>
          </w:tcPr>
          <w:p w14:paraId="6E777505" w14:textId="77777777" w:rsidR="002E16A1" w:rsidRPr="007B04F4" w:rsidRDefault="002E16A1" w:rsidP="008E5A99">
            <w:pPr>
              <w:spacing w:after="0" w:line="240" w:lineRule="auto"/>
              <w:jc w:val="center"/>
              <w:rPr>
                <w:ins w:id="590" w:author="doetters" w:date="2022-03-28T10:25:00Z"/>
                <w:rFonts w:eastAsia="Times New Roman"/>
                <w:color w:val="000000"/>
                <w:sz w:val="20"/>
                <w:szCs w:val="20"/>
                <w:lang w:eastAsia="de-DE"/>
              </w:rPr>
            </w:pPr>
            <w:ins w:id="591" w:author="doetters" w:date="2022-03-28T10:25:00Z">
              <w:r w:rsidRPr="007B04F4">
                <w:rPr>
                  <w:rFonts w:eastAsia="Times New Roman"/>
                  <w:color w:val="000000"/>
                  <w:sz w:val="20"/>
                  <w:szCs w:val="20"/>
                  <w:lang w:eastAsia="de-DE"/>
                </w:rPr>
                <w:t>54.77 – 76.42</w:t>
              </w:r>
            </w:ins>
          </w:p>
        </w:tc>
        <w:tc>
          <w:tcPr>
            <w:tcW w:w="836" w:type="dxa"/>
            <w:tcBorders>
              <w:top w:val="nil"/>
              <w:left w:val="nil"/>
              <w:bottom w:val="nil"/>
              <w:right w:val="nil"/>
            </w:tcBorders>
            <w:shd w:val="clear" w:color="auto" w:fill="auto"/>
            <w:hideMark/>
          </w:tcPr>
          <w:p w14:paraId="77D12CA3" w14:textId="77777777" w:rsidR="002E16A1" w:rsidRPr="007B04F4" w:rsidRDefault="002E16A1" w:rsidP="008E5A99">
            <w:pPr>
              <w:spacing w:after="0" w:line="240" w:lineRule="auto"/>
              <w:jc w:val="center"/>
              <w:rPr>
                <w:ins w:id="592" w:author="doetters" w:date="2022-03-28T10:25:00Z"/>
                <w:rFonts w:eastAsia="Times New Roman"/>
                <w:b/>
                <w:bCs/>
                <w:color w:val="000000"/>
                <w:sz w:val="20"/>
                <w:szCs w:val="20"/>
                <w:lang w:eastAsia="de-DE"/>
              </w:rPr>
            </w:pPr>
            <w:ins w:id="593"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2EAA51BE" w14:textId="77777777" w:rsidR="002E16A1" w:rsidRPr="007B04F4" w:rsidRDefault="002E16A1" w:rsidP="008E5A99">
            <w:pPr>
              <w:spacing w:after="0" w:line="240" w:lineRule="auto"/>
              <w:jc w:val="center"/>
              <w:rPr>
                <w:ins w:id="594" w:author="doetters" w:date="2022-03-28T10:25:00Z"/>
                <w:rFonts w:eastAsia="Times New Roman"/>
                <w:color w:val="000000"/>
                <w:sz w:val="20"/>
                <w:szCs w:val="20"/>
                <w:lang w:eastAsia="de-DE"/>
              </w:rPr>
            </w:pPr>
            <w:ins w:id="595" w:author="doetters" w:date="2022-03-28T10:25:00Z">
              <w:r w:rsidRPr="007B04F4">
                <w:rPr>
                  <w:rFonts w:eastAsia="Times New Roman"/>
                  <w:color w:val="000000"/>
                  <w:sz w:val="20"/>
                  <w:szCs w:val="20"/>
                  <w:lang w:eastAsia="de-DE"/>
                </w:rPr>
                <w:t>0.65</w:t>
              </w:r>
            </w:ins>
          </w:p>
        </w:tc>
        <w:tc>
          <w:tcPr>
            <w:tcW w:w="678" w:type="dxa"/>
            <w:tcBorders>
              <w:top w:val="nil"/>
              <w:left w:val="nil"/>
              <w:bottom w:val="nil"/>
              <w:right w:val="nil"/>
            </w:tcBorders>
            <w:shd w:val="clear" w:color="auto" w:fill="auto"/>
            <w:noWrap/>
            <w:vAlign w:val="bottom"/>
            <w:hideMark/>
          </w:tcPr>
          <w:p w14:paraId="570EA87C" w14:textId="77777777" w:rsidR="002E16A1" w:rsidRPr="007B04F4" w:rsidRDefault="002E16A1" w:rsidP="008E5A99">
            <w:pPr>
              <w:spacing w:after="0" w:line="240" w:lineRule="auto"/>
              <w:jc w:val="center"/>
              <w:rPr>
                <w:ins w:id="596" w:author="doetters" w:date="2022-03-28T10:25:00Z"/>
                <w:rFonts w:eastAsia="Times New Roman"/>
                <w:color w:val="000000"/>
                <w:sz w:val="20"/>
                <w:szCs w:val="20"/>
                <w:lang w:eastAsia="de-DE"/>
              </w:rPr>
            </w:pPr>
            <w:ins w:id="597" w:author="doetters" w:date="2022-03-28T10:25:00Z">
              <w:r w:rsidRPr="007B04F4">
                <w:rPr>
                  <w:rFonts w:eastAsia="Times New Roman"/>
                  <w:color w:val="000000"/>
                  <w:sz w:val="20"/>
                  <w:szCs w:val="20"/>
                  <w:lang w:eastAsia="de-DE"/>
                </w:rPr>
                <w:t>0.62</w:t>
              </w:r>
            </w:ins>
          </w:p>
        </w:tc>
      </w:tr>
      <w:tr w:rsidR="002E16A1" w:rsidRPr="007B04F4" w14:paraId="179B0743" w14:textId="77777777" w:rsidTr="008E5A99">
        <w:trPr>
          <w:trHeight w:val="270"/>
          <w:ins w:id="598" w:author="doetters" w:date="2022-03-28T10:25:00Z"/>
        </w:trPr>
        <w:tc>
          <w:tcPr>
            <w:tcW w:w="518" w:type="dxa"/>
            <w:tcBorders>
              <w:top w:val="nil"/>
              <w:left w:val="nil"/>
              <w:bottom w:val="nil"/>
              <w:right w:val="nil"/>
            </w:tcBorders>
            <w:shd w:val="clear" w:color="auto" w:fill="auto"/>
            <w:noWrap/>
            <w:vAlign w:val="bottom"/>
            <w:hideMark/>
          </w:tcPr>
          <w:p w14:paraId="25214C82" w14:textId="77777777" w:rsidR="002E16A1" w:rsidRPr="007B04F4" w:rsidRDefault="002E16A1" w:rsidP="008E5A99">
            <w:pPr>
              <w:spacing w:after="0" w:line="240" w:lineRule="auto"/>
              <w:jc w:val="center"/>
              <w:rPr>
                <w:ins w:id="599"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0980E3A8" w14:textId="77777777" w:rsidR="002E16A1" w:rsidRPr="007B04F4" w:rsidRDefault="002E16A1" w:rsidP="008E5A99">
            <w:pPr>
              <w:spacing w:after="0" w:line="240" w:lineRule="auto"/>
              <w:rPr>
                <w:ins w:id="600" w:author="doetters" w:date="2022-03-28T10:25:00Z"/>
                <w:rFonts w:eastAsia="Times New Roman"/>
                <w:color w:val="000000"/>
                <w:sz w:val="20"/>
                <w:szCs w:val="20"/>
                <w:lang w:val="en-US" w:eastAsia="de-DE"/>
              </w:rPr>
            </w:pPr>
            <w:ins w:id="601" w:author="doetters" w:date="2022-03-28T10:25:00Z">
              <w:r w:rsidRPr="007B04F4">
                <w:rPr>
                  <w:rFonts w:eastAsia="Times New Roman"/>
                  <w:color w:val="000000"/>
                  <w:sz w:val="20"/>
                  <w:szCs w:val="20"/>
                  <w:lang w:val="en-US" w:eastAsia="de-DE"/>
                </w:rPr>
                <w:t>Soil exchangeable bases &amp; base cation stocks</w:t>
              </w:r>
            </w:ins>
          </w:p>
        </w:tc>
        <w:tc>
          <w:tcPr>
            <w:tcW w:w="974" w:type="dxa"/>
            <w:tcBorders>
              <w:top w:val="nil"/>
              <w:left w:val="nil"/>
              <w:bottom w:val="nil"/>
              <w:right w:val="nil"/>
            </w:tcBorders>
            <w:shd w:val="clear" w:color="auto" w:fill="auto"/>
            <w:hideMark/>
          </w:tcPr>
          <w:p w14:paraId="30AA6200" w14:textId="77777777" w:rsidR="002E16A1" w:rsidRPr="007B04F4" w:rsidRDefault="002E16A1" w:rsidP="008E5A99">
            <w:pPr>
              <w:spacing w:after="0" w:line="240" w:lineRule="auto"/>
              <w:jc w:val="center"/>
              <w:rPr>
                <w:ins w:id="602" w:author="doetters" w:date="2022-03-28T10:25:00Z"/>
                <w:rFonts w:eastAsia="Times New Roman"/>
                <w:color w:val="000000"/>
                <w:sz w:val="20"/>
                <w:szCs w:val="20"/>
                <w:lang w:eastAsia="de-DE"/>
              </w:rPr>
            </w:pPr>
            <w:ins w:id="603" w:author="doetters" w:date="2022-03-28T10:25:00Z">
              <w:r w:rsidRPr="007B04F4">
                <w:rPr>
                  <w:rFonts w:eastAsia="Times New Roman"/>
                  <w:color w:val="000000"/>
                  <w:sz w:val="20"/>
                  <w:szCs w:val="20"/>
                  <w:lang w:eastAsia="de-DE"/>
                </w:rPr>
                <w:t>3.03</w:t>
              </w:r>
            </w:ins>
          </w:p>
        </w:tc>
        <w:tc>
          <w:tcPr>
            <w:tcW w:w="1891" w:type="dxa"/>
            <w:tcBorders>
              <w:top w:val="nil"/>
              <w:left w:val="nil"/>
              <w:bottom w:val="nil"/>
              <w:right w:val="nil"/>
            </w:tcBorders>
            <w:shd w:val="clear" w:color="auto" w:fill="auto"/>
            <w:hideMark/>
          </w:tcPr>
          <w:p w14:paraId="137E55CC" w14:textId="77777777" w:rsidR="002E16A1" w:rsidRPr="007B04F4" w:rsidRDefault="002E16A1" w:rsidP="008E5A99">
            <w:pPr>
              <w:spacing w:after="0" w:line="240" w:lineRule="auto"/>
              <w:jc w:val="center"/>
              <w:rPr>
                <w:ins w:id="604" w:author="doetters" w:date="2022-03-28T10:25:00Z"/>
                <w:rFonts w:eastAsia="Times New Roman"/>
                <w:color w:val="000000"/>
                <w:sz w:val="20"/>
                <w:szCs w:val="20"/>
                <w:lang w:eastAsia="de-DE"/>
              </w:rPr>
            </w:pPr>
            <w:ins w:id="605" w:author="doetters" w:date="2022-03-28T10:25:00Z">
              <w:r w:rsidRPr="007B04F4">
                <w:rPr>
                  <w:rFonts w:eastAsia="Times New Roman"/>
                  <w:color w:val="000000"/>
                  <w:sz w:val="20"/>
                  <w:szCs w:val="20"/>
                  <w:lang w:eastAsia="de-DE"/>
                </w:rPr>
                <w:t>2.16 – 3.91</w:t>
              </w:r>
            </w:ins>
          </w:p>
        </w:tc>
        <w:tc>
          <w:tcPr>
            <w:tcW w:w="836" w:type="dxa"/>
            <w:tcBorders>
              <w:top w:val="nil"/>
              <w:left w:val="nil"/>
              <w:bottom w:val="nil"/>
              <w:right w:val="nil"/>
            </w:tcBorders>
            <w:shd w:val="clear" w:color="auto" w:fill="auto"/>
            <w:hideMark/>
          </w:tcPr>
          <w:p w14:paraId="70AE24A2" w14:textId="77777777" w:rsidR="002E16A1" w:rsidRPr="007B04F4" w:rsidRDefault="002E16A1" w:rsidP="008E5A99">
            <w:pPr>
              <w:spacing w:after="0" w:line="240" w:lineRule="auto"/>
              <w:jc w:val="center"/>
              <w:rPr>
                <w:ins w:id="606" w:author="doetters" w:date="2022-03-28T10:25:00Z"/>
                <w:rFonts w:eastAsia="Times New Roman"/>
                <w:b/>
                <w:bCs/>
                <w:color w:val="000000"/>
                <w:sz w:val="20"/>
                <w:szCs w:val="20"/>
                <w:lang w:eastAsia="de-DE"/>
              </w:rPr>
            </w:pPr>
            <w:ins w:id="607" w:author="doetters" w:date="2022-03-28T10:25:00Z">
              <w:r w:rsidRPr="007B04F4">
                <w:rPr>
                  <w:rFonts w:eastAsia="Times New Roman"/>
                  <w:b/>
                  <w:bCs/>
                  <w:color w:val="000000"/>
                  <w:sz w:val="20"/>
                  <w:szCs w:val="20"/>
                  <w:lang w:eastAsia="de-DE"/>
                </w:rPr>
                <w:t>&lt;0.001</w:t>
              </w:r>
            </w:ins>
          </w:p>
        </w:tc>
        <w:tc>
          <w:tcPr>
            <w:tcW w:w="518" w:type="dxa"/>
            <w:tcBorders>
              <w:top w:val="nil"/>
              <w:left w:val="nil"/>
              <w:bottom w:val="nil"/>
              <w:right w:val="nil"/>
            </w:tcBorders>
            <w:shd w:val="clear" w:color="auto" w:fill="auto"/>
            <w:noWrap/>
            <w:vAlign w:val="bottom"/>
            <w:hideMark/>
          </w:tcPr>
          <w:p w14:paraId="63C05D86" w14:textId="77777777" w:rsidR="002E16A1" w:rsidRPr="007B04F4" w:rsidRDefault="002E16A1" w:rsidP="008E5A99">
            <w:pPr>
              <w:spacing w:after="0" w:line="240" w:lineRule="auto"/>
              <w:jc w:val="center"/>
              <w:rPr>
                <w:ins w:id="608"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65D0D57D" w14:textId="77777777" w:rsidR="002E16A1" w:rsidRPr="007B04F4" w:rsidRDefault="002E16A1" w:rsidP="008E5A99">
            <w:pPr>
              <w:spacing w:after="0" w:line="240" w:lineRule="auto"/>
              <w:jc w:val="center"/>
              <w:rPr>
                <w:ins w:id="609" w:author="doetters" w:date="2022-03-28T10:25:00Z"/>
                <w:rFonts w:eastAsia="Times New Roman"/>
                <w:sz w:val="20"/>
                <w:szCs w:val="20"/>
                <w:lang w:eastAsia="de-DE"/>
              </w:rPr>
            </w:pPr>
          </w:p>
        </w:tc>
      </w:tr>
      <w:tr w:rsidR="002E16A1" w:rsidRPr="007B04F4" w14:paraId="7CE566DA" w14:textId="77777777" w:rsidTr="008E5A99">
        <w:trPr>
          <w:trHeight w:val="280"/>
          <w:ins w:id="610" w:author="doetters" w:date="2022-03-28T10:25:00Z"/>
        </w:trPr>
        <w:tc>
          <w:tcPr>
            <w:tcW w:w="518" w:type="dxa"/>
            <w:tcBorders>
              <w:top w:val="nil"/>
              <w:left w:val="nil"/>
              <w:bottom w:val="nil"/>
              <w:right w:val="nil"/>
            </w:tcBorders>
            <w:shd w:val="clear" w:color="auto" w:fill="auto"/>
            <w:noWrap/>
            <w:vAlign w:val="bottom"/>
            <w:hideMark/>
          </w:tcPr>
          <w:p w14:paraId="31724991" w14:textId="77777777" w:rsidR="002E16A1" w:rsidRPr="007B04F4" w:rsidRDefault="002E16A1" w:rsidP="008E5A99">
            <w:pPr>
              <w:spacing w:after="0" w:line="240" w:lineRule="auto"/>
              <w:jc w:val="center"/>
              <w:rPr>
                <w:ins w:id="611"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tcPr>
          <w:p w14:paraId="087D0A4F" w14:textId="77777777" w:rsidR="002E16A1" w:rsidRPr="007B04F4" w:rsidRDefault="002E16A1" w:rsidP="008E5A99">
            <w:pPr>
              <w:spacing w:after="0" w:line="240" w:lineRule="auto"/>
              <w:rPr>
                <w:ins w:id="612" w:author="doetters" w:date="2022-03-28T10:25:00Z"/>
                <w:rFonts w:eastAsia="Times New Roman"/>
                <w:color w:val="000000"/>
                <w:sz w:val="20"/>
                <w:szCs w:val="20"/>
                <w:lang w:eastAsia="de-DE"/>
              </w:rPr>
            </w:pPr>
            <w:ins w:id="613" w:author="doetters" w:date="2022-03-28T10:25:00Z">
              <w:r w:rsidRPr="007B04F4">
                <w:rPr>
                  <w:rFonts w:eastAsia="Times New Roman"/>
                  <w:color w:val="000000"/>
                  <w:sz w:val="20"/>
                  <w:szCs w:val="20"/>
                  <w:lang w:eastAsia="de-DE"/>
                </w:rPr>
                <w:t>Soil CNP &amp; nutrient exchange</w:t>
              </w:r>
            </w:ins>
          </w:p>
        </w:tc>
        <w:tc>
          <w:tcPr>
            <w:tcW w:w="974" w:type="dxa"/>
            <w:tcBorders>
              <w:top w:val="nil"/>
              <w:left w:val="nil"/>
              <w:bottom w:val="nil"/>
              <w:right w:val="nil"/>
            </w:tcBorders>
            <w:shd w:val="clear" w:color="auto" w:fill="auto"/>
            <w:hideMark/>
          </w:tcPr>
          <w:p w14:paraId="400128E1" w14:textId="77777777" w:rsidR="002E16A1" w:rsidRPr="007B04F4" w:rsidRDefault="002E16A1" w:rsidP="008E5A99">
            <w:pPr>
              <w:spacing w:after="0" w:line="240" w:lineRule="auto"/>
              <w:jc w:val="center"/>
              <w:rPr>
                <w:ins w:id="614" w:author="doetters" w:date="2022-03-28T10:25:00Z"/>
                <w:rFonts w:eastAsia="Times New Roman"/>
                <w:color w:val="000000"/>
                <w:sz w:val="20"/>
                <w:szCs w:val="20"/>
                <w:lang w:eastAsia="de-DE"/>
              </w:rPr>
            </w:pPr>
            <w:ins w:id="615" w:author="doetters" w:date="2022-03-28T10:25:00Z">
              <w:r w:rsidRPr="007B04F4">
                <w:rPr>
                  <w:rFonts w:eastAsia="Times New Roman"/>
                  <w:color w:val="000000"/>
                  <w:sz w:val="20"/>
                  <w:szCs w:val="20"/>
                  <w:lang w:eastAsia="de-DE"/>
                </w:rPr>
                <w:t>-3.43</w:t>
              </w:r>
            </w:ins>
          </w:p>
        </w:tc>
        <w:tc>
          <w:tcPr>
            <w:tcW w:w="1891" w:type="dxa"/>
            <w:tcBorders>
              <w:top w:val="nil"/>
              <w:left w:val="nil"/>
              <w:bottom w:val="nil"/>
              <w:right w:val="nil"/>
            </w:tcBorders>
            <w:shd w:val="clear" w:color="auto" w:fill="auto"/>
            <w:hideMark/>
          </w:tcPr>
          <w:p w14:paraId="078A11B7" w14:textId="77777777" w:rsidR="002E16A1" w:rsidRPr="007B04F4" w:rsidRDefault="002E16A1" w:rsidP="008E5A99">
            <w:pPr>
              <w:spacing w:after="0" w:line="240" w:lineRule="auto"/>
              <w:jc w:val="center"/>
              <w:rPr>
                <w:ins w:id="616" w:author="doetters" w:date="2022-03-28T10:25:00Z"/>
                <w:rFonts w:eastAsia="Times New Roman"/>
                <w:color w:val="000000"/>
                <w:sz w:val="20"/>
                <w:szCs w:val="20"/>
                <w:lang w:eastAsia="de-DE"/>
              </w:rPr>
            </w:pPr>
            <w:ins w:id="617" w:author="doetters" w:date="2022-03-28T10:25:00Z">
              <w:r w:rsidRPr="007B04F4">
                <w:rPr>
                  <w:rFonts w:eastAsia="Times New Roman"/>
                  <w:color w:val="000000"/>
                  <w:sz w:val="20"/>
                  <w:szCs w:val="20"/>
                  <w:lang w:eastAsia="de-DE"/>
                </w:rPr>
                <w:t>-6.29 – -0.56</w:t>
              </w:r>
            </w:ins>
          </w:p>
        </w:tc>
        <w:tc>
          <w:tcPr>
            <w:tcW w:w="836" w:type="dxa"/>
            <w:tcBorders>
              <w:top w:val="nil"/>
              <w:left w:val="nil"/>
              <w:bottom w:val="nil"/>
              <w:right w:val="nil"/>
            </w:tcBorders>
            <w:shd w:val="clear" w:color="auto" w:fill="auto"/>
            <w:hideMark/>
          </w:tcPr>
          <w:p w14:paraId="56D64204" w14:textId="77777777" w:rsidR="002E16A1" w:rsidRPr="007B04F4" w:rsidRDefault="002E16A1" w:rsidP="008E5A99">
            <w:pPr>
              <w:spacing w:after="0" w:line="240" w:lineRule="auto"/>
              <w:jc w:val="center"/>
              <w:rPr>
                <w:ins w:id="618" w:author="doetters" w:date="2022-03-28T10:25:00Z"/>
                <w:rFonts w:eastAsia="Times New Roman"/>
                <w:b/>
                <w:bCs/>
                <w:color w:val="000000"/>
                <w:sz w:val="20"/>
                <w:szCs w:val="20"/>
                <w:lang w:eastAsia="de-DE"/>
              </w:rPr>
            </w:pPr>
            <w:ins w:id="619" w:author="doetters" w:date="2022-03-28T10:25:00Z">
              <w:r w:rsidRPr="007B04F4">
                <w:rPr>
                  <w:rFonts w:eastAsia="Times New Roman"/>
                  <w:b/>
                  <w:bCs/>
                  <w:color w:val="000000"/>
                  <w:sz w:val="20"/>
                  <w:szCs w:val="20"/>
                  <w:lang w:eastAsia="de-DE"/>
                </w:rPr>
                <w:t>0.021</w:t>
              </w:r>
            </w:ins>
          </w:p>
        </w:tc>
        <w:tc>
          <w:tcPr>
            <w:tcW w:w="518" w:type="dxa"/>
            <w:tcBorders>
              <w:top w:val="nil"/>
              <w:left w:val="nil"/>
              <w:bottom w:val="nil"/>
              <w:right w:val="nil"/>
            </w:tcBorders>
            <w:shd w:val="clear" w:color="auto" w:fill="auto"/>
            <w:noWrap/>
            <w:vAlign w:val="bottom"/>
            <w:hideMark/>
          </w:tcPr>
          <w:p w14:paraId="74AF778E" w14:textId="77777777" w:rsidR="002E16A1" w:rsidRPr="007B04F4" w:rsidRDefault="002E16A1" w:rsidP="008E5A99">
            <w:pPr>
              <w:spacing w:after="0" w:line="240" w:lineRule="auto"/>
              <w:jc w:val="center"/>
              <w:rPr>
                <w:ins w:id="620"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A8A7634" w14:textId="77777777" w:rsidR="002E16A1" w:rsidRPr="007B04F4" w:rsidRDefault="002E16A1" w:rsidP="008E5A99">
            <w:pPr>
              <w:spacing w:after="0" w:line="240" w:lineRule="auto"/>
              <w:jc w:val="center"/>
              <w:rPr>
                <w:ins w:id="621" w:author="doetters" w:date="2022-03-28T10:25:00Z"/>
                <w:rFonts w:eastAsia="Times New Roman"/>
                <w:sz w:val="20"/>
                <w:szCs w:val="20"/>
                <w:lang w:eastAsia="de-DE"/>
              </w:rPr>
            </w:pPr>
          </w:p>
        </w:tc>
      </w:tr>
      <w:tr w:rsidR="002E16A1" w:rsidRPr="007B04F4" w14:paraId="47DE57B2" w14:textId="77777777" w:rsidTr="008E5A99">
        <w:trPr>
          <w:trHeight w:val="300"/>
          <w:ins w:id="622" w:author="doetters" w:date="2022-03-28T10:25:00Z"/>
        </w:trPr>
        <w:tc>
          <w:tcPr>
            <w:tcW w:w="518" w:type="dxa"/>
            <w:tcBorders>
              <w:top w:val="nil"/>
              <w:left w:val="nil"/>
              <w:bottom w:val="single" w:sz="4" w:space="0" w:color="auto"/>
              <w:right w:val="nil"/>
            </w:tcBorders>
            <w:shd w:val="clear" w:color="auto" w:fill="auto"/>
            <w:noWrap/>
            <w:vAlign w:val="bottom"/>
            <w:hideMark/>
          </w:tcPr>
          <w:p w14:paraId="07A7C1B8" w14:textId="77777777" w:rsidR="002E16A1" w:rsidRPr="007B04F4" w:rsidRDefault="002E16A1" w:rsidP="008E5A99">
            <w:pPr>
              <w:spacing w:after="0" w:line="240" w:lineRule="auto"/>
              <w:jc w:val="center"/>
              <w:rPr>
                <w:ins w:id="623"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49BF6185" w14:textId="77777777" w:rsidR="002E16A1" w:rsidRPr="007B04F4" w:rsidRDefault="002E16A1" w:rsidP="008E5A99">
            <w:pPr>
              <w:spacing w:after="0" w:line="240" w:lineRule="auto"/>
              <w:rPr>
                <w:ins w:id="624" w:author="doetters" w:date="2022-03-28T10:25:00Z"/>
                <w:rFonts w:eastAsia="Times New Roman"/>
                <w:color w:val="000000"/>
                <w:sz w:val="20"/>
                <w:szCs w:val="20"/>
                <w:lang w:eastAsia="de-DE"/>
              </w:rPr>
            </w:pPr>
            <w:ins w:id="625" w:author="doetters" w:date="2022-03-28T10:25:00Z">
              <w:r w:rsidRPr="007B04F4">
                <w:rPr>
                  <w:rFonts w:eastAsia="Times New Roman"/>
                  <w:color w:val="000000"/>
                  <w:sz w:val="20"/>
                  <w:szCs w:val="20"/>
                  <w:lang w:eastAsia="de-DE"/>
                </w:rPr>
                <w:t>Soil texture</w:t>
              </w:r>
            </w:ins>
          </w:p>
        </w:tc>
        <w:tc>
          <w:tcPr>
            <w:tcW w:w="974" w:type="dxa"/>
            <w:tcBorders>
              <w:top w:val="nil"/>
              <w:left w:val="nil"/>
              <w:bottom w:val="single" w:sz="4" w:space="0" w:color="auto"/>
              <w:right w:val="nil"/>
            </w:tcBorders>
            <w:shd w:val="clear" w:color="auto" w:fill="auto"/>
            <w:hideMark/>
          </w:tcPr>
          <w:p w14:paraId="4E0D1590" w14:textId="77777777" w:rsidR="002E16A1" w:rsidRPr="007B04F4" w:rsidRDefault="002E16A1" w:rsidP="008E5A99">
            <w:pPr>
              <w:spacing w:after="0" w:line="240" w:lineRule="auto"/>
              <w:jc w:val="center"/>
              <w:rPr>
                <w:ins w:id="626" w:author="doetters" w:date="2022-03-28T10:25:00Z"/>
                <w:rFonts w:eastAsia="Times New Roman"/>
                <w:color w:val="000000"/>
                <w:sz w:val="20"/>
                <w:szCs w:val="20"/>
                <w:lang w:eastAsia="de-DE"/>
              </w:rPr>
            </w:pPr>
            <w:ins w:id="627" w:author="doetters" w:date="2022-03-28T10:25:00Z">
              <w:r w:rsidRPr="007B04F4">
                <w:rPr>
                  <w:rFonts w:eastAsia="Times New Roman"/>
                  <w:color w:val="000000"/>
                  <w:sz w:val="20"/>
                  <w:szCs w:val="20"/>
                  <w:lang w:eastAsia="de-DE"/>
                </w:rPr>
                <w:t>-1.87</w:t>
              </w:r>
            </w:ins>
          </w:p>
        </w:tc>
        <w:tc>
          <w:tcPr>
            <w:tcW w:w="1891" w:type="dxa"/>
            <w:tcBorders>
              <w:top w:val="nil"/>
              <w:left w:val="nil"/>
              <w:bottom w:val="single" w:sz="4" w:space="0" w:color="auto"/>
              <w:right w:val="nil"/>
            </w:tcBorders>
            <w:shd w:val="clear" w:color="auto" w:fill="auto"/>
            <w:hideMark/>
          </w:tcPr>
          <w:p w14:paraId="670124E1" w14:textId="77777777" w:rsidR="002E16A1" w:rsidRPr="007B04F4" w:rsidRDefault="002E16A1" w:rsidP="008E5A99">
            <w:pPr>
              <w:spacing w:after="0" w:line="240" w:lineRule="auto"/>
              <w:jc w:val="center"/>
              <w:rPr>
                <w:ins w:id="628" w:author="doetters" w:date="2022-03-28T10:25:00Z"/>
                <w:rFonts w:eastAsia="Times New Roman"/>
                <w:color w:val="000000"/>
                <w:sz w:val="20"/>
                <w:szCs w:val="20"/>
                <w:lang w:eastAsia="de-DE"/>
              </w:rPr>
            </w:pPr>
            <w:ins w:id="629" w:author="doetters" w:date="2022-03-28T10:25:00Z">
              <w:r w:rsidRPr="007B04F4">
                <w:rPr>
                  <w:rFonts w:eastAsia="Times New Roman"/>
                  <w:color w:val="000000"/>
                  <w:sz w:val="20"/>
                  <w:szCs w:val="20"/>
                  <w:lang w:eastAsia="de-DE"/>
                </w:rPr>
                <w:t>-6.67 – 2.93</w:t>
              </w:r>
            </w:ins>
          </w:p>
        </w:tc>
        <w:tc>
          <w:tcPr>
            <w:tcW w:w="836" w:type="dxa"/>
            <w:tcBorders>
              <w:top w:val="nil"/>
              <w:left w:val="nil"/>
              <w:bottom w:val="single" w:sz="4" w:space="0" w:color="auto"/>
              <w:right w:val="nil"/>
            </w:tcBorders>
            <w:shd w:val="clear" w:color="auto" w:fill="auto"/>
            <w:hideMark/>
          </w:tcPr>
          <w:p w14:paraId="31F0B756" w14:textId="77777777" w:rsidR="002E16A1" w:rsidRPr="007B04F4" w:rsidRDefault="002E16A1" w:rsidP="008E5A99">
            <w:pPr>
              <w:spacing w:after="0" w:line="240" w:lineRule="auto"/>
              <w:jc w:val="center"/>
              <w:rPr>
                <w:ins w:id="630" w:author="doetters" w:date="2022-03-28T10:25:00Z"/>
                <w:rFonts w:eastAsia="Times New Roman"/>
                <w:color w:val="000000"/>
                <w:sz w:val="20"/>
                <w:szCs w:val="20"/>
                <w:lang w:eastAsia="de-DE"/>
              </w:rPr>
            </w:pPr>
            <w:ins w:id="631" w:author="doetters" w:date="2022-03-28T10:25:00Z">
              <w:r w:rsidRPr="007B04F4">
                <w:rPr>
                  <w:rFonts w:eastAsia="Times New Roman"/>
                  <w:color w:val="000000"/>
                  <w:sz w:val="20"/>
                  <w:szCs w:val="20"/>
                  <w:lang w:eastAsia="de-DE"/>
                </w:rPr>
                <w:t>0.432</w:t>
              </w:r>
            </w:ins>
          </w:p>
        </w:tc>
        <w:tc>
          <w:tcPr>
            <w:tcW w:w="518" w:type="dxa"/>
            <w:tcBorders>
              <w:top w:val="nil"/>
              <w:left w:val="nil"/>
              <w:bottom w:val="single" w:sz="4" w:space="0" w:color="auto"/>
              <w:right w:val="nil"/>
            </w:tcBorders>
            <w:shd w:val="clear" w:color="auto" w:fill="auto"/>
            <w:noWrap/>
            <w:vAlign w:val="bottom"/>
            <w:hideMark/>
          </w:tcPr>
          <w:p w14:paraId="7AB631C9" w14:textId="77777777" w:rsidR="002E16A1" w:rsidRPr="007B04F4" w:rsidRDefault="002E16A1" w:rsidP="008E5A99">
            <w:pPr>
              <w:spacing w:after="0" w:line="240" w:lineRule="auto"/>
              <w:jc w:val="center"/>
              <w:rPr>
                <w:ins w:id="632" w:author="doetters" w:date="2022-03-28T10:25:00Z"/>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AA0DA2A" w14:textId="77777777" w:rsidR="002E16A1" w:rsidRPr="007B04F4" w:rsidRDefault="002E16A1" w:rsidP="008E5A99">
            <w:pPr>
              <w:spacing w:after="0" w:line="240" w:lineRule="auto"/>
              <w:jc w:val="center"/>
              <w:rPr>
                <w:ins w:id="633" w:author="doetters" w:date="2022-03-28T10:25:00Z"/>
                <w:rFonts w:eastAsia="Times New Roman"/>
                <w:sz w:val="20"/>
                <w:szCs w:val="20"/>
                <w:lang w:eastAsia="de-DE"/>
              </w:rPr>
            </w:pPr>
          </w:p>
        </w:tc>
      </w:tr>
    </w:tbl>
    <w:p w14:paraId="37D72AB8" w14:textId="77777777" w:rsidR="002E16A1" w:rsidRDefault="002E16A1" w:rsidP="002E16A1">
      <w:pPr>
        <w:rPr>
          <w:ins w:id="634" w:author="doetters" w:date="2022-03-28T10:25:00Z"/>
        </w:rPr>
      </w:pPr>
    </w:p>
    <w:p w14:paraId="548EB3A1" w14:textId="77777777" w:rsidR="002E16A1" w:rsidRPr="00276DBA" w:rsidRDefault="002E16A1" w:rsidP="002E16A1">
      <w:pPr>
        <w:pStyle w:val="ListParagraph"/>
        <w:numPr>
          <w:ilvl w:val="0"/>
          <w:numId w:val="4"/>
        </w:numPr>
        <w:rPr>
          <w:ins w:id="635" w:author="doetters" w:date="2022-03-28T10:25:00Z"/>
          <w:sz w:val="20"/>
          <w:lang w:val="en-US"/>
        </w:rPr>
      </w:pPr>
      <w:ins w:id="636" w:author="doetters" w:date="2022-03-28T10:25:00Z">
        <w:r w:rsidRPr="00276DBA">
          <w:rPr>
            <w:sz w:val="20"/>
            <w:lang w:val="en-US"/>
          </w:rPr>
          <w:t>Overall, we estimated with 95% confidence that the three RCs representing geochemical soil properties, significantly explain the variance observed in the canopy chemistry of the investigated tropical montane forests in three geochemical regions</w:t>
        </w:r>
      </w:ins>
    </w:p>
    <w:p w14:paraId="018DF8B7" w14:textId="77777777" w:rsidR="002E16A1" w:rsidRPr="00276DBA" w:rsidRDefault="002E16A1" w:rsidP="002E16A1">
      <w:pPr>
        <w:pStyle w:val="ListParagraph"/>
        <w:rPr>
          <w:ins w:id="637" w:author="doetters" w:date="2022-03-28T10:25:00Z"/>
          <w:sz w:val="20"/>
          <w:lang w:val="en-US"/>
        </w:rPr>
      </w:pPr>
    </w:p>
    <w:p w14:paraId="3E8B340F" w14:textId="77777777" w:rsidR="002E16A1" w:rsidRDefault="002E16A1" w:rsidP="002E16A1">
      <w:pPr>
        <w:pStyle w:val="ListParagraph"/>
        <w:numPr>
          <w:ilvl w:val="0"/>
          <w:numId w:val="4"/>
        </w:numPr>
        <w:rPr>
          <w:ins w:id="638" w:author="doetters" w:date="2022-03-28T10:25:00Z"/>
          <w:sz w:val="20"/>
          <w:lang w:val="en-US"/>
        </w:rPr>
      </w:pPr>
      <w:ins w:id="639" w:author="doetters" w:date="2022-03-28T10:25:00Z">
        <w:r w:rsidRPr="00276DBA">
          <w:rPr>
            <w:sz w:val="20"/>
            <w:lang w:val="en-US"/>
          </w:rPr>
          <w:lastRenderedPageBreak/>
          <w:t>Depending on the elements, geochemical soil properties explained 40-81 % of the variance observed in the canopy chemistry with the highest explanatory power observed on leaf Ca content and the lowest on leaf K content</w:t>
        </w:r>
      </w:ins>
    </w:p>
    <w:p w14:paraId="7D590A66" w14:textId="77777777" w:rsidR="002E16A1" w:rsidRPr="00182A21" w:rsidRDefault="002E16A1" w:rsidP="002E16A1">
      <w:pPr>
        <w:pStyle w:val="ListParagraph"/>
        <w:rPr>
          <w:ins w:id="640" w:author="doetters" w:date="2022-03-28T10:25:00Z"/>
          <w:sz w:val="20"/>
          <w:lang w:val="en-US"/>
        </w:rPr>
      </w:pPr>
    </w:p>
    <w:p w14:paraId="5BF0E663" w14:textId="77777777" w:rsidR="002E16A1" w:rsidRPr="00276DBA" w:rsidRDefault="002E16A1" w:rsidP="002E16A1">
      <w:pPr>
        <w:pStyle w:val="ListParagraph"/>
        <w:numPr>
          <w:ilvl w:val="0"/>
          <w:numId w:val="4"/>
        </w:numPr>
        <w:rPr>
          <w:ins w:id="641" w:author="doetters" w:date="2022-03-28T10:25:00Z"/>
          <w:sz w:val="20"/>
          <w:lang w:val="en-US"/>
        </w:rPr>
      </w:pPr>
      <w:ins w:id="642" w:author="doetters" w:date="2022-03-28T10:25:00Z">
        <w:r>
          <w:rPr>
            <w:sz w:val="20"/>
            <w:lang w:val="en-US"/>
          </w:rPr>
          <w:t xml:space="preserve">In general, soil texture and </w:t>
        </w:r>
        <w:r>
          <w:rPr>
            <w:rFonts w:eastAsia="Times New Roman"/>
            <w:color w:val="000000"/>
            <w:sz w:val="20"/>
            <w:szCs w:val="20"/>
            <w:lang w:val="en-US" w:eastAsia="de-DE"/>
          </w:rPr>
          <w:t>s</w:t>
        </w:r>
        <w:r w:rsidRPr="007B04F4">
          <w:rPr>
            <w:rFonts w:eastAsia="Times New Roman"/>
            <w:color w:val="000000"/>
            <w:sz w:val="20"/>
            <w:szCs w:val="20"/>
            <w:lang w:val="en-US" w:eastAsia="de-DE"/>
          </w:rPr>
          <w:t>oil exchangeable bases &amp; base cation stocks</w:t>
        </w:r>
        <w:r>
          <w:rPr>
            <w:rFonts w:eastAsia="Times New Roman"/>
            <w:color w:val="000000"/>
            <w:sz w:val="20"/>
            <w:szCs w:val="20"/>
            <w:lang w:val="en-US" w:eastAsia="de-DE"/>
          </w:rPr>
          <w:t xml:space="preserve"> emerged as the most important drivers of canopy chemistry. </w:t>
        </w:r>
      </w:ins>
    </w:p>
    <w:p w14:paraId="6C3383BE" w14:textId="37904F16" w:rsidR="002E16A1" w:rsidRPr="002E16A1" w:rsidDel="00FB53C6" w:rsidRDefault="002E16A1" w:rsidP="002E16A1">
      <w:pPr>
        <w:rPr>
          <w:del w:id="643" w:author="doetters" w:date="2022-03-28T10:26:00Z"/>
          <w:lang w:val="en-US"/>
          <w:rPrChange w:id="644" w:author="doetters" w:date="2022-03-28T10:19:00Z">
            <w:rPr>
              <w:del w:id="645" w:author="doetters" w:date="2022-03-28T10:26:00Z"/>
              <w:lang w:val="en-US"/>
            </w:rPr>
          </w:rPrChange>
        </w:rPr>
        <w:pPrChange w:id="646" w:author="doetters" w:date="2022-03-28T10:19:00Z">
          <w:pPr>
            <w:pStyle w:val="ListParagraph"/>
          </w:pPr>
        </w:pPrChange>
      </w:pPr>
    </w:p>
    <w:p w14:paraId="760646CB" w14:textId="70490A99" w:rsidR="009F6B41" w:rsidRPr="002E254C" w:rsidDel="00FB53C6" w:rsidRDefault="00D65629" w:rsidP="00D65629">
      <w:pPr>
        <w:rPr>
          <w:del w:id="647" w:author="doetters" w:date="2022-03-28T10:26:00Z"/>
          <w:lang w:val="en-US"/>
        </w:rPr>
      </w:pPr>
      <w:del w:id="648" w:author="doetters" w:date="2022-03-28T10:26:00Z">
        <w:r w:rsidDel="00FB53C6">
          <w:rPr>
            <w:noProof/>
            <w:lang w:val="de-CH" w:eastAsia="de-CH"/>
          </w:rPr>
          <w:drawing>
            <wp:inline distT="0" distB="0" distL="0" distR="0" wp14:anchorId="58632FAE" wp14:editId="0939DC2B">
              <wp:extent cx="5957570" cy="701103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cro_topo.png"/>
                      <pic:cNvPicPr/>
                    </pic:nvPicPr>
                    <pic:blipFill>
                      <a:blip r:embed="rId14">
                        <a:extLst>
                          <a:ext uri="{28A0092B-C50C-407E-A947-70E740481C1C}">
                            <a14:useLocalDpi xmlns:a14="http://schemas.microsoft.com/office/drawing/2010/main" val="0"/>
                          </a:ext>
                        </a:extLst>
                      </a:blip>
                      <a:stretch>
                        <a:fillRect/>
                      </a:stretch>
                    </pic:blipFill>
                    <pic:spPr>
                      <a:xfrm>
                        <a:off x="0" y="0"/>
                        <a:ext cx="5957570" cy="7011035"/>
                      </a:xfrm>
                      <a:prstGeom prst="rect">
                        <a:avLst/>
                      </a:prstGeom>
                    </pic:spPr>
                  </pic:pic>
                </a:graphicData>
              </a:graphic>
            </wp:inline>
          </w:drawing>
        </w:r>
      </w:del>
    </w:p>
    <w:p w14:paraId="744103C0" w14:textId="35266513" w:rsidR="00C977DC" w:rsidRPr="00E53A2B" w:rsidDel="00FB53C6" w:rsidRDefault="00D65629" w:rsidP="00C977DC">
      <w:pPr>
        <w:jc w:val="both"/>
        <w:rPr>
          <w:del w:id="649" w:author="doetters" w:date="2022-03-28T10:26:00Z"/>
          <w:sz w:val="20"/>
          <w:szCs w:val="20"/>
          <w:lang w:val="en-US"/>
        </w:rPr>
      </w:pPr>
      <w:commentRangeStart w:id="650"/>
      <w:del w:id="651" w:author="doetters" w:date="2022-03-28T10:26:00Z">
        <w:r w:rsidRPr="000333E6" w:rsidDel="00FB53C6">
          <w:rPr>
            <w:b/>
            <w:sz w:val="20"/>
            <w:szCs w:val="20"/>
            <w:lang w:val="en-US"/>
          </w:rPr>
          <w:delText xml:space="preserve">Figure </w:delText>
        </w:r>
      </w:del>
      <w:del w:id="652" w:author="doetters" w:date="2022-03-28T10:21:00Z">
        <w:r w:rsidRPr="000333E6" w:rsidDel="002E16A1">
          <w:rPr>
            <w:b/>
            <w:sz w:val="20"/>
            <w:szCs w:val="20"/>
            <w:lang w:val="en-US"/>
          </w:rPr>
          <w:delText>3</w:delText>
        </w:r>
      </w:del>
      <w:del w:id="653" w:author="doetters" w:date="2022-03-28T10:26:00Z">
        <w:r w:rsidDel="00FB53C6">
          <w:rPr>
            <w:sz w:val="20"/>
            <w:szCs w:val="20"/>
            <w:lang w:val="en-US"/>
          </w:rPr>
          <w:delText>.</w:delText>
        </w:r>
        <w:r w:rsidRPr="00E53A2B" w:rsidDel="00FB53C6">
          <w:rPr>
            <w:sz w:val="20"/>
            <w:szCs w:val="20"/>
            <w:lang w:val="en-US"/>
          </w:rPr>
          <w:delText xml:space="preserve"> </w:delText>
        </w:r>
        <w:r w:rsidDel="00FB53C6">
          <w:rPr>
            <w:sz w:val="20"/>
            <w:szCs w:val="20"/>
            <w:lang w:val="en-US"/>
          </w:rPr>
          <w:delText xml:space="preserve">Community </w:delText>
        </w:r>
        <w:commentRangeEnd w:id="650"/>
        <w:r w:rsidR="00E935C5" w:rsidDel="00FB53C6">
          <w:rPr>
            <w:rStyle w:val="CommentReference"/>
          </w:rPr>
          <w:commentReference w:id="650"/>
        </w:r>
        <w:r w:rsidDel="00FB53C6">
          <w:rPr>
            <w:sz w:val="20"/>
            <w:szCs w:val="20"/>
            <w:lang w:val="en-US"/>
          </w:rPr>
          <w:delText>weighted mean concentrations of major nutrients in the canopy along topographic positions</w:delText>
        </w:r>
        <w:r w:rsidR="002F5FCC" w:rsidDel="00FB53C6">
          <w:rPr>
            <w:sz w:val="20"/>
            <w:szCs w:val="20"/>
            <w:lang w:val="en-US"/>
          </w:rPr>
          <w:delText xml:space="preserve"> (PL: Plataue, UP: Upper slope, MS: Midslope, V: Valley) </w:delText>
        </w:r>
        <w:r w:rsidDel="00FB53C6">
          <w:rPr>
            <w:sz w:val="20"/>
            <w:szCs w:val="20"/>
            <w:lang w:val="en-US"/>
          </w:rPr>
          <w:delText xml:space="preserve">for the three investigated geochemical regions. </w:delText>
        </w:r>
        <w:r w:rsidR="001345A2" w:rsidDel="00FB53C6">
          <w:rPr>
            <w:sz w:val="20"/>
            <w:szCs w:val="20"/>
            <w:lang w:val="en-US"/>
          </w:rPr>
          <w:delText>. (a) Leaf carbon content, (b) leaf nitrogen content, (c) leaf phosphorus content, (d) leaf carbon to nitrogen ratio,</w:delText>
        </w:r>
        <w:r w:rsidR="001345A2" w:rsidRPr="00210F12" w:rsidDel="00FB53C6">
          <w:rPr>
            <w:sz w:val="20"/>
            <w:szCs w:val="20"/>
            <w:lang w:val="en-US"/>
          </w:rPr>
          <w:delText xml:space="preserve"> </w:delText>
        </w:r>
        <w:r w:rsidR="001345A2" w:rsidDel="00FB53C6">
          <w:rPr>
            <w:sz w:val="20"/>
            <w:szCs w:val="20"/>
            <w:lang w:val="en-US"/>
          </w:rPr>
          <w:delText>(e) leaf carbon to phosphorus ratio, (f) leaf nitrogen to phosphorus ratio</w:delText>
        </w:r>
        <w:r w:rsidDel="00FB53C6">
          <w:rPr>
            <w:sz w:val="20"/>
            <w:szCs w:val="20"/>
            <w:lang w:val="en-US"/>
          </w:rPr>
          <w:delText xml:space="preserve">. </w:delText>
        </w:r>
        <w:r w:rsidR="00C977DC" w:rsidDel="00FB53C6">
          <w:rPr>
            <w:sz w:val="20"/>
            <w:szCs w:val="20"/>
            <w:lang w:val="en-US"/>
          </w:rPr>
          <w:delText>The weighting factor is the proportion of community basal area to the total basal area of the plot.</w:delText>
        </w:r>
      </w:del>
    </w:p>
    <w:p w14:paraId="33334066" w14:textId="1D005D73" w:rsidR="00E62233" w:rsidDel="00FB53C6" w:rsidRDefault="00E62233" w:rsidP="00C977DC">
      <w:pPr>
        <w:jc w:val="both"/>
        <w:rPr>
          <w:del w:id="654" w:author="doetters" w:date="2022-03-28T10:26:00Z"/>
          <w:sz w:val="20"/>
          <w:szCs w:val="20"/>
          <w:lang w:val="en-US"/>
        </w:rPr>
      </w:pPr>
    </w:p>
    <w:p w14:paraId="31409DEF" w14:textId="320DCC8F" w:rsidR="003B46AC" w:rsidDel="00FB53C6" w:rsidRDefault="003B46AC" w:rsidP="00C977DC">
      <w:pPr>
        <w:jc w:val="both"/>
        <w:rPr>
          <w:del w:id="655" w:author="doetters" w:date="2022-03-28T10:26:00Z"/>
          <w:sz w:val="20"/>
          <w:szCs w:val="20"/>
          <w:lang w:val="en-US"/>
        </w:rPr>
      </w:pPr>
    </w:p>
    <w:p w14:paraId="2B65AC90" w14:textId="105F5F8F" w:rsidR="00E62233" w:rsidDel="00FB53C6" w:rsidRDefault="0061701F" w:rsidP="003A059A">
      <w:pPr>
        <w:pStyle w:val="ListParagraph"/>
        <w:numPr>
          <w:ilvl w:val="0"/>
          <w:numId w:val="9"/>
        </w:numPr>
        <w:jc w:val="both"/>
        <w:rPr>
          <w:del w:id="656" w:author="doetters" w:date="2022-03-28T10:26:00Z"/>
          <w:sz w:val="20"/>
          <w:szCs w:val="20"/>
          <w:lang w:val="en-US"/>
        </w:rPr>
      </w:pPr>
      <w:commentRangeStart w:id="657"/>
      <w:del w:id="658" w:author="doetters" w:date="2022-03-28T10:26:00Z">
        <w:r w:rsidDel="00FB53C6">
          <w:rPr>
            <w:sz w:val="20"/>
            <w:szCs w:val="20"/>
            <w:lang w:val="en-US"/>
          </w:rPr>
          <w:delText xml:space="preserve">Leaf </w:delText>
        </w:r>
        <w:commentRangeStart w:id="659"/>
        <w:r w:rsidDel="00FB53C6">
          <w:rPr>
            <w:sz w:val="20"/>
            <w:szCs w:val="20"/>
            <w:lang w:val="en-US"/>
          </w:rPr>
          <w:delText xml:space="preserve">C content </w:delText>
        </w:r>
        <w:commentRangeEnd w:id="659"/>
        <w:r w:rsidR="00177F3B" w:rsidDel="00FB53C6">
          <w:rPr>
            <w:rStyle w:val="CommentReference"/>
          </w:rPr>
          <w:commentReference w:id="659"/>
        </w:r>
        <w:r w:rsidDel="00FB53C6">
          <w:rPr>
            <w:sz w:val="20"/>
            <w:szCs w:val="20"/>
            <w:lang w:val="en-US"/>
          </w:rPr>
          <w:delText xml:space="preserve">in mafic and felsic regions decreased with slope and then increased in the valley positions. </w:delText>
        </w:r>
        <w:r w:rsidR="005D0B1E" w:rsidDel="00FB53C6">
          <w:rPr>
            <w:sz w:val="20"/>
            <w:szCs w:val="20"/>
            <w:lang w:val="en-US"/>
          </w:rPr>
          <w:delText>T</w:delText>
        </w:r>
        <w:r w:rsidR="00E62233" w:rsidDel="00FB53C6">
          <w:rPr>
            <w:sz w:val="20"/>
            <w:szCs w:val="20"/>
            <w:lang w:val="en-US"/>
          </w:rPr>
          <w:delText>here w</w:delText>
        </w:r>
        <w:r w:rsidR="000D2994" w:rsidDel="00FB53C6">
          <w:rPr>
            <w:sz w:val="20"/>
            <w:szCs w:val="20"/>
            <w:lang w:val="en-US"/>
          </w:rPr>
          <w:delText>ere</w:delText>
        </w:r>
        <w:r w:rsidR="00E62233" w:rsidDel="00FB53C6">
          <w:rPr>
            <w:sz w:val="20"/>
            <w:szCs w:val="20"/>
            <w:lang w:val="en-US"/>
          </w:rPr>
          <w:delText xml:space="preserve"> no consistent pattern</w:delText>
        </w:r>
        <w:r w:rsidR="005D0B1E" w:rsidDel="00FB53C6">
          <w:rPr>
            <w:sz w:val="20"/>
            <w:szCs w:val="20"/>
            <w:lang w:val="en-US"/>
          </w:rPr>
          <w:delText>s</w:delText>
        </w:r>
        <w:r w:rsidR="00E62233" w:rsidDel="00FB53C6">
          <w:rPr>
            <w:sz w:val="20"/>
            <w:szCs w:val="20"/>
            <w:lang w:val="en-US"/>
          </w:rPr>
          <w:delText xml:space="preserve"> in leaf C content related</w:delText>
        </w:r>
        <w:r w:rsidR="00BF6388" w:rsidDel="00FB53C6">
          <w:rPr>
            <w:sz w:val="20"/>
            <w:szCs w:val="20"/>
            <w:lang w:val="en-US"/>
          </w:rPr>
          <w:delText xml:space="preserve"> to</w:delText>
        </w:r>
        <w:r w:rsidR="00E62233" w:rsidDel="00FB53C6">
          <w:rPr>
            <w:sz w:val="20"/>
            <w:szCs w:val="20"/>
            <w:lang w:val="en-US"/>
          </w:rPr>
          <w:delText xml:space="preserve"> topographic positions</w:delText>
        </w:r>
        <w:r w:rsidR="005D0B1E" w:rsidDel="00FB53C6">
          <w:rPr>
            <w:sz w:val="20"/>
            <w:szCs w:val="20"/>
            <w:lang w:val="en-US"/>
          </w:rPr>
          <w:delText xml:space="preserve"> in the mixed sediment region</w:delText>
        </w:r>
      </w:del>
    </w:p>
    <w:p w14:paraId="27F0C04A" w14:textId="35E1A57A" w:rsidR="00E62233" w:rsidRPr="00E62233" w:rsidDel="00FB53C6" w:rsidRDefault="00E62233" w:rsidP="00E62233">
      <w:pPr>
        <w:pStyle w:val="ListParagraph"/>
        <w:rPr>
          <w:del w:id="660" w:author="doetters" w:date="2022-03-28T10:26:00Z"/>
          <w:sz w:val="20"/>
          <w:szCs w:val="20"/>
          <w:lang w:val="en-US"/>
        </w:rPr>
      </w:pPr>
    </w:p>
    <w:p w14:paraId="7B3E5CFC" w14:textId="607E8217" w:rsidR="00E62233" w:rsidDel="00FB53C6" w:rsidRDefault="0061701F" w:rsidP="003A059A">
      <w:pPr>
        <w:pStyle w:val="ListParagraph"/>
        <w:numPr>
          <w:ilvl w:val="0"/>
          <w:numId w:val="9"/>
        </w:numPr>
        <w:jc w:val="both"/>
        <w:rPr>
          <w:del w:id="661" w:author="doetters" w:date="2022-03-28T10:26:00Z"/>
          <w:sz w:val="20"/>
          <w:szCs w:val="20"/>
          <w:lang w:val="en-US"/>
        </w:rPr>
      </w:pPr>
      <w:del w:id="662" w:author="doetters" w:date="2022-03-28T10:26:00Z">
        <w:r w:rsidDel="00FB53C6">
          <w:rPr>
            <w:sz w:val="20"/>
            <w:szCs w:val="20"/>
            <w:lang w:val="en-US"/>
          </w:rPr>
          <w:delText>L</w:delText>
        </w:r>
        <w:r w:rsidR="00E62233" w:rsidDel="00FB53C6">
          <w:rPr>
            <w:sz w:val="20"/>
            <w:szCs w:val="20"/>
            <w:lang w:val="en-US"/>
          </w:rPr>
          <w:delText xml:space="preserve">eaf N content </w:delText>
        </w:r>
        <w:r w:rsidR="00BF6388" w:rsidDel="00FB53C6">
          <w:rPr>
            <w:sz w:val="20"/>
            <w:szCs w:val="20"/>
            <w:lang w:val="en-US"/>
          </w:rPr>
          <w:delText xml:space="preserve">in </w:delText>
        </w:r>
        <w:r w:rsidR="000D2994" w:rsidDel="00FB53C6">
          <w:rPr>
            <w:sz w:val="20"/>
            <w:szCs w:val="20"/>
            <w:lang w:val="en-US"/>
          </w:rPr>
          <w:delText xml:space="preserve">the </w:delText>
        </w:r>
        <w:r w:rsidR="00BF6388" w:rsidDel="00FB53C6">
          <w:rPr>
            <w:sz w:val="20"/>
            <w:szCs w:val="20"/>
            <w:lang w:val="en-US"/>
          </w:rPr>
          <w:delText xml:space="preserve">mafic and felsic region </w:delText>
        </w:r>
        <w:r w:rsidR="00E62233" w:rsidDel="00FB53C6">
          <w:rPr>
            <w:sz w:val="20"/>
            <w:szCs w:val="20"/>
            <w:lang w:val="en-US"/>
          </w:rPr>
          <w:delText>increase</w:delText>
        </w:r>
        <w:r w:rsidDel="00FB53C6">
          <w:rPr>
            <w:sz w:val="20"/>
            <w:szCs w:val="20"/>
            <w:lang w:val="en-US"/>
          </w:rPr>
          <w:delText>d</w:delText>
        </w:r>
        <w:r w:rsidR="00E62233" w:rsidDel="00FB53C6">
          <w:rPr>
            <w:sz w:val="20"/>
            <w:szCs w:val="20"/>
            <w:lang w:val="en-US"/>
          </w:rPr>
          <w:delText xml:space="preserve"> with slop</w:delText>
        </w:r>
        <w:r w:rsidR="00E4451B" w:rsidDel="00FB53C6">
          <w:rPr>
            <w:sz w:val="20"/>
            <w:szCs w:val="20"/>
            <w:lang w:val="en-US"/>
          </w:rPr>
          <w:delText>e</w:delText>
        </w:r>
        <w:r w:rsidR="00E62233" w:rsidDel="00FB53C6">
          <w:rPr>
            <w:sz w:val="20"/>
            <w:szCs w:val="20"/>
            <w:lang w:val="en-US"/>
          </w:rPr>
          <w:delText xml:space="preserve"> and then decreased in the valleys.</w:delText>
        </w:r>
        <w:r w:rsidR="00E4451B" w:rsidDel="00FB53C6">
          <w:rPr>
            <w:sz w:val="20"/>
            <w:szCs w:val="20"/>
            <w:lang w:val="en-US"/>
          </w:rPr>
          <w:delText xml:space="preserve"> In contrast, l</w:delText>
        </w:r>
        <w:r w:rsidR="00E62233" w:rsidDel="00FB53C6">
          <w:rPr>
            <w:sz w:val="20"/>
            <w:szCs w:val="20"/>
            <w:lang w:val="en-US"/>
          </w:rPr>
          <w:delText xml:space="preserve">eaf </w:delText>
        </w:r>
        <w:r w:rsidR="00490630" w:rsidDel="00FB53C6">
          <w:rPr>
            <w:sz w:val="20"/>
            <w:szCs w:val="20"/>
            <w:lang w:val="en-US"/>
          </w:rPr>
          <w:delText>N</w:delText>
        </w:r>
        <w:r w:rsidR="00E62233" w:rsidDel="00FB53C6">
          <w:rPr>
            <w:sz w:val="20"/>
            <w:szCs w:val="20"/>
            <w:lang w:val="en-US"/>
          </w:rPr>
          <w:delText xml:space="preserve"> content </w:delText>
        </w:r>
        <w:r w:rsidR="00E4451B" w:rsidDel="00FB53C6">
          <w:rPr>
            <w:sz w:val="20"/>
            <w:szCs w:val="20"/>
            <w:lang w:val="en-US"/>
          </w:rPr>
          <w:delText xml:space="preserve">in the mixed sediment region  tended to decrease with </w:delText>
        </w:r>
        <w:r w:rsidR="000D2994" w:rsidDel="00FB53C6">
          <w:rPr>
            <w:sz w:val="20"/>
            <w:szCs w:val="20"/>
            <w:lang w:val="en-US"/>
          </w:rPr>
          <w:delText xml:space="preserve">the </w:delText>
        </w:r>
        <w:r w:rsidR="00E4451B" w:rsidDel="00FB53C6">
          <w:rPr>
            <w:sz w:val="20"/>
            <w:szCs w:val="20"/>
            <w:lang w:val="en-US"/>
          </w:rPr>
          <w:delText>slope</w:delText>
        </w:r>
        <w:r w:rsidR="000D2994" w:rsidDel="00FB53C6">
          <w:rPr>
            <w:sz w:val="20"/>
            <w:szCs w:val="20"/>
            <w:lang w:val="en-US"/>
          </w:rPr>
          <w:delText>,</w:delText>
        </w:r>
        <w:r w:rsidR="00E4451B" w:rsidDel="00FB53C6">
          <w:rPr>
            <w:sz w:val="20"/>
            <w:szCs w:val="20"/>
            <w:lang w:val="en-US"/>
          </w:rPr>
          <w:delText xml:space="preserve"> with high leaf N on midslopes</w:delText>
        </w:r>
        <w:r w:rsidR="00E62233" w:rsidDel="00FB53C6">
          <w:rPr>
            <w:sz w:val="20"/>
            <w:szCs w:val="20"/>
            <w:lang w:val="en-US"/>
          </w:rPr>
          <w:delText xml:space="preserve"> </w:delText>
        </w:r>
      </w:del>
    </w:p>
    <w:p w14:paraId="48298BE2" w14:textId="7051A3DD" w:rsidR="00E62233" w:rsidRPr="00E62233" w:rsidDel="00FB53C6" w:rsidRDefault="00E62233" w:rsidP="00E62233">
      <w:pPr>
        <w:pStyle w:val="ListParagraph"/>
        <w:rPr>
          <w:del w:id="663" w:author="doetters" w:date="2022-03-28T10:26:00Z"/>
          <w:sz w:val="20"/>
          <w:szCs w:val="20"/>
          <w:lang w:val="en-US"/>
        </w:rPr>
      </w:pPr>
    </w:p>
    <w:p w14:paraId="475C8619" w14:textId="39C9033D" w:rsidR="00E62233" w:rsidDel="00FB53C6" w:rsidRDefault="00490630" w:rsidP="003A059A">
      <w:pPr>
        <w:pStyle w:val="ListParagraph"/>
        <w:numPr>
          <w:ilvl w:val="0"/>
          <w:numId w:val="9"/>
        </w:numPr>
        <w:jc w:val="both"/>
        <w:rPr>
          <w:del w:id="664" w:author="doetters" w:date="2022-03-28T10:26:00Z"/>
          <w:sz w:val="20"/>
          <w:szCs w:val="20"/>
          <w:lang w:val="en-US"/>
        </w:rPr>
      </w:pPr>
      <w:del w:id="665" w:author="doetters" w:date="2022-03-28T10:26:00Z">
        <w:r w:rsidDel="00FB53C6">
          <w:rPr>
            <w:sz w:val="20"/>
            <w:szCs w:val="20"/>
            <w:lang w:val="en-US"/>
          </w:rPr>
          <w:delText>L</w:delText>
        </w:r>
        <w:r w:rsidR="00E62233" w:rsidDel="00FB53C6">
          <w:rPr>
            <w:sz w:val="20"/>
            <w:szCs w:val="20"/>
            <w:lang w:val="en-US"/>
          </w:rPr>
          <w:delText xml:space="preserve">eaf P content increased with </w:delText>
        </w:r>
        <w:r w:rsidR="000D2994" w:rsidDel="00FB53C6">
          <w:rPr>
            <w:sz w:val="20"/>
            <w:szCs w:val="20"/>
            <w:lang w:val="en-US"/>
          </w:rPr>
          <w:delText xml:space="preserve">the </w:delText>
        </w:r>
        <w:r w:rsidR="00E62233" w:rsidDel="00FB53C6">
          <w:rPr>
            <w:sz w:val="20"/>
            <w:szCs w:val="20"/>
            <w:lang w:val="en-US"/>
          </w:rPr>
          <w:delText xml:space="preserve">slope in mafic only but </w:delText>
        </w:r>
        <w:r w:rsidDel="00FB53C6">
          <w:rPr>
            <w:sz w:val="20"/>
            <w:szCs w:val="20"/>
            <w:lang w:val="en-US"/>
          </w:rPr>
          <w:delText xml:space="preserve">not </w:delText>
        </w:r>
        <w:r w:rsidR="00E62233" w:rsidDel="00FB53C6">
          <w:rPr>
            <w:sz w:val="20"/>
            <w:szCs w:val="20"/>
            <w:lang w:val="en-US"/>
          </w:rPr>
          <w:delText xml:space="preserve">in </w:delText>
        </w:r>
        <w:r w:rsidDel="00FB53C6">
          <w:rPr>
            <w:sz w:val="20"/>
            <w:szCs w:val="20"/>
            <w:lang w:val="en-US"/>
          </w:rPr>
          <w:delText xml:space="preserve">the </w:delText>
        </w:r>
        <w:r w:rsidR="00E62233" w:rsidDel="00FB53C6">
          <w:rPr>
            <w:sz w:val="20"/>
            <w:szCs w:val="20"/>
            <w:lang w:val="en-US"/>
          </w:rPr>
          <w:delText>felsic and mixed sediment regions</w:delText>
        </w:r>
        <w:r w:rsidDel="00FB53C6">
          <w:rPr>
            <w:sz w:val="20"/>
            <w:szCs w:val="20"/>
            <w:lang w:val="en-US"/>
          </w:rPr>
          <w:delText xml:space="preserve">. Instead, P tended to decrease with </w:delText>
        </w:r>
        <w:r w:rsidR="000D2994" w:rsidDel="00FB53C6">
          <w:rPr>
            <w:sz w:val="20"/>
            <w:szCs w:val="20"/>
            <w:lang w:val="en-US"/>
          </w:rPr>
          <w:delText xml:space="preserve">the </w:delText>
        </w:r>
        <w:r w:rsidDel="00FB53C6">
          <w:rPr>
            <w:sz w:val="20"/>
            <w:szCs w:val="20"/>
            <w:lang w:val="en-US"/>
          </w:rPr>
          <w:delText>slope in the felsic and mixed sediment regions</w:delText>
        </w:r>
      </w:del>
    </w:p>
    <w:p w14:paraId="7D79762C" w14:textId="6F8E1273" w:rsidR="00490630" w:rsidRPr="00490630" w:rsidDel="00FB53C6" w:rsidRDefault="00490630" w:rsidP="00490630">
      <w:pPr>
        <w:pStyle w:val="ListParagraph"/>
        <w:rPr>
          <w:del w:id="666" w:author="doetters" w:date="2022-03-28T10:26:00Z"/>
          <w:sz w:val="20"/>
          <w:szCs w:val="20"/>
          <w:lang w:val="en-US"/>
        </w:rPr>
      </w:pPr>
    </w:p>
    <w:p w14:paraId="1250AC39" w14:textId="0DD58F91" w:rsidR="00490630" w:rsidDel="00FB53C6" w:rsidRDefault="00490630" w:rsidP="003A059A">
      <w:pPr>
        <w:pStyle w:val="ListParagraph"/>
        <w:numPr>
          <w:ilvl w:val="0"/>
          <w:numId w:val="9"/>
        </w:numPr>
        <w:jc w:val="both"/>
        <w:rPr>
          <w:del w:id="667" w:author="doetters" w:date="2022-03-28T10:26:00Z"/>
          <w:sz w:val="20"/>
          <w:szCs w:val="20"/>
          <w:lang w:val="en-US"/>
        </w:rPr>
      </w:pPr>
      <w:del w:id="668" w:author="doetters" w:date="2022-03-28T10:26:00Z">
        <w:r w:rsidDel="00FB53C6">
          <w:rPr>
            <w:sz w:val="20"/>
            <w:szCs w:val="20"/>
            <w:lang w:val="en-US"/>
          </w:rPr>
          <w:delText>Leaf CN decreased with slope and then increased in the valley positions in mafic and felsic regions but not in mixed sediment region. There w</w:delText>
        </w:r>
        <w:r w:rsidR="000D2994" w:rsidDel="00FB53C6">
          <w:rPr>
            <w:sz w:val="20"/>
            <w:szCs w:val="20"/>
            <w:lang w:val="en-US"/>
          </w:rPr>
          <w:delText>ere</w:delText>
        </w:r>
        <w:r w:rsidDel="00FB53C6">
          <w:rPr>
            <w:sz w:val="20"/>
            <w:szCs w:val="20"/>
            <w:lang w:val="en-US"/>
          </w:rPr>
          <w:delText xml:space="preserve"> no </w:delText>
        </w:r>
        <w:r w:rsidRPr="00E62233" w:rsidDel="00FB53C6">
          <w:rPr>
            <w:sz w:val="20"/>
            <w:szCs w:val="20"/>
            <w:lang w:val="en-US"/>
          </w:rPr>
          <w:delText>con</w:delText>
        </w:r>
        <w:r w:rsidR="00DD5CAB" w:rsidDel="00FB53C6">
          <w:rPr>
            <w:sz w:val="20"/>
            <w:szCs w:val="20"/>
            <w:lang w:val="en-US"/>
          </w:rPr>
          <w:delText>sis</w:delText>
        </w:r>
        <w:r w:rsidRPr="00E62233" w:rsidDel="00FB53C6">
          <w:rPr>
            <w:sz w:val="20"/>
            <w:szCs w:val="20"/>
            <w:lang w:val="en-US"/>
          </w:rPr>
          <w:delText xml:space="preserve">tent </w:delText>
        </w:r>
        <w:r w:rsidDel="00FB53C6">
          <w:rPr>
            <w:sz w:val="20"/>
            <w:szCs w:val="20"/>
            <w:lang w:val="en-US"/>
          </w:rPr>
          <w:delText xml:space="preserve">patterns in leaf CN </w:delText>
        </w:r>
        <w:r w:rsidRPr="00E62233" w:rsidDel="00FB53C6">
          <w:rPr>
            <w:sz w:val="20"/>
            <w:szCs w:val="20"/>
            <w:lang w:val="en-US"/>
          </w:rPr>
          <w:delText>related topographic positions</w:delText>
        </w:r>
        <w:r w:rsidR="00DD5CAB" w:rsidDel="00FB53C6">
          <w:rPr>
            <w:sz w:val="20"/>
            <w:szCs w:val="20"/>
            <w:lang w:val="en-US"/>
          </w:rPr>
          <w:delText xml:space="preserve"> observed in the mixed sediment region</w:delText>
        </w:r>
      </w:del>
    </w:p>
    <w:p w14:paraId="115DE3CF" w14:textId="54F16B7E" w:rsidR="00E62233" w:rsidRPr="00E62233" w:rsidDel="00FB53C6" w:rsidRDefault="00E62233" w:rsidP="00E62233">
      <w:pPr>
        <w:pStyle w:val="ListParagraph"/>
        <w:rPr>
          <w:del w:id="669" w:author="doetters" w:date="2022-03-28T10:26:00Z"/>
          <w:sz w:val="20"/>
          <w:szCs w:val="20"/>
          <w:lang w:val="en-US"/>
        </w:rPr>
      </w:pPr>
    </w:p>
    <w:p w14:paraId="5861727A" w14:textId="7ADBA3FC" w:rsidR="00E62233" w:rsidRPr="00E62233" w:rsidDel="00FB53C6" w:rsidRDefault="00490630" w:rsidP="000814CC">
      <w:pPr>
        <w:pStyle w:val="ListParagraph"/>
        <w:numPr>
          <w:ilvl w:val="0"/>
          <w:numId w:val="9"/>
        </w:numPr>
        <w:jc w:val="both"/>
        <w:rPr>
          <w:del w:id="670" w:author="doetters" w:date="2022-03-28T10:26:00Z"/>
          <w:sz w:val="20"/>
          <w:szCs w:val="20"/>
          <w:lang w:val="en-US"/>
        </w:rPr>
      </w:pPr>
      <w:del w:id="671" w:author="doetters" w:date="2022-03-28T10:26:00Z">
        <w:r w:rsidDel="00FB53C6">
          <w:rPr>
            <w:sz w:val="20"/>
            <w:szCs w:val="20"/>
            <w:lang w:val="en-US"/>
          </w:rPr>
          <w:delText xml:space="preserve">There were </w:delText>
        </w:r>
        <w:r w:rsidR="00E62233" w:rsidRPr="00E62233" w:rsidDel="00FB53C6">
          <w:rPr>
            <w:sz w:val="20"/>
            <w:szCs w:val="20"/>
            <w:lang w:val="en-US"/>
          </w:rPr>
          <w:delText>no consistent pattern</w:delText>
        </w:r>
        <w:r w:rsidDel="00FB53C6">
          <w:rPr>
            <w:sz w:val="20"/>
            <w:szCs w:val="20"/>
            <w:lang w:val="en-US"/>
          </w:rPr>
          <w:delText>s</w:delText>
        </w:r>
        <w:r w:rsidR="00E62233" w:rsidRPr="00E62233" w:rsidDel="00FB53C6">
          <w:rPr>
            <w:sz w:val="20"/>
            <w:szCs w:val="20"/>
            <w:lang w:val="en-US"/>
          </w:rPr>
          <w:delText xml:space="preserve"> in leaf </w:delText>
        </w:r>
        <w:r w:rsidRPr="00E62233" w:rsidDel="00FB53C6">
          <w:rPr>
            <w:sz w:val="20"/>
            <w:szCs w:val="20"/>
            <w:lang w:val="en-US"/>
          </w:rPr>
          <w:delText>CP &amp; NP</w:delText>
        </w:r>
        <w:r w:rsidR="00E62233" w:rsidRPr="00E62233" w:rsidDel="00FB53C6">
          <w:rPr>
            <w:sz w:val="20"/>
            <w:szCs w:val="20"/>
            <w:lang w:val="en-US"/>
          </w:rPr>
          <w:delText xml:space="preserve"> content related topographic positions across the</w:delText>
        </w:r>
        <w:r w:rsidR="000A2F45" w:rsidDel="00FB53C6">
          <w:rPr>
            <w:sz w:val="20"/>
            <w:szCs w:val="20"/>
            <w:lang w:val="en-US"/>
          </w:rPr>
          <w:delText xml:space="preserve"> three</w:delText>
        </w:r>
        <w:r w:rsidR="00E62233" w:rsidRPr="00E62233" w:rsidDel="00FB53C6">
          <w:rPr>
            <w:sz w:val="20"/>
            <w:szCs w:val="20"/>
            <w:lang w:val="en-US"/>
          </w:rPr>
          <w:delText xml:space="preserve"> investigated geochemical regions</w:delText>
        </w:r>
        <w:commentRangeEnd w:id="657"/>
        <w:r w:rsidR="00E935C5" w:rsidDel="00FB53C6">
          <w:rPr>
            <w:rStyle w:val="CommentReference"/>
          </w:rPr>
          <w:commentReference w:id="657"/>
        </w:r>
      </w:del>
    </w:p>
    <w:p w14:paraId="22ABF498" w14:textId="572F029E" w:rsidR="003A059A" w:rsidDel="00FB53C6" w:rsidRDefault="003A059A" w:rsidP="003A059A">
      <w:pPr>
        <w:jc w:val="both"/>
        <w:rPr>
          <w:del w:id="672" w:author="doetters" w:date="2022-03-28T10:26:00Z"/>
          <w:sz w:val="20"/>
          <w:szCs w:val="20"/>
          <w:lang w:val="en-US"/>
        </w:rPr>
      </w:pPr>
    </w:p>
    <w:p w14:paraId="06D0F153" w14:textId="08F89C26" w:rsidR="0072551B" w:rsidDel="00FB53C6" w:rsidRDefault="00A12B07" w:rsidP="0072551B">
      <w:pPr>
        <w:jc w:val="center"/>
        <w:rPr>
          <w:del w:id="673" w:author="doetters" w:date="2022-03-28T10:26:00Z"/>
          <w:lang w:val="en-US"/>
        </w:rPr>
      </w:pPr>
      <w:del w:id="674" w:author="doetters" w:date="2022-03-28T10:26:00Z">
        <w:r w:rsidDel="00FB53C6">
          <w:rPr>
            <w:noProof/>
            <w:lang w:val="de-CH" w:eastAsia="de-CH"/>
          </w:rPr>
          <w:drawing>
            <wp:inline distT="0" distB="0" distL="0" distR="0" wp14:anchorId="65CD4406" wp14:editId="4CE4C3CA">
              <wp:extent cx="5957570" cy="4851400"/>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cro_topo.png"/>
                      <pic:cNvPicPr/>
                    </pic:nvPicPr>
                    <pic:blipFill>
                      <a:blip r:embed="rId15">
                        <a:extLst>
                          <a:ext uri="{28A0092B-C50C-407E-A947-70E740481C1C}">
                            <a14:useLocalDpi xmlns:a14="http://schemas.microsoft.com/office/drawing/2010/main" val="0"/>
                          </a:ext>
                        </a:extLst>
                      </a:blip>
                      <a:stretch>
                        <a:fillRect/>
                      </a:stretch>
                    </pic:blipFill>
                    <pic:spPr>
                      <a:xfrm>
                        <a:off x="0" y="0"/>
                        <a:ext cx="5957570" cy="4851400"/>
                      </a:xfrm>
                      <a:prstGeom prst="rect">
                        <a:avLst/>
                      </a:prstGeom>
                    </pic:spPr>
                  </pic:pic>
                </a:graphicData>
              </a:graphic>
            </wp:inline>
          </w:drawing>
        </w:r>
      </w:del>
    </w:p>
    <w:p w14:paraId="4CAF7FE8" w14:textId="2BA3F2BC" w:rsidR="00C977DC" w:rsidRPr="00E53A2B" w:rsidDel="00FB53C6" w:rsidRDefault="003D32E7" w:rsidP="00C977DC">
      <w:pPr>
        <w:jc w:val="both"/>
        <w:rPr>
          <w:del w:id="675" w:author="doetters" w:date="2022-03-28T10:26:00Z"/>
          <w:sz w:val="20"/>
          <w:szCs w:val="20"/>
          <w:lang w:val="en-US"/>
        </w:rPr>
      </w:pPr>
      <w:commentRangeStart w:id="676"/>
      <w:del w:id="677" w:author="doetters" w:date="2022-03-28T10:26:00Z">
        <w:r w:rsidRPr="000333E6" w:rsidDel="00FB53C6">
          <w:rPr>
            <w:b/>
            <w:sz w:val="20"/>
            <w:szCs w:val="20"/>
            <w:lang w:val="en-US"/>
          </w:rPr>
          <w:delText>Figure 4.</w:delText>
        </w:r>
        <w:r w:rsidRPr="00E53A2B" w:rsidDel="00FB53C6">
          <w:rPr>
            <w:sz w:val="20"/>
            <w:szCs w:val="20"/>
            <w:lang w:val="en-US"/>
          </w:rPr>
          <w:delText xml:space="preserve"> </w:delText>
        </w:r>
        <w:commentRangeEnd w:id="676"/>
        <w:r w:rsidR="00E935C5" w:rsidDel="00FB53C6">
          <w:rPr>
            <w:rStyle w:val="CommentReference"/>
          </w:rPr>
          <w:commentReference w:id="676"/>
        </w:r>
        <w:r w:rsidR="00665A7F" w:rsidDel="00FB53C6">
          <w:rPr>
            <w:sz w:val="20"/>
            <w:szCs w:val="20"/>
            <w:lang w:val="en-US"/>
          </w:rPr>
          <w:delText>Community weighted mean</w:delText>
        </w:r>
        <w:r w:rsidDel="00FB53C6">
          <w:rPr>
            <w:sz w:val="20"/>
            <w:szCs w:val="20"/>
            <w:lang w:val="en-US"/>
          </w:rPr>
          <w:delText xml:space="preserve"> concentration of base cations in the canopy along topographic positions (PL: Plataue, UP: Upper slope, MS: Midslope, V: Valley) for the three investigated geochemical regions. </w:delText>
        </w:r>
        <w:r w:rsidR="000C037B" w:rsidDel="00FB53C6">
          <w:rPr>
            <w:sz w:val="20"/>
            <w:szCs w:val="20"/>
            <w:lang w:val="en-US"/>
          </w:rPr>
          <w:delText xml:space="preserve">(a) leaf calcium content, (b) the leaf potassium content, (c) leaf magnesium content, (d) leaf sodium content. </w:delText>
        </w:r>
        <w:r w:rsidR="00C977DC" w:rsidDel="00FB53C6">
          <w:rPr>
            <w:sz w:val="20"/>
            <w:szCs w:val="20"/>
            <w:lang w:val="en-US"/>
          </w:rPr>
          <w:delText>The weighting factor is the proportion of community basal area to the total basal area of the plot.</w:delText>
        </w:r>
      </w:del>
    </w:p>
    <w:p w14:paraId="3DE1D5FB" w14:textId="4BA3F2C2" w:rsidR="002F5D7F" w:rsidRPr="002F5D7F" w:rsidDel="00FB53C6" w:rsidRDefault="002F5D7F" w:rsidP="00C977DC">
      <w:pPr>
        <w:jc w:val="both"/>
        <w:rPr>
          <w:del w:id="678" w:author="doetters" w:date="2022-03-28T10:26:00Z"/>
          <w:rStyle w:val="fontstyle01"/>
          <w:rFonts w:ascii="Times New Roman" w:hAnsi="Times New Roman"/>
          <w:color w:val="auto"/>
          <w:lang w:val="en-US"/>
        </w:rPr>
      </w:pPr>
    </w:p>
    <w:p w14:paraId="20CCDCFA" w14:textId="15225197" w:rsidR="002F5D7F" w:rsidRPr="00276DBA" w:rsidDel="00FB53C6" w:rsidRDefault="008C76A5" w:rsidP="00AC114D">
      <w:pPr>
        <w:pStyle w:val="ListParagraph"/>
        <w:numPr>
          <w:ilvl w:val="0"/>
          <w:numId w:val="9"/>
        </w:numPr>
        <w:rPr>
          <w:del w:id="679" w:author="doetters" w:date="2022-03-28T10:26:00Z"/>
          <w:rStyle w:val="fontstyle01"/>
          <w:rFonts w:ascii="Times New Roman" w:hAnsi="Times New Roman"/>
          <w:color w:val="auto"/>
          <w:sz w:val="20"/>
          <w:lang w:val="en-US"/>
        </w:rPr>
      </w:pPr>
      <w:del w:id="680" w:author="doetters" w:date="2022-03-28T10:26:00Z">
        <w:r w:rsidRPr="00276DBA" w:rsidDel="00FB53C6">
          <w:rPr>
            <w:rStyle w:val="fontstyle01"/>
            <w:rFonts w:ascii="Times New Roman" w:hAnsi="Times New Roman"/>
            <w:sz w:val="20"/>
            <w:lang w:val="en-US"/>
          </w:rPr>
          <w:delText>In general, l</w:delText>
        </w:r>
        <w:r w:rsidR="002F5D7F" w:rsidRPr="00276DBA" w:rsidDel="00FB53C6">
          <w:rPr>
            <w:rStyle w:val="fontstyle01"/>
            <w:rFonts w:ascii="Times New Roman" w:hAnsi="Times New Roman"/>
            <w:sz w:val="20"/>
            <w:lang w:val="en-US"/>
          </w:rPr>
          <w:delText>eaf Ca content was higher in valley positions compared to non-valley positions across the investigated geochemical regions</w:delText>
        </w:r>
        <w:r w:rsidRPr="00276DBA" w:rsidDel="00FB53C6">
          <w:rPr>
            <w:rStyle w:val="fontstyle01"/>
            <w:rFonts w:ascii="Times New Roman" w:hAnsi="Times New Roman"/>
            <w:sz w:val="20"/>
            <w:lang w:val="en-US"/>
          </w:rPr>
          <w:delText xml:space="preserve"> and leaf Ca content tended to decrease with </w:delText>
        </w:r>
        <w:r w:rsidR="003A2ACE" w:rsidRPr="00276DBA" w:rsidDel="00FB53C6">
          <w:rPr>
            <w:rStyle w:val="fontstyle01"/>
            <w:rFonts w:ascii="Times New Roman" w:hAnsi="Times New Roman"/>
            <w:sz w:val="20"/>
            <w:lang w:val="en-US"/>
          </w:rPr>
          <w:delText xml:space="preserve">the </w:delText>
        </w:r>
        <w:r w:rsidRPr="00276DBA" w:rsidDel="00FB53C6">
          <w:rPr>
            <w:rStyle w:val="fontstyle01"/>
            <w:rFonts w:ascii="Times New Roman" w:hAnsi="Times New Roman"/>
            <w:sz w:val="20"/>
            <w:lang w:val="en-US"/>
          </w:rPr>
          <w:delText>slope in the felsic and mixed sediment regions but not in the mafic region</w:delText>
        </w:r>
      </w:del>
    </w:p>
    <w:p w14:paraId="5F026EFF" w14:textId="60A0BD5C" w:rsidR="0079471A" w:rsidRPr="00276DBA" w:rsidDel="00FB53C6" w:rsidRDefault="0079471A" w:rsidP="0079471A">
      <w:pPr>
        <w:pStyle w:val="ListParagraph"/>
        <w:rPr>
          <w:del w:id="681" w:author="doetters" w:date="2022-03-28T10:26:00Z"/>
          <w:sz w:val="20"/>
          <w:lang w:val="en-US"/>
        </w:rPr>
      </w:pPr>
    </w:p>
    <w:p w14:paraId="2A37C3EB" w14:textId="119D318D" w:rsidR="001E673E" w:rsidRPr="00276DBA" w:rsidDel="00FB53C6" w:rsidRDefault="001E673E" w:rsidP="001E673E">
      <w:pPr>
        <w:pStyle w:val="ListParagraph"/>
        <w:numPr>
          <w:ilvl w:val="0"/>
          <w:numId w:val="9"/>
        </w:numPr>
        <w:rPr>
          <w:del w:id="682" w:author="doetters" w:date="2022-03-28T10:26:00Z"/>
          <w:rStyle w:val="fontstyle01"/>
          <w:rFonts w:ascii="Times New Roman" w:hAnsi="Times New Roman"/>
          <w:color w:val="auto"/>
          <w:sz w:val="20"/>
          <w:lang w:val="en-US"/>
        </w:rPr>
      </w:pPr>
      <w:del w:id="683" w:author="doetters" w:date="2022-03-28T10:26:00Z">
        <w:r w:rsidRPr="00276DBA" w:rsidDel="00FB53C6">
          <w:rPr>
            <w:rStyle w:val="fontstyle01"/>
            <w:rFonts w:ascii="Times New Roman" w:hAnsi="Times New Roman"/>
            <w:sz w:val="20"/>
            <w:lang w:val="en-US"/>
          </w:rPr>
          <w:delText xml:space="preserve">No consistent patterns in leaf K content </w:delText>
        </w:r>
        <w:r w:rsidR="003A2ACE" w:rsidRPr="00276DBA" w:rsidDel="00FB53C6">
          <w:rPr>
            <w:rStyle w:val="fontstyle01"/>
            <w:rFonts w:ascii="Times New Roman" w:hAnsi="Times New Roman"/>
            <w:sz w:val="20"/>
            <w:lang w:val="en-US"/>
          </w:rPr>
          <w:delText xml:space="preserve">were </w:delText>
        </w:r>
        <w:r w:rsidRPr="00276DBA" w:rsidDel="00FB53C6">
          <w:rPr>
            <w:rStyle w:val="fontstyle01"/>
            <w:rFonts w:ascii="Times New Roman" w:hAnsi="Times New Roman"/>
            <w:sz w:val="20"/>
            <w:lang w:val="en-US"/>
          </w:rPr>
          <w:delText>detected in relation</w:delText>
        </w:r>
        <w:r w:rsidRPr="00276DBA" w:rsidDel="00FB53C6">
          <w:rPr>
            <w:color w:val="222222"/>
            <w:sz w:val="20"/>
            <w:lang w:val="en-US"/>
          </w:rPr>
          <w:delText xml:space="preserve"> </w:delText>
        </w:r>
        <w:r w:rsidRPr="00276DBA" w:rsidDel="00FB53C6">
          <w:rPr>
            <w:rStyle w:val="fontstyle01"/>
            <w:rFonts w:ascii="Times New Roman" w:hAnsi="Times New Roman"/>
            <w:sz w:val="20"/>
            <w:lang w:val="en-US"/>
          </w:rPr>
          <w:delText>to the local topographic positions across the three investigated geochemical regions</w:delText>
        </w:r>
      </w:del>
    </w:p>
    <w:p w14:paraId="43079638" w14:textId="5682A72B" w:rsidR="00431F8C" w:rsidRPr="00276DBA" w:rsidDel="00FB53C6" w:rsidRDefault="00431F8C" w:rsidP="00431F8C">
      <w:pPr>
        <w:pStyle w:val="ListParagraph"/>
        <w:rPr>
          <w:del w:id="684" w:author="doetters" w:date="2022-03-28T10:26:00Z"/>
          <w:sz w:val="20"/>
          <w:lang w:val="en-US"/>
        </w:rPr>
      </w:pPr>
    </w:p>
    <w:p w14:paraId="1FEA01ED" w14:textId="3BC7AC37" w:rsidR="00431F8C" w:rsidRPr="00276DBA" w:rsidDel="00FB53C6" w:rsidRDefault="00431F8C" w:rsidP="00431F8C">
      <w:pPr>
        <w:pStyle w:val="ListParagraph"/>
        <w:numPr>
          <w:ilvl w:val="0"/>
          <w:numId w:val="9"/>
        </w:numPr>
        <w:rPr>
          <w:del w:id="685" w:author="doetters" w:date="2022-03-28T10:26:00Z"/>
          <w:rStyle w:val="fontstyle01"/>
          <w:rFonts w:ascii="Times New Roman" w:hAnsi="Times New Roman"/>
          <w:color w:val="auto"/>
          <w:sz w:val="20"/>
          <w:lang w:val="en-US"/>
        </w:rPr>
      </w:pPr>
      <w:del w:id="686" w:author="doetters" w:date="2022-03-28T10:26:00Z">
        <w:r w:rsidRPr="00276DBA" w:rsidDel="00FB53C6">
          <w:rPr>
            <w:rStyle w:val="fontstyle01"/>
            <w:rFonts w:ascii="Times New Roman" w:hAnsi="Times New Roman"/>
            <w:sz w:val="20"/>
            <w:lang w:val="en-US"/>
          </w:rPr>
          <w:delText>For Mg</w:delText>
        </w:r>
        <w:r w:rsidR="00100BEA" w:rsidRPr="00276DBA" w:rsidDel="00FB53C6">
          <w:rPr>
            <w:rStyle w:val="fontstyle01"/>
            <w:rFonts w:ascii="Times New Roman" w:hAnsi="Times New Roman"/>
            <w:sz w:val="20"/>
            <w:lang w:val="en-US"/>
          </w:rPr>
          <w:delText>, there w</w:delText>
        </w:r>
        <w:r w:rsidR="003A2ACE" w:rsidRPr="00276DBA" w:rsidDel="00FB53C6">
          <w:rPr>
            <w:rStyle w:val="fontstyle01"/>
            <w:rFonts w:ascii="Times New Roman" w:hAnsi="Times New Roman"/>
            <w:sz w:val="20"/>
            <w:lang w:val="en-US"/>
          </w:rPr>
          <w:delText>ere</w:delText>
        </w:r>
        <w:r w:rsidRPr="00276DBA" w:rsidDel="00FB53C6">
          <w:rPr>
            <w:rStyle w:val="fontstyle01"/>
            <w:rFonts w:ascii="Times New Roman" w:hAnsi="Times New Roman"/>
            <w:sz w:val="20"/>
            <w:lang w:val="en-US"/>
          </w:rPr>
          <w:delText xml:space="preserve"> no consistent patterns detected in relation</w:delText>
        </w:r>
        <w:r w:rsidRPr="00276DBA" w:rsidDel="00FB53C6">
          <w:rPr>
            <w:color w:val="222222"/>
            <w:sz w:val="20"/>
            <w:lang w:val="en-US"/>
          </w:rPr>
          <w:delText xml:space="preserve"> </w:delText>
        </w:r>
        <w:r w:rsidRPr="00276DBA" w:rsidDel="00FB53C6">
          <w:rPr>
            <w:rStyle w:val="fontstyle01"/>
            <w:rFonts w:ascii="Times New Roman" w:hAnsi="Times New Roman"/>
            <w:sz w:val="20"/>
            <w:lang w:val="en-US"/>
          </w:rPr>
          <w:delText>to the local topographic positions across the investigated geochemical regions</w:delText>
        </w:r>
      </w:del>
    </w:p>
    <w:p w14:paraId="4CCF96F4" w14:textId="76268B0D" w:rsidR="00100BEA" w:rsidRPr="00276DBA" w:rsidDel="00FB53C6" w:rsidRDefault="00100BEA" w:rsidP="00100BEA">
      <w:pPr>
        <w:pStyle w:val="ListParagraph"/>
        <w:rPr>
          <w:del w:id="687" w:author="doetters" w:date="2022-03-28T10:26:00Z"/>
          <w:rStyle w:val="fontstyle01"/>
          <w:rFonts w:ascii="Times New Roman" w:hAnsi="Times New Roman"/>
          <w:color w:val="auto"/>
          <w:sz w:val="20"/>
          <w:lang w:val="en-US"/>
        </w:rPr>
      </w:pPr>
    </w:p>
    <w:p w14:paraId="1983AE0F" w14:textId="77F3FCEB" w:rsidR="00100BEA" w:rsidRPr="00276DBA" w:rsidDel="00FB53C6" w:rsidRDefault="00100BEA" w:rsidP="00431F8C">
      <w:pPr>
        <w:pStyle w:val="ListParagraph"/>
        <w:numPr>
          <w:ilvl w:val="0"/>
          <w:numId w:val="9"/>
        </w:numPr>
        <w:rPr>
          <w:del w:id="688" w:author="doetters" w:date="2022-03-28T10:26:00Z"/>
          <w:rStyle w:val="fontstyle01"/>
          <w:rFonts w:ascii="Times New Roman" w:hAnsi="Times New Roman"/>
          <w:color w:val="auto"/>
          <w:sz w:val="20"/>
          <w:lang w:val="en-US"/>
        </w:rPr>
      </w:pPr>
      <w:del w:id="689" w:author="doetters" w:date="2022-03-28T10:26:00Z">
        <w:r w:rsidRPr="00276DBA" w:rsidDel="00FB53C6">
          <w:rPr>
            <w:rStyle w:val="fontstyle01"/>
            <w:rFonts w:ascii="Times New Roman" w:hAnsi="Times New Roman"/>
            <w:color w:val="auto"/>
            <w:sz w:val="20"/>
            <w:lang w:val="en-US"/>
          </w:rPr>
          <w:delText xml:space="preserve">For Na, in </w:delText>
        </w:r>
        <w:r w:rsidR="003A2ACE" w:rsidRPr="00276DBA" w:rsidDel="00FB53C6">
          <w:rPr>
            <w:rStyle w:val="fontstyle01"/>
            <w:rFonts w:ascii="Times New Roman" w:hAnsi="Times New Roman"/>
            <w:color w:val="auto"/>
            <w:sz w:val="20"/>
            <w:lang w:val="en-US"/>
          </w:rPr>
          <w:delText xml:space="preserve">the </w:delText>
        </w:r>
        <w:r w:rsidRPr="00276DBA" w:rsidDel="00FB53C6">
          <w:rPr>
            <w:rStyle w:val="fontstyle01"/>
            <w:rFonts w:ascii="Times New Roman" w:hAnsi="Times New Roman"/>
            <w:color w:val="auto"/>
            <w:sz w:val="20"/>
            <w:lang w:val="en-US"/>
          </w:rPr>
          <w:delText xml:space="preserve">mafic region, leaf Na decreased with slope. In </w:delText>
        </w:r>
        <w:r w:rsidR="003A2ACE" w:rsidRPr="00276DBA" w:rsidDel="00FB53C6">
          <w:rPr>
            <w:rStyle w:val="fontstyle01"/>
            <w:rFonts w:ascii="Times New Roman" w:hAnsi="Times New Roman"/>
            <w:color w:val="auto"/>
            <w:sz w:val="20"/>
            <w:lang w:val="en-US"/>
          </w:rPr>
          <w:delText xml:space="preserve">the </w:delText>
        </w:r>
        <w:r w:rsidRPr="00276DBA" w:rsidDel="00FB53C6">
          <w:rPr>
            <w:rStyle w:val="fontstyle01"/>
            <w:rFonts w:ascii="Times New Roman" w:hAnsi="Times New Roman"/>
            <w:color w:val="auto"/>
            <w:sz w:val="20"/>
            <w:lang w:val="en-US"/>
          </w:rPr>
          <w:delText xml:space="preserve">felsic region, leaf Na decreased with slope but then increased in the valley position. There was no difference in mean leaf Na content between topographic positions in the mixed sediment region. </w:delText>
        </w:r>
      </w:del>
    </w:p>
    <w:p w14:paraId="482B6935" w14:textId="663AC06D" w:rsidR="00431F8C" w:rsidRPr="00AC114D" w:rsidDel="00FB53C6" w:rsidRDefault="00431F8C" w:rsidP="00431F8C">
      <w:pPr>
        <w:pStyle w:val="ListParagraph"/>
        <w:rPr>
          <w:del w:id="690" w:author="doetters" w:date="2022-03-28T10:26:00Z"/>
          <w:lang w:val="en-US"/>
        </w:rPr>
      </w:pPr>
    </w:p>
    <w:p w14:paraId="75279D7E" w14:textId="623237E0" w:rsidR="00920883" w:rsidRPr="00E33227" w:rsidDel="002E16A1" w:rsidRDefault="00920883" w:rsidP="00920883">
      <w:pPr>
        <w:jc w:val="both"/>
        <w:rPr>
          <w:moveFrom w:id="691" w:author="doetters" w:date="2022-03-28T10:21:00Z"/>
          <w:lang w:val="en-US"/>
        </w:rPr>
      </w:pPr>
      <w:moveFromRangeStart w:id="692" w:author="doetters" w:date="2022-03-28T10:21:00Z" w:name="move99355317"/>
      <w:commentRangeStart w:id="693"/>
      <w:moveFrom w:id="694" w:author="doetters" w:date="2022-03-28T10:21:00Z">
        <w:r w:rsidRPr="00E33227" w:rsidDel="002E16A1">
          <w:rPr>
            <w:b/>
            <w:color w:val="222222"/>
            <w:sz w:val="20"/>
            <w:lang w:val="en-US"/>
          </w:rPr>
          <w:t>Table 1.</w:t>
        </w:r>
        <w:r w:rsidRPr="00E33227" w:rsidDel="002E16A1">
          <w:rPr>
            <w:color w:val="222222"/>
            <w:sz w:val="20"/>
            <w:lang w:val="en-US"/>
          </w:rPr>
          <w:t xml:space="preserve"> </w:t>
        </w:r>
        <w:commentRangeEnd w:id="693"/>
        <w:r w:rsidR="002E16A1" w:rsidDel="002E16A1">
          <w:rPr>
            <w:rStyle w:val="CommentReference"/>
          </w:rPr>
          <w:commentReference w:id="693"/>
        </w:r>
        <w:r w:rsidRPr="00E33227" w:rsidDel="002E16A1">
          <w:rPr>
            <w:color w:val="222222"/>
            <w:sz w:val="20"/>
            <w:lang w:val="en-US"/>
          </w:rPr>
          <w:t>Standardized effect</w:t>
        </w:r>
        <w:r w:rsidR="00D73998" w:rsidDel="002E16A1">
          <w:rPr>
            <w:color w:val="222222"/>
            <w:sz w:val="20"/>
            <w:lang w:val="en-US"/>
          </w:rPr>
          <w:t>s</w:t>
        </w:r>
        <w:r w:rsidRPr="00E33227" w:rsidDel="002E16A1">
          <w:rPr>
            <w:color w:val="222222"/>
            <w:sz w:val="20"/>
            <w:lang w:val="en-US"/>
          </w:rPr>
          <w:t xml:space="preserve"> size of </w:t>
        </w:r>
        <w:r w:rsidDel="002E16A1">
          <w:rPr>
            <w:color w:val="222222"/>
            <w:sz w:val="20"/>
            <w:lang w:val="en-US"/>
          </w:rPr>
          <w:t>geochemical regions and topographic positions</w:t>
        </w:r>
        <w:r w:rsidRPr="00E33227" w:rsidDel="002E16A1">
          <w:rPr>
            <w:color w:val="222222"/>
            <w:sz w:val="20"/>
            <w:lang w:val="en-US"/>
          </w:rPr>
          <w:t xml:space="preserve"> as explanatory factors on leaf </w:t>
        </w:r>
        <w:commentRangeStart w:id="695"/>
        <w:r w:rsidRPr="00E33227" w:rsidDel="002E16A1">
          <w:rPr>
            <w:color w:val="222222"/>
            <w:sz w:val="20"/>
            <w:lang w:val="en-US"/>
          </w:rPr>
          <w:t>nitrogen</w:t>
        </w:r>
        <w:commentRangeEnd w:id="695"/>
        <w:r w:rsidR="005D4B64" w:rsidDel="002E16A1">
          <w:rPr>
            <w:rStyle w:val="CommentReference"/>
          </w:rPr>
          <w:commentReference w:id="695"/>
        </w:r>
        <w:r w:rsidRPr="00E33227" w:rsidDel="002E16A1">
          <w:rPr>
            <w:color w:val="222222"/>
            <w:sz w:val="20"/>
            <w:lang w:val="en-US"/>
          </w:rPr>
          <w:t>, phosphorus, leaf CN, leaf CP, leaf NP, leaf calcium, leaf potassium, leaf magnesium, and leaf</w:t>
        </w:r>
        <w:r w:rsidR="00655811" w:rsidDel="002E16A1">
          <w:rPr>
            <w:color w:val="222222"/>
            <w:sz w:val="20"/>
            <w:lang w:val="en-US"/>
          </w:rPr>
          <w:t xml:space="preserve"> sodium. The estimated</w:t>
        </w:r>
        <w:r w:rsidRPr="00E33227" w:rsidDel="002E16A1">
          <w:rPr>
            <w:color w:val="222222"/>
            <w:sz w:val="20"/>
            <w:lang w:val="en-US"/>
          </w:rPr>
          <w:t xml:space="preserve"> values indicate mean effects size, the 95% confidence intervals</w:t>
        </w:r>
        <w:r w:rsidR="00655811" w:rsidDel="002E16A1">
          <w:rPr>
            <w:color w:val="222222"/>
            <w:sz w:val="20"/>
            <w:lang w:val="en-US"/>
          </w:rPr>
          <w:t xml:space="preserve"> (CI)</w:t>
        </w:r>
        <w:r w:rsidRPr="00E33227" w:rsidDel="002E16A1">
          <w:rPr>
            <w:color w:val="222222"/>
            <w:sz w:val="20"/>
            <w:lang w:val="en-US"/>
          </w:rPr>
          <w:t xml:space="preserve"> of the estimates, p-values, the </w:t>
        </w:r>
        <w:r w:rsidDel="002E16A1">
          <w:rPr>
            <w:color w:val="222222"/>
            <w:sz w:val="20"/>
            <w:lang w:val="en-US"/>
          </w:rPr>
          <w:t xml:space="preserve">marginal </w:t>
        </w:r>
        <w:r w:rsidRPr="00E33227" w:rsidDel="002E16A1">
          <w:rPr>
            <w:color w:val="222222"/>
            <w:sz w:val="20"/>
            <w:lang w:val="en-US"/>
          </w:rPr>
          <w:t>R</w:t>
        </w:r>
        <w:r w:rsidRPr="00E33227" w:rsidDel="002E16A1">
          <w:rPr>
            <w:color w:val="222222"/>
            <w:sz w:val="20"/>
            <w:vertAlign w:val="superscript"/>
            <w:lang w:val="en-US"/>
          </w:rPr>
          <w:t>2</w:t>
        </w:r>
        <w:r w:rsidDel="002E16A1">
          <w:rPr>
            <w:color w:val="222222"/>
            <w:sz w:val="20"/>
            <w:vertAlign w:val="superscript"/>
            <w:lang w:val="en-US"/>
          </w:rPr>
          <w:t xml:space="preserve"> </w:t>
        </w:r>
        <w:r w:rsidRPr="00E33227" w:rsidDel="002E16A1">
          <w:rPr>
            <w:color w:val="222222"/>
            <w:sz w:val="20"/>
            <w:lang w:val="en-US"/>
          </w:rPr>
          <w:t>and</w:t>
        </w:r>
        <w:r w:rsidDel="002E16A1">
          <w:rPr>
            <w:color w:val="222222"/>
            <w:sz w:val="20"/>
            <w:lang w:val="en-US"/>
          </w:rPr>
          <w:t xml:space="preserve"> conditional </w:t>
        </w:r>
        <w:r w:rsidRPr="00E33227" w:rsidDel="002E16A1">
          <w:rPr>
            <w:color w:val="222222"/>
            <w:sz w:val="20"/>
            <w:lang w:val="en-US"/>
          </w:rPr>
          <w:t>R</w:t>
        </w:r>
        <w:r w:rsidRPr="00E33227" w:rsidDel="002E16A1">
          <w:rPr>
            <w:color w:val="222222"/>
            <w:sz w:val="20"/>
            <w:vertAlign w:val="superscript"/>
            <w:lang w:val="en-US"/>
          </w:rPr>
          <w:t>2</w:t>
        </w:r>
        <w:r w:rsidRPr="00E33227" w:rsidDel="002E16A1">
          <w:rPr>
            <w:color w:val="222222"/>
            <w:sz w:val="20"/>
            <w:lang w:val="en-US"/>
          </w:rPr>
          <w:t xml:space="preserve"> values</w:t>
        </w:r>
        <w:r w:rsidDel="002E16A1">
          <w:rPr>
            <w:color w:val="222222"/>
            <w:sz w:val="20"/>
            <w:lang w:val="en-US"/>
          </w:rPr>
          <w:t xml:space="preserve"> as results of mixed effects models</w:t>
        </w:r>
        <w:r w:rsidRPr="00E33227" w:rsidDel="002E16A1">
          <w:rPr>
            <w:color w:val="222222"/>
            <w:sz w:val="20"/>
            <w:lang w:val="en-US"/>
          </w:rPr>
          <w:t>.</w:t>
        </w:r>
        <w:r w:rsidDel="002E16A1">
          <w:rPr>
            <w:color w:val="222222"/>
            <w:sz w:val="20"/>
            <w:lang w:val="en-US"/>
          </w:rPr>
          <w:t xml:space="preserve"> In the models, we set geochemical regions and topography positions as fixed effects and species as random effects.</w:t>
        </w:r>
      </w:moveFrom>
    </w:p>
    <w:tbl>
      <w:tblPr>
        <w:tblW w:w="9352" w:type="dxa"/>
        <w:tblCellMar>
          <w:left w:w="70" w:type="dxa"/>
          <w:right w:w="70" w:type="dxa"/>
        </w:tblCellMar>
        <w:tblLook w:val="04A0" w:firstRow="1" w:lastRow="0" w:firstColumn="1" w:lastColumn="0" w:noHBand="0" w:noVBand="1"/>
      </w:tblPr>
      <w:tblGrid>
        <w:gridCol w:w="1074"/>
        <w:gridCol w:w="2148"/>
        <w:gridCol w:w="1141"/>
        <w:gridCol w:w="2058"/>
        <w:gridCol w:w="962"/>
        <w:gridCol w:w="1007"/>
        <w:gridCol w:w="962"/>
      </w:tblGrid>
      <w:tr w:rsidR="00920883" w:rsidRPr="006724BB" w:rsidDel="002E16A1" w14:paraId="341BC5DC" w14:textId="4CC3CDA2" w:rsidTr="00AC0C9F">
        <w:trPr>
          <w:trHeight w:val="330"/>
        </w:trPr>
        <w:tc>
          <w:tcPr>
            <w:tcW w:w="1074" w:type="dxa"/>
            <w:tcBorders>
              <w:top w:val="single" w:sz="4" w:space="0" w:color="auto"/>
              <w:left w:val="nil"/>
              <w:bottom w:val="single" w:sz="4" w:space="0" w:color="auto"/>
              <w:right w:val="nil"/>
            </w:tcBorders>
            <w:shd w:val="clear" w:color="auto" w:fill="auto"/>
            <w:noWrap/>
            <w:vAlign w:val="bottom"/>
            <w:hideMark/>
          </w:tcPr>
          <w:p w14:paraId="0BD1E669" w14:textId="3B967979" w:rsidR="00920883" w:rsidRPr="00E33227" w:rsidDel="002E16A1" w:rsidRDefault="00920883" w:rsidP="00AC0C9F">
            <w:pPr>
              <w:spacing w:after="0" w:line="240" w:lineRule="auto"/>
              <w:rPr>
                <w:moveFrom w:id="696" w:author="doetters" w:date="2022-03-28T10:21:00Z"/>
                <w:rFonts w:eastAsia="Times New Roman"/>
                <w:lang w:val="en-US" w:eastAsia="de-DE"/>
              </w:rPr>
            </w:pPr>
          </w:p>
        </w:tc>
        <w:tc>
          <w:tcPr>
            <w:tcW w:w="2148" w:type="dxa"/>
            <w:tcBorders>
              <w:top w:val="single" w:sz="4" w:space="0" w:color="auto"/>
              <w:left w:val="nil"/>
              <w:bottom w:val="single" w:sz="4" w:space="0" w:color="auto"/>
              <w:right w:val="nil"/>
            </w:tcBorders>
            <w:shd w:val="clear" w:color="auto" w:fill="auto"/>
            <w:noWrap/>
            <w:vAlign w:val="bottom"/>
            <w:hideMark/>
          </w:tcPr>
          <w:p w14:paraId="0E80F289" w14:textId="16BEDC6B" w:rsidR="00920883" w:rsidRPr="006724BB" w:rsidDel="002E16A1" w:rsidRDefault="00920883" w:rsidP="00AC0C9F">
            <w:pPr>
              <w:spacing w:after="0" w:line="240" w:lineRule="auto"/>
              <w:rPr>
                <w:moveFrom w:id="697" w:author="doetters" w:date="2022-03-28T10:21:00Z"/>
                <w:rFonts w:eastAsia="Times New Roman"/>
                <w:b/>
                <w:bCs/>
                <w:color w:val="000000"/>
                <w:sz w:val="20"/>
                <w:szCs w:val="20"/>
                <w:lang w:eastAsia="de-DE"/>
              </w:rPr>
            </w:pPr>
            <w:moveFrom w:id="698" w:author="doetters" w:date="2022-03-28T10:21:00Z">
              <w:r w:rsidRPr="006724BB" w:rsidDel="002E16A1">
                <w:rPr>
                  <w:rFonts w:eastAsia="Times New Roman"/>
                  <w:b/>
                  <w:bCs/>
                  <w:color w:val="000000"/>
                  <w:sz w:val="20"/>
                  <w:szCs w:val="20"/>
                  <w:lang w:eastAsia="de-DE"/>
                </w:rPr>
                <w:t>Independent variables</w:t>
              </w:r>
            </w:moveFrom>
          </w:p>
        </w:tc>
        <w:tc>
          <w:tcPr>
            <w:tcW w:w="1141" w:type="dxa"/>
            <w:tcBorders>
              <w:top w:val="single" w:sz="4" w:space="0" w:color="auto"/>
              <w:left w:val="nil"/>
              <w:bottom w:val="single" w:sz="4" w:space="0" w:color="auto"/>
              <w:right w:val="nil"/>
            </w:tcBorders>
            <w:shd w:val="clear" w:color="auto" w:fill="auto"/>
            <w:noWrap/>
            <w:vAlign w:val="bottom"/>
            <w:hideMark/>
          </w:tcPr>
          <w:p w14:paraId="03E52194" w14:textId="331AB6F5" w:rsidR="00920883" w:rsidRPr="006724BB" w:rsidDel="002E16A1" w:rsidRDefault="00920883" w:rsidP="00AC0C9F">
            <w:pPr>
              <w:spacing w:after="0" w:line="240" w:lineRule="auto"/>
              <w:jc w:val="center"/>
              <w:rPr>
                <w:moveFrom w:id="699" w:author="doetters" w:date="2022-03-28T10:21:00Z"/>
                <w:rFonts w:eastAsia="Times New Roman"/>
                <w:b/>
                <w:bCs/>
                <w:color w:val="000000"/>
                <w:sz w:val="20"/>
                <w:szCs w:val="20"/>
                <w:lang w:eastAsia="de-DE"/>
              </w:rPr>
            </w:pPr>
            <w:moveFrom w:id="700" w:author="doetters" w:date="2022-03-28T10:21:00Z">
              <w:r w:rsidRPr="006724BB" w:rsidDel="002E16A1">
                <w:rPr>
                  <w:rFonts w:eastAsia="Times New Roman"/>
                  <w:b/>
                  <w:bCs/>
                  <w:color w:val="000000"/>
                  <w:sz w:val="20"/>
                  <w:szCs w:val="20"/>
                  <w:lang w:eastAsia="de-DE"/>
                </w:rPr>
                <w:t>Estimates</w:t>
              </w:r>
            </w:moveFrom>
          </w:p>
        </w:tc>
        <w:tc>
          <w:tcPr>
            <w:tcW w:w="2058" w:type="dxa"/>
            <w:tcBorders>
              <w:top w:val="single" w:sz="4" w:space="0" w:color="auto"/>
              <w:left w:val="nil"/>
              <w:bottom w:val="single" w:sz="4" w:space="0" w:color="auto"/>
              <w:right w:val="nil"/>
            </w:tcBorders>
            <w:shd w:val="clear" w:color="auto" w:fill="auto"/>
            <w:noWrap/>
            <w:vAlign w:val="bottom"/>
            <w:hideMark/>
          </w:tcPr>
          <w:p w14:paraId="0845D9E6" w14:textId="22E9B6CA" w:rsidR="00920883" w:rsidRPr="006724BB" w:rsidDel="002E16A1" w:rsidRDefault="00920883" w:rsidP="00AC0C9F">
            <w:pPr>
              <w:spacing w:after="0" w:line="240" w:lineRule="auto"/>
              <w:jc w:val="center"/>
              <w:rPr>
                <w:moveFrom w:id="701" w:author="doetters" w:date="2022-03-28T10:21:00Z"/>
                <w:rFonts w:eastAsia="Times New Roman"/>
                <w:b/>
                <w:bCs/>
                <w:color w:val="000000"/>
                <w:sz w:val="20"/>
                <w:szCs w:val="20"/>
                <w:lang w:eastAsia="de-DE"/>
              </w:rPr>
            </w:pPr>
            <w:moveFrom w:id="702" w:author="doetters" w:date="2022-03-28T10:21:00Z">
              <w:r w:rsidRPr="006724BB" w:rsidDel="002E16A1">
                <w:rPr>
                  <w:rFonts w:eastAsia="Times New Roman"/>
                  <w:b/>
                  <w:bCs/>
                  <w:color w:val="000000"/>
                  <w:sz w:val="20"/>
                  <w:szCs w:val="20"/>
                  <w:lang w:eastAsia="de-DE"/>
                </w:rPr>
                <w:t>CI</w:t>
              </w:r>
            </w:moveFrom>
          </w:p>
        </w:tc>
        <w:tc>
          <w:tcPr>
            <w:tcW w:w="962" w:type="dxa"/>
            <w:tcBorders>
              <w:top w:val="single" w:sz="4" w:space="0" w:color="auto"/>
              <w:left w:val="nil"/>
              <w:bottom w:val="single" w:sz="4" w:space="0" w:color="auto"/>
              <w:right w:val="nil"/>
            </w:tcBorders>
            <w:shd w:val="clear" w:color="auto" w:fill="auto"/>
            <w:noWrap/>
            <w:vAlign w:val="bottom"/>
            <w:hideMark/>
          </w:tcPr>
          <w:p w14:paraId="7AC509B1" w14:textId="7B16186E" w:rsidR="00920883" w:rsidRPr="006724BB" w:rsidDel="002E16A1" w:rsidRDefault="00920883" w:rsidP="00AC0C9F">
            <w:pPr>
              <w:spacing w:after="0" w:line="240" w:lineRule="auto"/>
              <w:jc w:val="center"/>
              <w:rPr>
                <w:moveFrom w:id="703" w:author="doetters" w:date="2022-03-28T10:21:00Z"/>
                <w:rFonts w:eastAsia="Times New Roman"/>
                <w:b/>
                <w:bCs/>
                <w:color w:val="000000"/>
                <w:sz w:val="20"/>
                <w:szCs w:val="20"/>
                <w:lang w:eastAsia="de-DE"/>
              </w:rPr>
            </w:pPr>
            <w:moveFrom w:id="704" w:author="doetters" w:date="2022-03-28T10:21:00Z">
              <w:r w:rsidRPr="006724BB" w:rsidDel="002E16A1">
                <w:rPr>
                  <w:rFonts w:eastAsia="Times New Roman"/>
                  <w:b/>
                  <w:bCs/>
                  <w:color w:val="000000"/>
                  <w:sz w:val="20"/>
                  <w:szCs w:val="20"/>
                  <w:lang w:eastAsia="de-DE"/>
                </w:rPr>
                <w:t>p-value</w:t>
              </w:r>
            </w:moveFrom>
          </w:p>
        </w:tc>
        <w:tc>
          <w:tcPr>
            <w:tcW w:w="1007" w:type="dxa"/>
            <w:tcBorders>
              <w:top w:val="single" w:sz="4" w:space="0" w:color="auto"/>
              <w:left w:val="nil"/>
              <w:bottom w:val="single" w:sz="4" w:space="0" w:color="auto"/>
              <w:right w:val="nil"/>
            </w:tcBorders>
            <w:shd w:val="clear" w:color="auto" w:fill="auto"/>
            <w:noWrap/>
            <w:vAlign w:val="bottom"/>
            <w:hideMark/>
          </w:tcPr>
          <w:p w14:paraId="7411D3E4" w14:textId="6C110206" w:rsidR="00920883" w:rsidRPr="006724BB" w:rsidDel="002E16A1" w:rsidRDefault="00920883" w:rsidP="00AC0C9F">
            <w:pPr>
              <w:spacing w:after="0" w:line="240" w:lineRule="auto"/>
              <w:jc w:val="center"/>
              <w:rPr>
                <w:moveFrom w:id="705" w:author="doetters" w:date="2022-03-28T10:21:00Z"/>
                <w:rFonts w:eastAsia="Times New Roman"/>
                <w:b/>
                <w:bCs/>
                <w:color w:val="000000"/>
                <w:sz w:val="20"/>
                <w:szCs w:val="20"/>
                <w:lang w:eastAsia="de-DE"/>
              </w:rPr>
            </w:pPr>
            <w:moveFrom w:id="706" w:author="doetters" w:date="2022-03-28T10:21:00Z">
              <w:r w:rsidRPr="006724BB" w:rsidDel="002E16A1">
                <w:rPr>
                  <w:rFonts w:eastAsia="Times New Roman"/>
                  <w:b/>
                  <w:bCs/>
                  <w:color w:val="000000"/>
                  <w:sz w:val="20"/>
                  <w:szCs w:val="20"/>
                  <w:lang w:eastAsia="de-DE"/>
                </w:rPr>
                <w:t>R</w:t>
              </w:r>
              <w:r w:rsidRPr="006724BB" w:rsidDel="002E16A1">
                <w:rPr>
                  <w:rFonts w:eastAsia="Times New Roman"/>
                  <w:b/>
                  <w:bCs/>
                  <w:color w:val="000000"/>
                  <w:sz w:val="20"/>
                  <w:szCs w:val="20"/>
                  <w:vertAlign w:val="superscript"/>
                  <w:lang w:eastAsia="de-DE"/>
                </w:rPr>
                <w:t>2</w:t>
              </w:r>
              <w:r w:rsidRPr="006724BB" w:rsidDel="002E16A1">
                <w:rPr>
                  <w:rFonts w:eastAsia="Times New Roman"/>
                  <w:b/>
                  <w:bCs/>
                  <w:color w:val="000000"/>
                  <w:sz w:val="20"/>
                  <w:szCs w:val="20"/>
                  <w:lang w:eastAsia="de-DE"/>
                </w:rPr>
                <w:t>.adj.m</w:t>
              </w:r>
            </w:moveFrom>
          </w:p>
        </w:tc>
        <w:tc>
          <w:tcPr>
            <w:tcW w:w="962" w:type="dxa"/>
            <w:tcBorders>
              <w:top w:val="single" w:sz="4" w:space="0" w:color="auto"/>
              <w:left w:val="nil"/>
              <w:bottom w:val="single" w:sz="4" w:space="0" w:color="auto"/>
              <w:right w:val="nil"/>
            </w:tcBorders>
            <w:shd w:val="clear" w:color="auto" w:fill="auto"/>
            <w:noWrap/>
            <w:vAlign w:val="bottom"/>
            <w:hideMark/>
          </w:tcPr>
          <w:p w14:paraId="6AFAD720" w14:textId="73317E36" w:rsidR="00920883" w:rsidRPr="006724BB" w:rsidDel="002E16A1" w:rsidRDefault="00920883" w:rsidP="00AC0C9F">
            <w:pPr>
              <w:spacing w:after="0" w:line="240" w:lineRule="auto"/>
              <w:jc w:val="center"/>
              <w:rPr>
                <w:moveFrom w:id="707" w:author="doetters" w:date="2022-03-28T10:21:00Z"/>
                <w:rFonts w:eastAsia="Times New Roman"/>
                <w:b/>
                <w:bCs/>
                <w:color w:val="000000"/>
                <w:sz w:val="20"/>
                <w:szCs w:val="20"/>
                <w:lang w:eastAsia="de-DE"/>
              </w:rPr>
            </w:pPr>
            <w:moveFrom w:id="708" w:author="doetters" w:date="2022-03-28T10:21:00Z">
              <w:r w:rsidRPr="006724BB" w:rsidDel="002E16A1">
                <w:rPr>
                  <w:rFonts w:eastAsia="Times New Roman"/>
                  <w:b/>
                  <w:bCs/>
                  <w:color w:val="000000"/>
                  <w:sz w:val="20"/>
                  <w:szCs w:val="20"/>
                  <w:lang w:eastAsia="de-DE"/>
                </w:rPr>
                <w:t>R</w:t>
              </w:r>
              <w:r w:rsidRPr="006724BB" w:rsidDel="002E16A1">
                <w:rPr>
                  <w:rFonts w:eastAsia="Times New Roman"/>
                  <w:b/>
                  <w:bCs/>
                  <w:color w:val="000000"/>
                  <w:sz w:val="20"/>
                  <w:szCs w:val="20"/>
                  <w:vertAlign w:val="superscript"/>
                  <w:lang w:eastAsia="de-DE"/>
                </w:rPr>
                <w:t>2</w:t>
              </w:r>
              <w:r w:rsidRPr="006724BB" w:rsidDel="002E16A1">
                <w:rPr>
                  <w:rFonts w:eastAsia="Times New Roman"/>
                  <w:b/>
                  <w:bCs/>
                  <w:color w:val="000000"/>
                  <w:sz w:val="20"/>
                  <w:szCs w:val="20"/>
                  <w:lang w:eastAsia="de-DE"/>
                </w:rPr>
                <w:t>.adj.c</w:t>
              </w:r>
            </w:moveFrom>
          </w:p>
        </w:tc>
      </w:tr>
      <w:tr w:rsidR="00920883" w:rsidRPr="006724BB" w:rsidDel="002E16A1" w14:paraId="157285A2" w14:textId="41123E16" w:rsidTr="00AC0C9F">
        <w:trPr>
          <w:trHeight w:val="300"/>
        </w:trPr>
        <w:tc>
          <w:tcPr>
            <w:tcW w:w="1074" w:type="dxa"/>
            <w:tcBorders>
              <w:top w:val="single" w:sz="4" w:space="0" w:color="auto"/>
              <w:left w:val="nil"/>
              <w:bottom w:val="nil"/>
              <w:right w:val="nil"/>
            </w:tcBorders>
            <w:shd w:val="clear" w:color="auto" w:fill="auto"/>
            <w:noWrap/>
            <w:vAlign w:val="bottom"/>
            <w:hideMark/>
          </w:tcPr>
          <w:p w14:paraId="28825DAB" w14:textId="0EB4AEF9" w:rsidR="00920883" w:rsidRPr="006724BB" w:rsidDel="002E16A1" w:rsidRDefault="00920883" w:rsidP="00AC0C9F">
            <w:pPr>
              <w:spacing w:after="0" w:line="240" w:lineRule="auto"/>
              <w:rPr>
                <w:moveFrom w:id="709" w:author="doetters" w:date="2022-03-28T10:21:00Z"/>
                <w:rFonts w:eastAsia="Times New Roman"/>
                <w:color w:val="000000"/>
                <w:sz w:val="20"/>
                <w:szCs w:val="20"/>
                <w:lang w:eastAsia="de-DE"/>
              </w:rPr>
            </w:pPr>
            <w:moveFrom w:id="710" w:author="doetters" w:date="2022-03-28T10:21:00Z">
              <w:r w:rsidRPr="006724BB" w:rsidDel="002E16A1">
                <w:rPr>
                  <w:rFonts w:eastAsia="Times New Roman"/>
                  <w:color w:val="000000"/>
                  <w:sz w:val="20"/>
                  <w:szCs w:val="20"/>
                  <w:lang w:eastAsia="de-DE"/>
                </w:rPr>
                <w:t>N</w:t>
              </w:r>
            </w:moveFrom>
          </w:p>
        </w:tc>
        <w:tc>
          <w:tcPr>
            <w:tcW w:w="2148" w:type="dxa"/>
            <w:tcBorders>
              <w:top w:val="single" w:sz="4" w:space="0" w:color="auto"/>
              <w:left w:val="nil"/>
              <w:bottom w:val="nil"/>
              <w:right w:val="nil"/>
            </w:tcBorders>
            <w:shd w:val="clear" w:color="auto" w:fill="auto"/>
            <w:noWrap/>
            <w:vAlign w:val="bottom"/>
            <w:hideMark/>
          </w:tcPr>
          <w:p w14:paraId="2C502D4F" w14:textId="44A9483E" w:rsidR="00920883" w:rsidRPr="006724BB" w:rsidDel="002E16A1" w:rsidRDefault="00920883" w:rsidP="00AC0C9F">
            <w:pPr>
              <w:spacing w:after="0" w:line="240" w:lineRule="auto"/>
              <w:rPr>
                <w:moveFrom w:id="711" w:author="doetters" w:date="2022-03-28T10:21:00Z"/>
                <w:rFonts w:eastAsia="Times New Roman"/>
                <w:color w:val="000000"/>
                <w:sz w:val="20"/>
                <w:szCs w:val="20"/>
                <w:lang w:eastAsia="de-DE"/>
              </w:rPr>
            </w:pPr>
            <w:moveFrom w:id="712" w:author="doetters" w:date="2022-03-28T10:21:00Z">
              <w:r w:rsidRPr="006724BB" w:rsidDel="002E16A1">
                <w:rPr>
                  <w:rFonts w:eastAsia="Times New Roman"/>
                  <w:color w:val="000000"/>
                  <w:sz w:val="20"/>
                  <w:szCs w:val="20"/>
                  <w:lang w:eastAsia="de-DE"/>
                </w:rPr>
                <w:t>(Intercept)</w:t>
              </w:r>
            </w:moveFrom>
          </w:p>
        </w:tc>
        <w:tc>
          <w:tcPr>
            <w:tcW w:w="1141" w:type="dxa"/>
            <w:tcBorders>
              <w:top w:val="single" w:sz="4" w:space="0" w:color="auto"/>
              <w:left w:val="nil"/>
              <w:bottom w:val="nil"/>
              <w:right w:val="nil"/>
            </w:tcBorders>
            <w:shd w:val="clear" w:color="auto" w:fill="auto"/>
            <w:noWrap/>
            <w:vAlign w:val="bottom"/>
            <w:hideMark/>
          </w:tcPr>
          <w:p w14:paraId="1AE6EE6B" w14:textId="2D455ECC" w:rsidR="00920883" w:rsidRPr="006724BB" w:rsidDel="002E16A1" w:rsidRDefault="00920883" w:rsidP="00AC0C9F">
            <w:pPr>
              <w:spacing w:after="0" w:line="240" w:lineRule="auto"/>
              <w:jc w:val="center"/>
              <w:rPr>
                <w:moveFrom w:id="713" w:author="doetters" w:date="2022-03-28T10:21:00Z"/>
                <w:rFonts w:eastAsia="Times New Roman"/>
                <w:color w:val="000000"/>
                <w:sz w:val="20"/>
                <w:szCs w:val="20"/>
                <w:lang w:eastAsia="de-DE"/>
              </w:rPr>
            </w:pPr>
            <w:moveFrom w:id="714" w:author="doetters" w:date="2022-03-28T10:21:00Z">
              <w:r w:rsidRPr="006724BB" w:rsidDel="002E16A1">
                <w:rPr>
                  <w:rFonts w:eastAsia="Times New Roman"/>
                  <w:color w:val="000000"/>
                  <w:sz w:val="20"/>
                  <w:szCs w:val="20"/>
                  <w:lang w:eastAsia="de-DE"/>
                </w:rPr>
                <w:t>2.65</w:t>
              </w:r>
            </w:moveFrom>
          </w:p>
        </w:tc>
        <w:tc>
          <w:tcPr>
            <w:tcW w:w="2058" w:type="dxa"/>
            <w:tcBorders>
              <w:top w:val="single" w:sz="4" w:space="0" w:color="auto"/>
              <w:left w:val="nil"/>
              <w:bottom w:val="nil"/>
              <w:right w:val="nil"/>
            </w:tcBorders>
            <w:shd w:val="clear" w:color="auto" w:fill="auto"/>
            <w:noWrap/>
            <w:vAlign w:val="bottom"/>
            <w:hideMark/>
          </w:tcPr>
          <w:p w14:paraId="2855339F" w14:textId="59527DA4" w:rsidR="00920883" w:rsidRPr="006724BB" w:rsidDel="002E16A1" w:rsidRDefault="00920883" w:rsidP="00AC0C9F">
            <w:pPr>
              <w:spacing w:after="0" w:line="240" w:lineRule="auto"/>
              <w:jc w:val="center"/>
              <w:rPr>
                <w:moveFrom w:id="715" w:author="doetters" w:date="2022-03-28T10:21:00Z"/>
                <w:rFonts w:eastAsia="Times New Roman"/>
                <w:color w:val="000000"/>
                <w:sz w:val="20"/>
                <w:szCs w:val="20"/>
                <w:lang w:eastAsia="de-DE"/>
              </w:rPr>
            </w:pPr>
            <w:moveFrom w:id="716" w:author="doetters" w:date="2022-03-28T10:21:00Z">
              <w:r w:rsidRPr="006724BB" w:rsidDel="002E16A1">
                <w:rPr>
                  <w:rFonts w:eastAsia="Times New Roman"/>
                  <w:color w:val="000000"/>
                  <w:sz w:val="20"/>
                  <w:szCs w:val="20"/>
                  <w:lang w:eastAsia="de-DE"/>
                </w:rPr>
                <w:t>2.42 – 2.89</w:t>
              </w:r>
            </w:moveFrom>
          </w:p>
        </w:tc>
        <w:tc>
          <w:tcPr>
            <w:tcW w:w="962" w:type="dxa"/>
            <w:tcBorders>
              <w:top w:val="single" w:sz="4" w:space="0" w:color="auto"/>
              <w:left w:val="nil"/>
              <w:bottom w:val="nil"/>
              <w:right w:val="nil"/>
            </w:tcBorders>
            <w:shd w:val="clear" w:color="auto" w:fill="auto"/>
            <w:noWrap/>
            <w:vAlign w:val="bottom"/>
            <w:hideMark/>
          </w:tcPr>
          <w:p w14:paraId="67AA2FCE" w14:textId="4CAAEBFF" w:rsidR="00920883" w:rsidRPr="006724BB" w:rsidDel="002E16A1" w:rsidRDefault="00920883" w:rsidP="00AC0C9F">
            <w:pPr>
              <w:spacing w:after="0" w:line="240" w:lineRule="auto"/>
              <w:jc w:val="center"/>
              <w:rPr>
                <w:moveFrom w:id="717" w:author="doetters" w:date="2022-03-28T10:21:00Z"/>
                <w:rFonts w:eastAsia="Times New Roman"/>
                <w:color w:val="000000"/>
                <w:sz w:val="20"/>
                <w:szCs w:val="20"/>
                <w:lang w:eastAsia="de-DE"/>
              </w:rPr>
            </w:pPr>
            <w:moveFrom w:id="718" w:author="doetters" w:date="2022-03-28T10:21:00Z">
              <w:r w:rsidRPr="006724BB" w:rsidDel="002E16A1">
                <w:rPr>
                  <w:rFonts w:eastAsia="Times New Roman"/>
                  <w:color w:val="000000"/>
                  <w:sz w:val="20"/>
                  <w:szCs w:val="20"/>
                  <w:lang w:eastAsia="de-DE"/>
                </w:rPr>
                <w:t>&lt;0.001</w:t>
              </w:r>
            </w:moveFrom>
          </w:p>
        </w:tc>
        <w:tc>
          <w:tcPr>
            <w:tcW w:w="1007" w:type="dxa"/>
            <w:tcBorders>
              <w:top w:val="single" w:sz="4" w:space="0" w:color="auto"/>
              <w:left w:val="nil"/>
              <w:bottom w:val="nil"/>
              <w:right w:val="nil"/>
            </w:tcBorders>
            <w:shd w:val="clear" w:color="auto" w:fill="auto"/>
            <w:noWrap/>
            <w:vAlign w:val="bottom"/>
            <w:hideMark/>
          </w:tcPr>
          <w:p w14:paraId="06F8D1E6" w14:textId="542C734C" w:rsidR="00920883" w:rsidRPr="006724BB" w:rsidDel="002E16A1" w:rsidRDefault="00920883" w:rsidP="00AC0C9F">
            <w:pPr>
              <w:spacing w:after="0" w:line="240" w:lineRule="auto"/>
              <w:jc w:val="center"/>
              <w:rPr>
                <w:moveFrom w:id="719" w:author="doetters" w:date="2022-03-28T10:21:00Z"/>
                <w:rFonts w:eastAsia="Times New Roman"/>
                <w:color w:val="000000"/>
                <w:sz w:val="20"/>
                <w:szCs w:val="20"/>
                <w:lang w:eastAsia="de-DE"/>
              </w:rPr>
            </w:pPr>
            <w:moveFrom w:id="720" w:author="doetters" w:date="2022-03-28T10:21:00Z">
              <w:r w:rsidRPr="006724BB" w:rsidDel="002E16A1">
                <w:rPr>
                  <w:rFonts w:eastAsia="Times New Roman"/>
                  <w:color w:val="000000"/>
                  <w:sz w:val="20"/>
                  <w:szCs w:val="20"/>
                  <w:lang w:eastAsia="de-DE"/>
                </w:rPr>
                <w:t>0.3</w:t>
              </w:r>
            </w:moveFrom>
          </w:p>
        </w:tc>
        <w:tc>
          <w:tcPr>
            <w:tcW w:w="962" w:type="dxa"/>
            <w:tcBorders>
              <w:top w:val="single" w:sz="4" w:space="0" w:color="auto"/>
              <w:left w:val="nil"/>
              <w:bottom w:val="nil"/>
              <w:right w:val="nil"/>
            </w:tcBorders>
            <w:shd w:val="clear" w:color="auto" w:fill="auto"/>
            <w:noWrap/>
            <w:vAlign w:val="bottom"/>
            <w:hideMark/>
          </w:tcPr>
          <w:p w14:paraId="129912CA" w14:textId="48500665" w:rsidR="00920883" w:rsidRPr="006724BB" w:rsidDel="002E16A1" w:rsidRDefault="00920883" w:rsidP="00AC0C9F">
            <w:pPr>
              <w:spacing w:after="0" w:line="240" w:lineRule="auto"/>
              <w:jc w:val="center"/>
              <w:rPr>
                <w:moveFrom w:id="721" w:author="doetters" w:date="2022-03-28T10:21:00Z"/>
                <w:rFonts w:eastAsia="Times New Roman"/>
                <w:color w:val="000000"/>
                <w:sz w:val="20"/>
                <w:szCs w:val="20"/>
                <w:lang w:eastAsia="de-DE"/>
              </w:rPr>
            </w:pPr>
            <w:moveFrom w:id="722" w:author="doetters" w:date="2022-03-28T10:21:00Z">
              <w:r w:rsidRPr="006724BB" w:rsidDel="002E16A1">
                <w:rPr>
                  <w:rFonts w:eastAsia="Times New Roman"/>
                  <w:color w:val="000000"/>
                  <w:sz w:val="20"/>
                  <w:szCs w:val="20"/>
                  <w:lang w:eastAsia="de-DE"/>
                </w:rPr>
                <w:t>0.7</w:t>
              </w:r>
            </w:moveFrom>
          </w:p>
        </w:tc>
      </w:tr>
      <w:tr w:rsidR="00920883" w:rsidRPr="006724BB" w:rsidDel="002E16A1" w14:paraId="3161E74E" w14:textId="57251300" w:rsidTr="00AC0C9F">
        <w:trPr>
          <w:trHeight w:val="300"/>
        </w:trPr>
        <w:tc>
          <w:tcPr>
            <w:tcW w:w="1074" w:type="dxa"/>
            <w:tcBorders>
              <w:top w:val="nil"/>
              <w:left w:val="nil"/>
              <w:bottom w:val="nil"/>
              <w:right w:val="nil"/>
            </w:tcBorders>
            <w:shd w:val="clear" w:color="auto" w:fill="auto"/>
            <w:noWrap/>
            <w:vAlign w:val="bottom"/>
            <w:hideMark/>
          </w:tcPr>
          <w:p w14:paraId="657D5ECF" w14:textId="73E4B352" w:rsidR="00920883" w:rsidRPr="006724BB" w:rsidDel="002E16A1" w:rsidRDefault="00920883" w:rsidP="00AC0C9F">
            <w:pPr>
              <w:spacing w:after="0" w:line="240" w:lineRule="auto"/>
              <w:jc w:val="center"/>
              <w:rPr>
                <w:moveFrom w:id="723"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15AB0591" w14:textId="27C04F1F" w:rsidR="00920883" w:rsidRPr="006724BB" w:rsidDel="002E16A1" w:rsidRDefault="00920883" w:rsidP="00AC0C9F">
            <w:pPr>
              <w:spacing w:after="0" w:line="240" w:lineRule="auto"/>
              <w:rPr>
                <w:moveFrom w:id="724" w:author="doetters" w:date="2022-03-28T10:21:00Z"/>
                <w:rFonts w:eastAsia="Times New Roman"/>
                <w:color w:val="000000"/>
                <w:sz w:val="20"/>
                <w:szCs w:val="20"/>
                <w:lang w:eastAsia="de-DE"/>
              </w:rPr>
            </w:pPr>
            <w:moveFrom w:id="725"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noWrap/>
            <w:vAlign w:val="bottom"/>
            <w:hideMark/>
          </w:tcPr>
          <w:p w14:paraId="5D014166" w14:textId="17A81555" w:rsidR="00920883" w:rsidRPr="006724BB" w:rsidDel="002E16A1" w:rsidRDefault="00920883" w:rsidP="00AC0C9F">
            <w:pPr>
              <w:spacing w:after="0" w:line="240" w:lineRule="auto"/>
              <w:jc w:val="center"/>
              <w:rPr>
                <w:moveFrom w:id="726" w:author="doetters" w:date="2022-03-28T10:21:00Z"/>
                <w:rFonts w:eastAsia="Times New Roman"/>
                <w:color w:val="000000"/>
                <w:sz w:val="20"/>
                <w:szCs w:val="20"/>
                <w:lang w:eastAsia="de-DE"/>
              </w:rPr>
            </w:pPr>
            <w:moveFrom w:id="727" w:author="doetters" w:date="2022-03-28T10:21:00Z">
              <w:r w:rsidRPr="006724BB" w:rsidDel="002E16A1">
                <w:rPr>
                  <w:rFonts w:eastAsia="Times New Roman"/>
                  <w:color w:val="000000"/>
                  <w:sz w:val="20"/>
                  <w:szCs w:val="20"/>
                  <w:lang w:eastAsia="de-DE"/>
                </w:rPr>
                <w:t>0.62</w:t>
              </w:r>
            </w:moveFrom>
          </w:p>
        </w:tc>
        <w:tc>
          <w:tcPr>
            <w:tcW w:w="2058" w:type="dxa"/>
            <w:tcBorders>
              <w:top w:val="nil"/>
              <w:left w:val="nil"/>
              <w:bottom w:val="nil"/>
              <w:right w:val="nil"/>
            </w:tcBorders>
            <w:shd w:val="clear" w:color="auto" w:fill="auto"/>
            <w:noWrap/>
            <w:vAlign w:val="bottom"/>
            <w:hideMark/>
          </w:tcPr>
          <w:p w14:paraId="1436C8F7" w14:textId="264712C8" w:rsidR="00920883" w:rsidRPr="006724BB" w:rsidDel="002E16A1" w:rsidRDefault="00920883" w:rsidP="00AC0C9F">
            <w:pPr>
              <w:spacing w:after="0" w:line="240" w:lineRule="auto"/>
              <w:jc w:val="center"/>
              <w:rPr>
                <w:moveFrom w:id="728" w:author="doetters" w:date="2022-03-28T10:21:00Z"/>
                <w:rFonts w:eastAsia="Times New Roman"/>
                <w:color w:val="000000"/>
                <w:sz w:val="20"/>
                <w:szCs w:val="20"/>
                <w:lang w:eastAsia="de-DE"/>
              </w:rPr>
            </w:pPr>
            <w:moveFrom w:id="729" w:author="doetters" w:date="2022-03-28T10:21:00Z">
              <w:r w:rsidRPr="006724BB" w:rsidDel="002E16A1">
                <w:rPr>
                  <w:rFonts w:eastAsia="Times New Roman"/>
                  <w:color w:val="000000"/>
                  <w:sz w:val="20"/>
                  <w:szCs w:val="20"/>
                  <w:lang w:eastAsia="de-DE"/>
                </w:rPr>
                <w:t>0.25 – 0.98</w:t>
              </w:r>
            </w:moveFrom>
          </w:p>
        </w:tc>
        <w:tc>
          <w:tcPr>
            <w:tcW w:w="962" w:type="dxa"/>
            <w:tcBorders>
              <w:top w:val="nil"/>
              <w:left w:val="nil"/>
              <w:bottom w:val="nil"/>
              <w:right w:val="nil"/>
            </w:tcBorders>
            <w:shd w:val="clear" w:color="auto" w:fill="auto"/>
            <w:noWrap/>
            <w:vAlign w:val="bottom"/>
            <w:hideMark/>
          </w:tcPr>
          <w:p w14:paraId="14C85638" w14:textId="0FA83F47" w:rsidR="00920883" w:rsidRPr="006724BB" w:rsidDel="002E16A1" w:rsidRDefault="00920883" w:rsidP="00AC0C9F">
            <w:pPr>
              <w:spacing w:after="0" w:line="240" w:lineRule="auto"/>
              <w:jc w:val="center"/>
              <w:rPr>
                <w:moveFrom w:id="730" w:author="doetters" w:date="2022-03-28T10:21:00Z"/>
                <w:rFonts w:eastAsia="Times New Roman"/>
                <w:color w:val="000000"/>
                <w:sz w:val="20"/>
                <w:szCs w:val="20"/>
                <w:lang w:eastAsia="de-DE"/>
              </w:rPr>
            </w:pPr>
            <w:moveFrom w:id="731" w:author="doetters" w:date="2022-03-28T10:21:00Z">
              <w:r w:rsidRPr="006724BB" w:rsidDel="002E16A1">
                <w:rPr>
                  <w:rFonts w:eastAsia="Times New Roman"/>
                  <w:color w:val="000000"/>
                  <w:sz w:val="20"/>
                  <w:szCs w:val="20"/>
                  <w:lang w:eastAsia="de-DE"/>
                </w:rPr>
                <w:t>0.001</w:t>
              </w:r>
            </w:moveFrom>
          </w:p>
        </w:tc>
        <w:tc>
          <w:tcPr>
            <w:tcW w:w="1007" w:type="dxa"/>
            <w:tcBorders>
              <w:top w:val="nil"/>
              <w:left w:val="nil"/>
              <w:bottom w:val="nil"/>
              <w:right w:val="nil"/>
            </w:tcBorders>
            <w:shd w:val="clear" w:color="auto" w:fill="auto"/>
            <w:noWrap/>
            <w:vAlign w:val="bottom"/>
            <w:hideMark/>
          </w:tcPr>
          <w:p w14:paraId="64A05571" w14:textId="4490383F" w:rsidR="00920883" w:rsidRPr="006724BB" w:rsidDel="002E16A1" w:rsidRDefault="00920883" w:rsidP="00AC0C9F">
            <w:pPr>
              <w:spacing w:after="0" w:line="240" w:lineRule="auto"/>
              <w:jc w:val="center"/>
              <w:rPr>
                <w:moveFrom w:id="73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5FACB9B" w14:textId="6BCA9E3A" w:rsidR="00920883" w:rsidRPr="006724BB" w:rsidDel="002E16A1" w:rsidRDefault="00920883" w:rsidP="00AC0C9F">
            <w:pPr>
              <w:spacing w:after="0" w:line="240" w:lineRule="auto"/>
              <w:jc w:val="center"/>
              <w:rPr>
                <w:moveFrom w:id="733" w:author="doetters" w:date="2022-03-28T10:21:00Z"/>
                <w:rFonts w:eastAsia="Times New Roman"/>
                <w:sz w:val="20"/>
                <w:szCs w:val="20"/>
                <w:lang w:eastAsia="de-DE"/>
              </w:rPr>
            </w:pPr>
          </w:p>
        </w:tc>
      </w:tr>
      <w:tr w:rsidR="00920883" w:rsidRPr="006724BB" w:rsidDel="002E16A1" w14:paraId="11423795" w14:textId="42C7A6D1" w:rsidTr="00AC0C9F">
        <w:trPr>
          <w:trHeight w:val="300"/>
        </w:trPr>
        <w:tc>
          <w:tcPr>
            <w:tcW w:w="1074" w:type="dxa"/>
            <w:tcBorders>
              <w:top w:val="nil"/>
              <w:left w:val="nil"/>
              <w:bottom w:val="nil"/>
              <w:right w:val="nil"/>
            </w:tcBorders>
            <w:shd w:val="clear" w:color="auto" w:fill="auto"/>
            <w:noWrap/>
            <w:vAlign w:val="bottom"/>
            <w:hideMark/>
          </w:tcPr>
          <w:p w14:paraId="13F367B1" w14:textId="4456D19F" w:rsidR="00920883" w:rsidRPr="006724BB" w:rsidDel="002E16A1" w:rsidRDefault="00920883" w:rsidP="00AC0C9F">
            <w:pPr>
              <w:spacing w:after="0" w:line="240" w:lineRule="auto"/>
              <w:jc w:val="center"/>
              <w:rPr>
                <w:moveFrom w:id="73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BDDA84B" w14:textId="51B4ACCF" w:rsidR="00920883" w:rsidRPr="006724BB" w:rsidDel="002E16A1" w:rsidRDefault="00920883" w:rsidP="00AC0C9F">
            <w:pPr>
              <w:spacing w:after="0" w:line="240" w:lineRule="auto"/>
              <w:rPr>
                <w:moveFrom w:id="735" w:author="doetters" w:date="2022-03-28T10:21:00Z"/>
                <w:rFonts w:eastAsia="Times New Roman"/>
                <w:color w:val="000000"/>
                <w:sz w:val="20"/>
                <w:szCs w:val="20"/>
                <w:lang w:eastAsia="de-DE"/>
              </w:rPr>
            </w:pPr>
            <w:moveFrom w:id="736"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noWrap/>
            <w:vAlign w:val="bottom"/>
            <w:hideMark/>
          </w:tcPr>
          <w:p w14:paraId="018E51E4" w14:textId="1B565832" w:rsidR="00920883" w:rsidRPr="006724BB" w:rsidDel="002E16A1" w:rsidRDefault="00920883" w:rsidP="00AC0C9F">
            <w:pPr>
              <w:spacing w:after="0" w:line="240" w:lineRule="auto"/>
              <w:jc w:val="center"/>
              <w:rPr>
                <w:moveFrom w:id="737" w:author="doetters" w:date="2022-03-28T10:21:00Z"/>
                <w:rFonts w:eastAsia="Times New Roman"/>
                <w:color w:val="000000"/>
                <w:sz w:val="20"/>
                <w:szCs w:val="20"/>
                <w:lang w:eastAsia="de-DE"/>
              </w:rPr>
            </w:pPr>
            <w:moveFrom w:id="738" w:author="doetters" w:date="2022-03-28T10:21:00Z">
              <w:r w:rsidRPr="006724BB" w:rsidDel="002E16A1">
                <w:rPr>
                  <w:rFonts w:eastAsia="Times New Roman"/>
                  <w:color w:val="000000"/>
                  <w:sz w:val="20"/>
                  <w:szCs w:val="20"/>
                  <w:lang w:eastAsia="de-DE"/>
                </w:rPr>
                <w:t>-0.39</w:t>
              </w:r>
            </w:moveFrom>
          </w:p>
        </w:tc>
        <w:tc>
          <w:tcPr>
            <w:tcW w:w="2058" w:type="dxa"/>
            <w:tcBorders>
              <w:top w:val="nil"/>
              <w:left w:val="nil"/>
              <w:bottom w:val="nil"/>
              <w:right w:val="nil"/>
            </w:tcBorders>
            <w:shd w:val="clear" w:color="auto" w:fill="auto"/>
            <w:noWrap/>
            <w:vAlign w:val="bottom"/>
            <w:hideMark/>
          </w:tcPr>
          <w:p w14:paraId="4BE8490E" w14:textId="5A822538" w:rsidR="00920883" w:rsidRPr="006724BB" w:rsidDel="002E16A1" w:rsidRDefault="00920883" w:rsidP="00AC0C9F">
            <w:pPr>
              <w:spacing w:after="0" w:line="240" w:lineRule="auto"/>
              <w:jc w:val="center"/>
              <w:rPr>
                <w:moveFrom w:id="739" w:author="doetters" w:date="2022-03-28T10:21:00Z"/>
                <w:rFonts w:eastAsia="Times New Roman"/>
                <w:color w:val="000000"/>
                <w:sz w:val="20"/>
                <w:szCs w:val="20"/>
                <w:lang w:eastAsia="de-DE"/>
              </w:rPr>
            </w:pPr>
            <w:moveFrom w:id="740" w:author="doetters" w:date="2022-03-28T10:21:00Z">
              <w:r w:rsidRPr="006724BB" w:rsidDel="002E16A1">
                <w:rPr>
                  <w:rFonts w:eastAsia="Times New Roman"/>
                  <w:color w:val="000000"/>
                  <w:sz w:val="20"/>
                  <w:szCs w:val="20"/>
                  <w:lang w:eastAsia="de-DE"/>
                </w:rPr>
                <w:t>-0.72 – -0.05</w:t>
              </w:r>
            </w:moveFrom>
          </w:p>
        </w:tc>
        <w:tc>
          <w:tcPr>
            <w:tcW w:w="962" w:type="dxa"/>
            <w:tcBorders>
              <w:top w:val="nil"/>
              <w:left w:val="nil"/>
              <w:bottom w:val="nil"/>
              <w:right w:val="nil"/>
            </w:tcBorders>
            <w:shd w:val="clear" w:color="auto" w:fill="auto"/>
            <w:noWrap/>
            <w:vAlign w:val="bottom"/>
            <w:hideMark/>
          </w:tcPr>
          <w:p w14:paraId="294784E4" w14:textId="4DDAB1E1" w:rsidR="00920883" w:rsidRPr="006724BB" w:rsidDel="002E16A1" w:rsidRDefault="00920883" w:rsidP="00AC0C9F">
            <w:pPr>
              <w:spacing w:after="0" w:line="240" w:lineRule="auto"/>
              <w:jc w:val="center"/>
              <w:rPr>
                <w:moveFrom w:id="741" w:author="doetters" w:date="2022-03-28T10:21:00Z"/>
                <w:rFonts w:eastAsia="Times New Roman"/>
                <w:color w:val="000000"/>
                <w:sz w:val="20"/>
                <w:szCs w:val="20"/>
                <w:lang w:eastAsia="de-DE"/>
              </w:rPr>
            </w:pPr>
            <w:moveFrom w:id="742" w:author="doetters" w:date="2022-03-28T10:21:00Z">
              <w:r w:rsidRPr="006724BB" w:rsidDel="002E16A1">
                <w:rPr>
                  <w:rFonts w:eastAsia="Times New Roman"/>
                  <w:color w:val="000000"/>
                  <w:sz w:val="20"/>
                  <w:szCs w:val="20"/>
                  <w:lang w:eastAsia="de-DE"/>
                </w:rPr>
                <w:t>0.025</w:t>
              </w:r>
            </w:moveFrom>
          </w:p>
        </w:tc>
        <w:tc>
          <w:tcPr>
            <w:tcW w:w="1007" w:type="dxa"/>
            <w:tcBorders>
              <w:top w:val="nil"/>
              <w:left w:val="nil"/>
              <w:bottom w:val="nil"/>
              <w:right w:val="nil"/>
            </w:tcBorders>
            <w:shd w:val="clear" w:color="auto" w:fill="auto"/>
            <w:noWrap/>
            <w:vAlign w:val="bottom"/>
            <w:hideMark/>
          </w:tcPr>
          <w:p w14:paraId="37C1E5DC" w14:textId="59E6EB17" w:rsidR="00920883" w:rsidRPr="006724BB" w:rsidDel="002E16A1" w:rsidRDefault="00920883" w:rsidP="00AC0C9F">
            <w:pPr>
              <w:spacing w:after="0" w:line="240" w:lineRule="auto"/>
              <w:jc w:val="center"/>
              <w:rPr>
                <w:moveFrom w:id="74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49C0A41" w14:textId="0AD5AFD8" w:rsidR="00920883" w:rsidRPr="006724BB" w:rsidDel="002E16A1" w:rsidRDefault="00920883" w:rsidP="00AC0C9F">
            <w:pPr>
              <w:spacing w:after="0" w:line="240" w:lineRule="auto"/>
              <w:jc w:val="center"/>
              <w:rPr>
                <w:moveFrom w:id="744" w:author="doetters" w:date="2022-03-28T10:21:00Z"/>
                <w:rFonts w:eastAsia="Times New Roman"/>
                <w:sz w:val="20"/>
                <w:szCs w:val="20"/>
                <w:lang w:eastAsia="de-DE"/>
              </w:rPr>
            </w:pPr>
          </w:p>
        </w:tc>
      </w:tr>
      <w:tr w:rsidR="00920883" w:rsidRPr="006724BB" w:rsidDel="002E16A1" w14:paraId="3BB2BF53" w14:textId="60A16827" w:rsidTr="00AC0C9F">
        <w:trPr>
          <w:trHeight w:val="300"/>
        </w:trPr>
        <w:tc>
          <w:tcPr>
            <w:tcW w:w="1074" w:type="dxa"/>
            <w:tcBorders>
              <w:top w:val="nil"/>
              <w:left w:val="nil"/>
              <w:bottom w:val="nil"/>
              <w:right w:val="nil"/>
            </w:tcBorders>
            <w:shd w:val="clear" w:color="auto" w:fill="auto"/>
            <w:noWrap/>
            <w:vAlign w:val="bottom"/>
            <w:hideMark/>
          </w:tcPr>
          <w:p w14:paraId="345B0C0C" w14:textId="0057865B" w:rsidR="00920883" w:rsidRPr="006724BB" w:rsidDel="002E16A1" w:rsidRDefault="00920883" w:rsidP="00AC0C9F">
            <w:pPr>
              <w:spacing w:after="0" w:line="240" w:lineRule="auto"/>
              <w:jc w:val="center"/>
              <w:rPr>
                <w:moveFrom w:id="74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3E9F5B0" w14:textId="38CA1026" w:rsidR="00920883" w:rsidRPr="006724BB" w:rsidDel="002E16A1" w:rsidRDefault="00920883" w:rsidP="00AC0C9F">
            <w:pPr>
              <w:spacing w:after="0" w:line="240" w:lineRule="auto"/>
              <w:rPr>
                <w:moveFrom w:id="746" w:author="doetters" w:date="2022-03-28T10:21:00Z"/>
                <w:rFonts w:eastAsia="Times New Roman"/>
                <w:color w:val="000000"/>
                <w:sz w:val="20"/>
                <w:szCs w:val="20"/>
                <w:lang w:eastAsia="de-DE"/>
              </w:rPr>
            </w:pPr>
            <w:moveFrom w:id="747"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noWrap/>
            <w:vAlign w:val="bottom"/>
            <w:hideMark/>
          </w:tcPr>
          <w:p w14:paraId="618325CB" w14:textId="3ADA5966" w:rsidR="00920883" w:rsidRPr="006724BB" w:rsidDel="002E16A1" w:rsidRDefault="00920883" w:rsidP="00AC0C9F">
            <w:pPr>
              <w:spacing w:after="0" w:line="240" w:lineRule="auto"/>
              <w:jc w:val="center"/>
              <w:rPr>
                <w:moveFrom w:id="748" w:author="doetters" w:date="2022-03-28T10:21:00Z"/>
                <w:rFonts w:eastAsia="Times New Roman"/>
                <w:color w:val="000000"/>
                <w:sz w:val="20"/>
                <w:szCs w:val="20"/>
                <w:lang w:eastAsia="de-DE"/>
              </w:rPr>
            </w:pPr>
            <w:moveFrom w:id="749" w:author="doetters" w:date="2022-03-28T10:21:00Z">
              <w:r w:rsidRPr="006724BB" w:rsidDel="002E16A1">
                <w:rPr>
                  <w:rFonts w:eastAsia="Times New Roman"/>
                  <w:color w:val="000000"/>
                  <w:sz w:val="20"/>
                  <w:szCs w:val="20"/>
                  <w:lang w:eastAsia="de-DE"/>
                </w:rPr>
                <w:t>-0.16</w:t>
              </w:r>
            </w:moveFrom>
          </w:p>
        </w:tc>
        <w:tc>
          <w:tcPr>
            <w:tcW w:w="2058" w:type="dxa"/>
            <w:tcBorders>
              <w:top w:val="nil"/>
              <w:left w:val="nil"/>
              <w:bottom w:val="nil"/>
              <w:right w:val="nil"/>
            </w:tcBorders>
            <w:shd w:val="clear" w:color="auto" w:fill="auto"/>
            <w:noWrap/>
            <w:vAlign w:val="bottom"/>
            <w:hideMark/>
          </w:tcPr>
          <w:p w14:paraId="7F4DDA2C" w14:textId="65A46CE1" w:rsidR="00920883" w:rsidRPr="006724BB" w:rsidDel="002E16A1" w:rsidRDefault="00920883" w:rsidP="00AC0C9F">
            <w:pPr>
              <w:spacing w:after="0" w:line="240" w:lineRule="auto"/>
              <w:jc w:val="center"/>
              <w:rPr>
                <w:moveFrom w:id="750" w:author="doetters" w:date="2022-03-28T10:21:00Z"/>
                <w:rFonts w:eastAsia="Times New Roman"/>
                <w:color w:val="000000"/>
                <w:sz w:val="20"/>
                <w:szCs w:val="20"/>
                <w:lang w:eastAsia="de-DE"/>
              </w:rPr>
            </w:pPr>
            <w:moveFrom w:id="751" w:author="doetters" w:date="2022-03-28T10:21:00Z">
              <w:r w:rsidRPr="006724BB" w:rsidDel="002E16A1">
                <w:rPr>
                  <w:rFonts w:eastAsia="Times New Roman"/>
                  <w:color w:val="000000"/>
                  <w:sz w:val="20"/>
                  <w:szCs w:val="20"/>
                  <w:lang w:eastAsia="de-DE"/>
                </w:rPr>
                <w:t>-0.33 – 0.01</w:t>
              </w:r>
            </w:moveFrom>
          </w:p>
        </w:tc>
        <w:tc>
          <w:tcPr>
            <w:tcW w:w="962" w:type="dxa"/>
            <w:tcBorders>
              <w:top w:val="nil"/>
              <w:left w:val="nil"/>
              <w:bottom w:val="nil"/>
              <w:right w:val="nil"/>
            </w:tcBorders>
            <w:shd w:val="clear" w:color="auto" w:fill="auto"/>
            <w:noWrap/>
            <w:vAlign w:val="bottom"/>
            <w:hideMark/>
          </w:tcPr>
          <w:p w14:paraId="68B7CCBB" w14:textId="6FF1D0DF" w:rsidR="00920883" w:rsidRPr="006724BB" w:rsidDel="002E16A1" w:rsidRDefault="00920883" w:rsidP="00AC0C9F">
            <w:pPr>
              <w:spacing w:after="0" w:line="240" w:lineRule="auto"/>
              <w:jc w:val="center"/>
              <w:rPr>
                <w:moveFrom w:id="752" w:author="doetters" w:date="2022-03-28T10:21:00Z"/>
                <w:rFonts w:eastAsia="Times New Roman"/>
                <w:color w:val="000000"/>
                <w:sz w:val="20"/>
                <w:szCs w:val="20"/>
                <w:lang w:eastAsia="de-DE"/>
              </w:rPr>
            </w:pPr>
            <w:moveFrom w:id="753" w:author="doetters" w:date="2022-03-28T10:21:00Z">
              <w:r w:rsidRPr="006724BB" w:rsidDel="002E16A1">
                <w:rPr>
                  <w:rFonts w:eastAsia="Times New Roman"/>
                  <w:color w:val="000000"/>
                  <w:sz w:val="20"/>
                  <w:szCs w:val="20"/>
                  <w:lang w:eastAsia="de-DE"/>
                </w:rPr>
                <w:t>0.066</w:t>
              </w:r>
            </w:moveFrom>
          </w:p>
        </w:tc>
        <w:tc>
          <w:tcPr>
            <w:tcW w:w="1007" w:type="dxa"/>
            <w:tcBorders>
              <w:top w:val="nil"/>
              <w:left w:val="nil"/>
              <w:bottom w:val="nil"/>
              <w:right w:val="nil"/>
            </w:tcBorders>
            <w:shd w:val="clear" w:color="auto" w:fill="auto"/>
            <w:noWrap/>
            <w:vAlign w:val="bottom"/>
            <w:hideMark/>
          </w:tcPr>
          <w:p w14:paraId="6E3620C9" w14:textId="2AE6F2C0" w:rsidR="00920883" w:rsidRPr="006724BB" w:rsidDel="002E16A1" w:rsidRDefault="00920883" w:rsidP="00AC0C9F">
            <w:pPr>
              <w:spacing w:after="0" w:line="240" w:lineRule="auto"/>
              <w:jc w:val="center"/>
              <w:rPr>
                <w:moveFrom w:id="75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D94ACB7" w14:textId="78FB6D6A" w:rsidR="00920883" w:rsidRPr="006724BB" w:rsidDel="002E16A1" w:rsidRDefault="00920883" w:rsidP="00AC0C9F">
            <w:pPr>
              <w:spacing w:after="0" w:line="240" w:lineRule="auto"/>
              <w:jc w:val="center"/>
              <w:rPr>
                <w:moveFrom w:id="755" w:author="doetters" w:date="2022-03-28T10:21:00Z"/>
                <w:rFonts w:eastAsia="Times New Roman"/>
                <w:sz w:val="20"/>
                <w:szCs w:val="20"/>
                <w:lang w:eastAsia="de-DE"/>
              </w:rPr>
            </w:pPr>
          </w:p>
        </w:tc>
      </w:tr>
      <w:tr w:rsidR="00920883" w:rsidRPr="006724BB" w:rsidDel="002E16A1" w14:paraId="7B6D21F3" w14:textId="3FAFF23D" w:rsidTr="00AC0C9F">
        <w:trPr>
          <w:trHeight w:val="300"/>
        </w:trPr>
        <w:tc>
          <w:tcPr>
            <w:tcW w:w="1074" w:type="dxa"/>
            <w:tcBorders>
              <w:top w:val="nil"/>
              <w:left w:val="nil"/>
              <w:bottom w:val="nil"/>
              <w:right w:val="nil"/>
            </w:tcBorders>
            <w:shd w:val="clear" w:color="auto" w:fill="auto"/>
            <w:noWrap/>
            <w:vAlign w:val="bottom"/>
            <w:hideMark/>
          </w:tcPr>
          <w:p w14:paraId="53629AA2" w14:textId="2B2588B2" w:rsidR="00920883" w:rsidRPr="006724BB" w:rsidDel="002E16A1" w:rsidRDefault="00920883" w:rsidP="00AC0C9F">
            <w:pPr>
              <w:spacing w:after="0" w:line="240" w:lineRule="auto"/>
              <w:jc w:val="center"/>
              <w:rPr>
                <w:moveFrom w:id="75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08D31DA2" w14:textId="59F9D70D" w:rsidR="00920883" w:rsidRPr="006724BB" w:rsidDel="002E16A1" w:rsidRDefault="00920883" w:rsidP="00AC0C9F">
            <w:pPr>
              <w:spacing w:after="0" w:line="240" w:lineRule="auto"/>
              <w:rPr>
                <w:moveFrom w:id="757" w:author="doetters" w:date="2022-03-28T10:21:00Z"/>
                <w:rFonts w:eastAsia="Times New Roman"/>
                <w:color w:val="000000"/>
                <w:sz w:val="20"/>
                <w:szCs w:val="20"/>
                <w:lang w:eastAsia="de-DE"/>
              </w:rPr>
            </w:pPr>
            <w:moveFrom w:id="758"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noWrap/>
            <w:vAlign w:val="bottom"/>
            <w:hideMark/>
          </w:tcPr>
          <w:p w14:paraId="26248F18" w14:textId="60BBE503" w:rsidR="00920883" w:rsidRPr="006724BB" w:rsidDel="002E16A1" w:rsidRDefault="00920883" w:rsidP="00AC0C9F">
            <w:pPr>
              <w:spacing w:after="0" w:line="240" w:lineRule="auto"/>
              <w:jc w:val="center"/>
              <w:rPr>
                <w:moveFrom w:id="759" w:author="doetters" w:date="2022-03-28T10:21:00Z"/>
                <w:rFonts w:eastAsia="Times New Roman"/>
                <w:color w:val="000000"/>
                <w:sz w:val="20"/>
                <w:szCs w:val="20"/>
                <w:lang w:eastAsia="de-DE"/>
              </w:rPr>
            </w:pPr>
            <w:moveFrom w:id="760" w:author="doetters" w:date="2022-03-28T10:21:00Z">
              <w:r w:rsidRPr="006724BB" w:rsidDel="002E16A1">
                <w:rPr>
                  <w:rFonts w:eastAsia="Times New Roman"/>
                  <w:color w:val="000000"/>
                  <w:sz w:val="20"/>
                  <w:szCs w:val="20"/>
                  <w:lang w:eastAsia="de-DE"/>
                </w:rPr>
                <w:t>-0.12</w:t>
              </w:r>
            </w:moveFrom>
          </w:p>
        </w:tc>
        <w:tc>
          <w:tcPr>
            <w:tcW w:w="2058" w:type="dxa"/>
            <w:tcBorders>
              <w:top w:val="nil"/>
              <w:left w:val="nil"/>
              <w:bottom w:val="nil"/>
              <w:right w:val="nil"/>
            </w:tcBorders>
            <w:shd w:val="clear" w:color="auto" w:fill="auto"/>
            <w:noWrap/>
            <w:vAlign w:val="bottom"/>
            <w:hideMark/>
          </w:tcPr>
          <w:p w14:paraId="63924AE2" w14:textId="234D9562" w:rsidR="00920883" w:rsidRPr="006724BB" w:rsidDel="002E16A1" w:rsidRDefault="00920883" w:rsidP="00AC0C9F">
            <w:pPr>
              <w:spacing w:after="0" w:line="240" w:lineRule="auto"/>
              <w:jc w:val="center"/>
              <w:rPr>
                <w:moveFrom w:id="761" w:author="doetters" w:date="2022-03-28T10:21:00Z"/>
                <w:rFonts w:eastAsia="Times New Roman"/>
                <w:color w:val="000000"/>
                <w:sz w:val="20"/>
                <w:szCs w:val="20"/>
                <w:lang w:eastAsia="de-DE"/>
              </w:rPr>
            </w:pPr>
            <w:moveFrom w:id="762" w:author="doetters" w:date="2022-03-28T10:21:00Z">
              <w:r w:rsidRPr="006724BB" w:rsidDel="002E16A1">
                <w:rPr>
                  <w:rFonts w:eastAsia="Times New Roman"/>
                  <w:color w:val="000000"/>
                  <w:sz w:val="20"/>
                  <w:szCs w:val="20"/>
                  <w:lang w:eastAsia="de-DE"/>
                </w:rPr>
                <w:t>-0.26 – 0.01</w:t>
              </w:r>
            </w:moveFrom>
          </w:p>
        </w:tc>
        <w:tc>
          <w:tcPr>
            <w:tcW w:w="962" w:type="dxa"/>
            <w:tcBorders>
              <w:top w:val="nil"/>
              <w:left w:val="nil"/>
              <w:bottom w:val="nil"/>
              <w:right w:val="nil"/>
            </w:tcBorders>
            <w:shd w:val="clear" w:color="auto" w:fill="auto"/>
            <w:noWrap/>
            <w:vAlign w:val="bottom"/>
            <w:hideMark/>
          </w:tcPr>
          <w:p w14:paraId="7E4F9EA8" w14:textId="72689CA7" w:rsidR="00920883" w:rsidRPr="006724BB" w:rsidDel="002E16A1" w:rsidRDefault="00920883" w:rsidP="00AC0C9F">
            <w:pPr>
              <w:spacing w:after="0" w:line="240" w:lineRule="auto"/>
              <w:jc w:val="center"/>
              <w:rPr>
                <w:moveFrom w:id="763" w:author="doetters" w:date="2022-03-28T10:21:00Z"/>
                <w:rFonts w:eastAsia="Times New Roman"/>
                <w:color w:val="000000"/>
                <w:sz w:val="20"/>
                <w:szCs w:val="20"/>
                <w:lang w:eastAsia="de-DE"/>
              </w:rPr>
            </w:pPr>
            <w:moveFrom w:id="764" w:author="doetters" w:date="2022-03-28T10:21:00Z">
              <w:r w:rsidRPr="006724BB" w:rsidDel="002E16A1">
                <w:rPr>
                  <w:rFonts w:eastAsia="Times New Roman"/>
                  <w:color w:val="000000"/>
                  <w:sz w:val="20"/>
                  <w:szCs w:val="20"/>
                  <w:lang w:eastAsia="de-DE"/>
                </w:rPr>
                <w:t>0.076</w:t>
              </w:r>
            </w:moveFrom>
          </w:p>
        </w:tc>
        <w:tc>
          <w:tcPr>
            <w:tcW w:w="1007" w:type="dxa"/>
            <w:tcBorders>
              <w:top w:val="nil"/>
              <w:left w:val="nil"/>
              <w:bottom w:val="nil"/>
              <w:right w:val="nil"/>
            </w:tcBorders>
            <w:shd w:val="clear" w:color="auto" w:fill="auto"/>
            <w:noWrap/>
            <w:vAlign w:val="bottom"/>
            <w:hideMark/>
          </w:tcPr>
          <w:p w14:paraId="4F869C13" w14:textId="324E9A85" w:rsidR="00920883" w:rsidRPr="006724BB" w:rsidDel="002E16A1" w:rsidRDefault="00920883" w:rsidP="00AC0C9F">
            <w:pPr>
              <w:spacing w:after="0" w:line="240" w:lineRule="auto"/>
              <w:jc w:val="center"/>
              <w:rPr>
                <w:moveFrom w:id="765"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A1E6748" w14:textId="0C8AB0DE" w:rsidR="00920883" w:rsidRPr="006724BB" w:rsidDel="002E16A1" w:rsidRDefault="00920883" w:rsidP="00AC0C9F">
            <w:pPr>
              <w:spacing w:after="0" w:line="240" w:lineRule="auto"/>
              <w:jc w:val="center"/>
              <w:rPr>
                <w:moveFrom w:id="766" w:author="doetters" w:date="2022-03-28T10:21:00Z"/>
                <w:rFonts w:eastAsia="Times New Roman"/>
                <w:sz w:val="20"/>
                <w:szCs w:val="20"/>
                <w:lang w:eastAsia="de-DE"/>
              </w:rPr>
            </w:pPr>
          </w:p>
        </w:tc>
      </w:tr>
      <w:tr w:rsidR="00920883" w:rsidRPr="006724BB" w:rsidDel="002E16A1" w14:paraId="38D335F3" w14:textId="566AD0AF" w:rsidTr="00AC0C9F">
        <w:trPr>
          <w:trHeight w:val="300"/>
        </w:trPr>
        <w:tc>
          <w:tcPr>
            <w:tcW w:w="1074" w:type="dxa"/>
            <w:tcBorders>
              <w:top w:val="nil"/>
              <w:left w:val="nil"/>
              <w:bottom w:val="single" w:sz="4" w:space="0" w:color="auto"/>
              <w:right w:val="nil"/>
            </w:tcBorders>
            <w:shd w:val="clear" w:color="auto" w:fill="auto"/>
            <w:noWrap/>
            <w:vAlign w:val="bottom"/>
            <w:hideMark/>
          </w:tcPr>
          <w:p w14:paraId="24BC5D97" w14:textId="5BECF3D6" w:rsidR="00920883" w:rsidRPr="006724BB" w:rsidDel="002E16A1" w:rsidRDefault="00920883" w:rsidP="00AC0C9F">
            <w:pPr>
              <w:spacing w:after="0" w:line="240" w:lineRule="auto"/>
              <w:jc w:val="center"/>
              <w:rPr>
                <w:moveFrom w:id="767"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695F3C80" w14:textId="2C53453D" w:rsidR="00920883" w:rsidRPr="006724BB" w:rsidDel="002E16A1" w:rsidRDefault="00920883" w:rsidP="00AC0C9F">
            <w:pPr>
              <w:spacing w:after="0" w:line="240" w:lineRule="auto"/>
              <w:rPr>
                <w:moveFrom w:id="768" w:author="doetters" w:date="2022-03-28T10:21:00Z"/>
                <w:rFonts w:eastAsia="Times New Roman"/>
                <w:color w:val="000000"/>
                <w:sz w:val="20"/>
                <w:szCs w:val="20"/>
                <w:lang w:eastAsia="de-DE"/>
              </w:rPr>
            </w:pPr>
            <w:moveFrom w:id="769"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noWrap/>
            <w:vAlign w:val="bottom"/>
            <w:hideMark/>
          </w:tcPr>
          <w:p w14:paraId="05A0E1C1" w14:textId="11940F9A" w:rsidR="00920883" w:rsidRPr="006724BB" w:rsidDel="002E16A1" w:rsidRDefault="00920883" w:rsidP="00AC0C9F">
            <w:pPr>
              <w:spacing w:after="0" w:line="240" w:lineRule="auto"/>
              <w:jc w:val="center"/>
              <w:rPr>
                <w:moveFrom w:id="770" w:author="doetters" w:date="2022-03-28T10:21:00Z"/>
                <w:rFonts w:eastAsia="Times New Roman"/>
                <w:color w:val="000000"/>
                <w:sz w:val="20"/>
                <w:szCs w:val="20"/>
                <w:lang w:eastAsia="de-DE"/>
              </w:rPr>
            </w:pPr>
            <w:moveFrom w:id="771" w:author="doetters" w:date="2022-03-28T10:21:00Z">
              <w:r w:rsidRPr="006724BB" w:rsidDel="002E16A1">
                <w:rPr>
                  <w:rFonts w:eastAsia="Times New Roman"/>
                  <w:color w:val="000000"/>
                  <w:sz w:val="20"/>
                  <w:szCs w:val="20"/>
                  <w:lang w:eastAsia="de-DE"/>
                </w:rPr>
                <w:t>-0.26</w:t>
              </w:r>
            </w:moveFrom>
          </w:p>
        </w:tc>
        <w:tc>
          <w:tcPr>
            <w:tcW w:w="2058" w:type="dxa"/>
            <w:tcBorders>
              <w:top w:val="nil"/>
              <w:left w:val="nil"/>
              <w:bottom w:val="single" w:sz="4" w:space="0" w:color="auto"/>
              <w:right w:val="nil"/>
            </w:tcBorders>
            <w:shd w:val="clear" w:color="auto" w:fill="auto"/>
            <w:noWrap/>
            <w:vAlign w:val="bottom"/>
            <w:hideMark/>
          </w:tcPr>
          <w:p w14:paraId="08016822" w14:textId="782743A2" w:rsidR="00920883" w:rsidRPr="006724BB" w:rsidDel="002E16A1" w:rsidRDefault="00920883" w:rsidP="00AC0C9F">
            <w:pPr>
              <w:spacing w:after="0" w:line="240" w:lineRule="auto"/>
              <w:jc w:val="center"/>
              <w:rPr>
                <w:moveFrom w:id="772" w:author="doetters" w:date="2022-03-28T10:21:00Z"/>
                <w:rFonts w:eastAsia="Times New Roman"/>
                <w:color w:val="000000"/>
                <w:sz w:val="20"/>
                <w:szCs w:val="20"/>
                <w:lang w:eastAsia="de-DE"/>
              </w:rPr>
            </w:pPr>
            <w:moveFrom w:id="773" w:author="doetters" w:date="2022-03-28T10:21:00Z">
              <w:r w:rsidRPr="006724BB" w:rsidDel="002E16A1">
                <w:rPr>
                  <w:rFonts w:eastAsia="Times New Roman"/>
                  <w:color w:val="000000"/>
                  <w:sz w:val="20"/>
                  <w:szCs w:val="20"/>
                  <w:lang w:eastAsia="de-DE"/>
                </w:rPr>
                <w:t>-0.41 – -0.11</w:t>
              </w:r>
            </w:moveFrom>
          </w:p>
        </w:tc>
        <w:tc>
          <w:tcPr>
            <w:tcW w:w="962" w:type="dxa"/>
            <w:tcBorders>
              <w:top w:val="nil"/>
              <w:left w:val="nil"/>
              <w:bottom w:val="single" w:sz="4" w:space="0" w:color="auto"/>
              <w:right w:val="nil"/>
            </w:tcBorders>
            <w:shd w:val="clear" w:color="auto" w:fill="auto"/>
            <w:noWrap/>
            <w:vAlign w:val="bottom"/>
            <w:hideMark/>
          </w:tcPr>
          <w:p w14:paraId="39048A9D" w14:textId="512C084C" w:rsidR="00920883" w:rsidRPr="006724BB" w:rsidDel="002E16A1" w:rsidRDefault="00920883" w:rsidP="00AC0C9F">
            <w:pPr>
              <w:spacing w:after="0" w:line="240" w:lineRule="auto"/>
              <w:jc w:val="center"/>
              <w:rPr>
                <w:moveFrom w:id="774" w:author="doetters" w:date="2022-03-28T10:21:00Z"/>
                <w:rFonts w:eastAsia="Times New Roman"/>
                <w:color w:val="000000"/>
                <w:sz w:val="20"/>
                <w:szCs w:val="20"/>
                <w:lang w:eastAsia="de-DE"/>
              </w:rPr>
            </w:pPr>
            <w:moveFrom w:id="775" w:author="doetters" w:date="2022-03-28T10:21:00Z">
              <w:r w:rsidRPr="006724BB" w:rsidDel="002E16A1">
                <w:rPr>
                  <w:rFonts w:eastAsia="Times New Roman"/>
                  <w:color w:val="000000"/>
                  <w:sz w:val="20"/>
                  <w:szCs w:val="20"/>
                  <w:lang w:eastAsia="de-DE"/>
                </w:rPr>
                <w:t>0.001</w:t>
              </w:r>
            </w:moveFrom>
          </w:p>
        </w:tc>
        <w:tc>
          <w:tcPr>
            <w:tcW w:w="1007" w:type="dxa"/>
            <w:tcBorders>
              <w:top w:val="nil"/>
              <w:left w:val="nil"/>
              <w:bottom w:val="single" w:sz="4" w:space="0" w:color="auto"/>
              <w:right w:val="nil"/>
            </w:tcBorders>
            <w:shd w:val="clear" w:color="auto" w:fill="auto"/>
            <w:noWrap/>
            <w:vAlign w:val="bottom"/>
            <w:hideMark/>
          </w:tcPr>
          <w:p w14:paraId="7E466D97" w14:textId="21472886" w:rsidR="00920883" w:rsidRPr="006724BB" w:rsidDel="002E16A1" w:rsidRDefault="00920883" w:rsidP="00AC0C9F">
            <w:pPr>
              <w:spacing w:after="0" w:line="240" w:lineRule="auto"/>
              <w:jc w:val="center"/>
              <w:rPr>
                <w:moveFrom w:id="776"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6EE741C6" w14:textId="41EA5926" w:rsidR="00920883" w:rsidRPr="006724BB" w:rsidDel="002E16A1" w:rsidRDefault="00920883" w:rsidP="00AC0C9F">
            <w:pPr>
              <w:spacing w:after="0" w:line="240" w:lineRule="auto"/>
              <w:jc w:val="center"/>
              <w:rPr>
                <w:moveFrom w:id="777" w:author="doetters" w:date="2022-03-28T10:21:00Z"/>
                <w:rFonts w:eastAsia="Times New Roman"/>
                <w:sz w:val="20"/>
                <w:szCs w:val="20"/>
                <w:lang w:eastAsia="de-DE"/>
              </w:rPr>
            </w:pPr>
          </w:p>
        </w:tc>
      </w:tr>
      <w:tr w:rsidR="00920883" w:rsidRPr="006724BB" w:rsidDel="002E16A1" w14:paraId="699C537C" w14:textId="43DF1142" w:rsidTr="00AC0C9F">
        <w:trPr>
          <w:trHeight w:val="300"/>
        </w:trPr>
        <w:tc>
          <w:tcPr>
            <w:tcW w:w="1074" w:type="dxa"/>
            <w:tcBorders>
              <w:top w:val="single" w:sz="4" w:space="0" w:color="auto"/>
              <w:left w:val="nil"/>
              <w:bottom w:val="nil"/>
              <w:right w:val="nil"/>
            </w:tcBorders>
            <w:shd w:val="clear" w:color="auto" w:fill="auto"/>
            <w:noWrap/>
            <w:vAlign w:val="bottom"/>
            <w:hideMark/>
          </w:tcPr>
          <w:p w14:paraId="19C99035" w14:textId="5AD4A729" w:rsidR="00920883" w:rsidRPr="006724BB" w:rsidDel="002E16A1" w:rsidRDefault="00920883" w:rsidP="00AC0C9F">
            <w:pPr>
              <w:spacing w:after="0" w:line="240" w:lineRule="auto"/>
              <w:jc w:val="center"/>
              <w:rPr>
                <w:moveFrom w:id="778"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64AE0E6E" w14:textId="2B1DA4B7" w:rsidR="00920883" w:rsidRPr="006724BB" w:rsidDel="002E16A1" w:rsidRDefault="00920883" w:rsidP="00AC0C9F">
            <w:pPr>
              <w:spacing w:after="0" w:line="240" w:lineRule="auto"/>
              <w:rPr>
                <w:moveFrom w:id="779"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46C6F40" w14:textId="2B44CBA3" w:rsidR="00920883" w:rsidRPr="006724BB" w:rsidDel="002E16A1" w:rsidRDefault="00920883" w:rsidP="00AC0C9F">
            <w:pPr>
              <w:spacing w:after="0" w:line="240" w:lineRule="auto"/>
              <w:rPr>
                <w:moveFrom w:id="780"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4EF4A332" w14:textId="0944E6D0" w:rsidR="00920883" w:rsidRPr="006724BB" w:rsidDel="002E16A1" w:rsidRDefault="00920883" w:rsidP="00AC0C9F">
            <w:pPr>
              <w:spacing w:after="0" w:line="240" w:lineRule="auto"/>
              <w:jc w:val="center"/>
              <w:rPr>
                <w:moveFrom w:id="781"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A2590CE" w14:textId="33576EB0" w:rsidR="00920883" w:rsidRPr="006724BB" w:rsidDel="002E16A1" w:rsidRDefault="00920883" w:rsidP="00AC0C9F">
            <w:pPr>
              <w:spacing w:after="0" w:line="240" w:lineRule="auto"/>
              <w:jc w:val="center"/>
              <w:rPr>
                <w:moveFrom w:id="782"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E30E7EF" w14:textId="3C3E2776" w:rsidR="00920883" w:rsidRPr="006724BB" w:rsidDel="002E16A1" w:rsidRDefault="00920883" w:rsidP="00AC0C9F">
            <w:pPr>
              <w:spacing w:after="0" w:line="240" w:lineRule="auto"/>
              <w:jc w:val="center"/>
              <w:rPr>
                <w:moveFrom w:id="783"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53E7F09" w14:textId="377CA552" w:rsidR="00920883" w:rsidRPr="006724BB" w:rsidDel="002E16A1" w:rsidRDefault="00920883" w:rsidP="00AC0C9F">
            <w:pPr>
              <w:spacing w:after="0" w:line="240" w:lineRule="auto"/>
              <w:jc w:val="center"/>
              <w:rPr>
                <w:moveFrom w:id="784" w:author="doetters" w:date="2022-03-28T10:21:00Z"/>
                <w:rFonts w:eastAsia="Times New Roman"/>
                <w:sz w:val="20"/>
                <w:szCs w:val="20"/>
                <w:lang w:eastAsia="de-DE"/>
              </w:rPr>
            </w:pPr>
          </w:p>
        </w:tc>
      </w:tr>
      <w:tr w:rsidR="00920883" w:rsidRPr="006724BB" w:rsidDel="002E16A1" w14:paraId="410D211C" w14:textId="40040825" w:rsidTr="00AC0C9F">
        <w:trPr>
          <w:trHeight w:val="300"/>
        </w:trPr>
        <w:tc>
          <w:tcPr>
            <w:tcW w:w="1074" w:type="dxa"/>
            <w:tcBorders>
              <w:top w:val="nil"/>
              <w:left w:val="nil"/>
              <w:bottom w:val="nil"/>
              <w:right w:val="nil"/>
            </w:tcBorders>
            <w:shd w:val="clear" w:color="auto" w:fill="auto"/>
            <w:noWrap/>
            <w:vAlign w:val="bottom"/>
            <w:hideMark/>
          </w:tcPr>
          <w:p w14:paraId="2D3BA65F" w14:textId="5FA5DBFA" w:rsidR="00920883" w:rsidRPr="006724BB" w:rsidDel="002E16A1" w:rsidRDefault="00920883" w:rsidP="00AC0C9F">
            <w:pPr>
              <w:spacing w:after="0" w:line="240" w:lineRule="auto"/>
              <w:rPr>
                <w:moveFrom w:id="785" w:author="doetters" w:date="2022-03-28T10:21:00Z"/>
                <w:rFonts w:eastAsia="Times New Roman"/>
                <w:color w:val="000000"/>
                <w:sz w:val="20"/>
                <w:szCs w:val="20"/>
                <w:lang w:eastAsia="de-DE"/>
              </w:rPr>
            </w:pPr>
            <w:moveFrom w:id="786" w:author="doetters" w:date="2022-03-28T10:21:00Z">
              <w:r w:rsidRPr="006724BB" w:rsidDel="002E16A1">
                <w:rPr>
                  <w:rFonts w:eastAsia="Times New Roman"/>
                  <w:color w:val="000000"/>
                  <w:sz w:val="20"/>
                  <w:szCs w:val="20"/>
                  <w:lang w:eastAsia="de-DE"/>
                </w:rPr>
                <w:t>P</w:t>
              </w:r>
            </w:moveFrom>
          </w:p>
        </w:tc>
        <w:tc>
          <w:tcPr>
            <w:tcW w:w="2148" w:type="dxa"/>
            <w:tcBorders>
              <w:top w:val="nil"/>
              <w:left w:val="nil"/>
              <w:bottom w:val="nil"/>
              <w:right w:val="nil"/>
            </w:tcBorders>
            <w:shd w:val="clear" w:color="auto" w:fill="auto"/>
            <w:noWrap/>
            <w:vAlign w:val="bottom"/>
            <w:hideMark/>
          </w:tcPr>
          <w:p w14:paraId="646A5AAF" w14:textId="78F4FF33" w:rsidR="00920883" w:rsidRPr="006724BB" w:rsidDel="002E16A1" w:rsidRDefault="00920883" w:rsidP="00AC0C9F">
            <w:pPr>
              <w:spacing w:after="0" w:line="240" w:lineRule="auto"/>
              <w:rPr>
                <w:moveFrom w:id="787" w:author="doetters" w:date="2022-03-28T10:21:00Z"/>
                <w:rFonts w:eastAsia="Times New Roman"/>
                <w:color w:val="000000"/>
                <w:sz w:val="20"/>
                <w:szCs w:val="20"/>
                <w:lang w:eastAsia="de-DE"/>
              </w:rPr>
            </w:pPr>
            <w:moveFrom w:id="788"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noWrap/>
            <w:vAlign w:val="bottom"/>
            <w:hideMark/>
          </w:tcPr>
          <w:p w14:paraId="5F25D30C" w14:textId="69EF519E" w:rsidR="00920883" w:rsidRPr="006724BB" w:rsidDel="002E16A1" w:rsidRDefault="00920883" w:rsidP="00AC0C9F">
            <w:pPr>
              <w:spacing w:after="0" w:line="240" w:lineRule="auto"/>
              <w:jc w:val="center"/>
              <w:rPr>
                <w:moveFrom w:id="789" w:author="doetters" w:date="2022-03-28T10:21:00Z"/>
                <w:rFonts w:eastAsia="Times New Roman"/>
                <w:color w:val="000000"/>
                <w:sz w:val="20"/>
                <w:szCs w:val="20"/>
                <w:lang w:eastAsia="de-DE"/>
              </w:rPr>
            </w:pPr>
            <w:moveFrom w:id="790" w:author="doetters" w:date="2022-03-28T10:21:00Z">
              <w:r w:rsidRPr="006724BB" w:rsidDel="002E16A1">
                <w:rPr>
                  <w:rFonts w:eastAsia="Times New Roman"/>
                  <w:color w:val="000000"/>
                  <w:sz w:val="20"/>
                  <w:szCs w:val="20"/>
                  <w:lang w:eastAsia="de-DE"/>
                </w:rPr>
                <w:t>1562.32</w:t>
              </w:r>
            </w:moveFrom>
          </w:p>
        </w:tc>
        <w:tc>
          <w:tcPr>
            <w:tcW w:w="2058" w:type="dxa"/>
            <w:tcBorders>
              <w:top w:val="nil"/>
              <w:left w:val="nil"/>
              <w:bottom w:val="nil"/>
              <w:right w:val="nil"/>
            </w:tcBorders>
            <w:shd w:val="clear" w:color="auto" w:fill="auto"/>
            <w:noWrap/>
            <w:vAlign w:val="bottom"/>
            <w:hideMark/>
          </w:tcPr>
          <w:p w14:paraId="491E6DA4" w14:textId="1D1B119D" w:rsidR="00920883" w:rsidRPr="006724BB" w:rsidDel="002E16A1" w:rsidRDefault="00920883" w:rsidP="00AC0C9F">
            <w:pPr>
              <w:spacing w:after="0" w:line="240" w:lineRule="auto"/>
              <w:jc w:val="center"/>
              <w:rPr>
                <w:moveFrom w:id="791" w:author="doetters" w:date="2022-03-28T10:21:00Z"/>
                <w:rFonts w:eastAsia="Times New Roman"/>
                <w:color w:val="000000"/>
                <w:sz w:val="20"/>
                <w:szCs w:val="20"/>
                <w:lang w:eastAsia="de-DE"/>
              </w:rPr>
            </w:pPr>
            <w:moveFrom w:id="792" w:author="doetters" w:date="2022-03-28T10:21:00Z">
              <w:r w:rsidRPr="006724BB" w:rsidDel="002E16A1">
                <w:rPr>
                  <w:rFonts w:eastAsia="Times New Roman"/>
                  <w:color w:val="000000"/>
                  <w:sz w:val="20"/>
                  <w:szCs w:val="20"/>
                  <w:lang w:eastAsia="de-DE"/>
                </w:rPr>
                <w:t>1304.71 – 1819.94</w:t>
              </w:r>
            </w:moveFrom>
          </w:p>
        </w:tc>
        <w:tc>
          <w:tcPr>
            <w:tcW w:w="962" w:type="dxa"/>
            <w:tcBorders>
              <w:top w:val="nil"/>
              <w:left w:val="nil"/>
              <w:bottom w:val="nil"/>
              <w:right w:val="nil"/>
            </w:tcBorders>
            <w:shd w:val="clear" w:color="auto" w:fill="auto"/>
            <w:noWrap/>
            <w:vAlign w:val="bottom"/>
            <w:hideMark/>
          </w:tcPr>
          <w:p w14:paraId="2F611734" w14:textId="327F6723" w:rsidR="00920883" w:rsidRPr="006724BB" w:rsidDel="002E16A1" w:rsidRDefault="00920883" w:rsidP="00AC0C9F">
            <w:pPr>
              <w:spacing w:after="0" w:line="240" w:lineRule="auto"/>
              <w:jc w:val="center"/>
              <w:rPr>
                <w:moveFrom w:id="793" w:author="doetters" w:date="2022-03-28T10:21:00Z"/>
                <w:rFonts w:eastAsia="Times New Roman"/>
                <w:color w:val="000000"/>
                <w:sz w:val="20"/>
                <w:szCs w:val="20"/>
                <w:lang w:eastAsia="de-DE"/>
              </w:rPr>
            </w:pPr>
            <w:moveFrom w:id="794" w:author="doetters" w:date="2022-03-28T10:21:00Z">
              <w:r w:rsidRPr="006724BB" w:rsidDel="002E16A1">
                <w:rPr>
                  <w:rFonts w:eastAsia="Times New Roman"/>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3AC3EB93" w14:textId="5CA47EE8" w:rsidR="00920883" w:rsidRPr="006724BB" w:rsidDel="002E16A1" w:rsidRDefault="00920883" w:rsidP="00AC0C9F">
            <w:pPr>
              <w:spacing w:after="0" w:line="240" w:lineRule="auto"/>
              <w:jc w:val="center"/>
              <w:rPr>
                <w:moveFrom w:id="795" w:author="doetters" w:date="2022-03-28T10:21:00Z"/>
                <w:rFonts w:eastAsia="Times New Roman"/>
                <w:color w:val="000000"/>
                <w:sz w:val="20"/>
                <w:szCs w:val="20"/>
                <w:lang w:eastAsia="de-DE"/>
              </w:rPr>
            </w:pPr>
            <w:moveFrom w:id="796" w:author="doetters" w:date="2022-03-28T10:21:00Z">
              <w:r w:rsidRPr="006724BB" w:rsidDel="002E16A1">
                <w:rPr>
                  <w:rFonts w:eastAsia="Times New Roman"/>
                  <w:color w:val="000000"/>
                  <w:sz w:val="20"/>
                  <w:szCs w:val="20"/>
                  <w:lang w:eastAsia="de-DE"/>
                </w:rPr>
                <w:t>0.3</w:t>
              </w:r>
            </w:moveFrom>
          </w:p>
        </w:tc>
        <w:tc>
          <w:tcPr>
            <w:tcW w:w="962" w:type="dxa"/>
            <w:tcBorders>
              <w:top w:val="nil"/>
              <w:left w:val="nil"/>
              <w:bottom w:val="nil"/>
              <w:right w:val="nil"/>
            </w:tcBorders>
            <w:shd w:val="clear" w:color="auto" w:fill="auto"/>
            <w:noWrap/>
            <w:vAlign w:val="bottom"/>
            <w:hideMark/>
          </w:tcPr>
          <w:p w14:paraId="09313D66" w14:textId="2DA57847" w:rsidR="00920883" w:rsidRPr="006724BB" w:rsidDel="002E16A1" w:rsidRDefault="00920883" w:rsidP="00AC0C9F">
            <w:pPr>
              <w:spacing w:after="0" w:line="240" w:lineRule="auto"/>
              <w:jc w:val="center"/>
              <w:rPr>
                <w:moveFrom w:id="797" w:author="doetters" w:date="2022-03-28T10:21:00Z"/>
                <w:rFonts w:eastAsia="Times New Roman"/>
                <w:color w:val="000000"/>
                <w:sz w:val="20"/>
                <w:szCs w:val="20"/>
                <w:lang w:eastAsia="de-DE"/>
              </w:rPr>
            </w:pPr>
            <w:moveFrom w:id="798" w:author="doetters" w:date="2022-03-28T10:21:00Z">
              <w:r w:rsidRPr="006724BB" w:rsidDel="002E16A1">
                <w:rPr>
                  <w:rFonts w:eastAsia="Times New Roman"/>
                  <w:color w:val="000000"/>
                  <w:sz w:val="20"/>
                  <w:szCs w:val="20"/>
                  <w:lang w:eastAsia="de-DE"/>
                </w:rPr>
                <w:t>0.69</w:t>
              </w:r>
            </w:moveFrom>
          </w:p>
        </w:tc>
      </w:tr>
      <w:tr w:rsidR="00920883" w:rsidRPr="006724BB" w:rsidDel="002E16A1" w14:paraId="55D928E2" w14:textId="6D497E58" w:rsidTr="00AC0C9F">
        <w:trPr>
          <w:trHeight w:val="300"/>
        </w:trPr>
        <w:tc>
          <w:tcPr>
            <w:tcW w:w="1074" w:type="dxa"/>
            <w:tcBorders>
              <w:top w:val="nil"/>
              <w:left w:val="nil"/>
              <w:bottom w:val="nil"/>
              <w:right w:val="nil"/>
            </w:tcBorders>
            <w:shd w:val="clear" w:color="auto" w:fill="auto"/>
            <w:noWrap/>
            <w:vAlign w:val="bottom"/>
            <w:hideMark/>
          </w:tcPr>
          <w:p w14:paraId="2FBC0BB6" w14:textId="75B950CD" w:rsidR="00920883" w:rsidRPr="006724BB" w:rsidDel="002E16A1" w:rsidRDefault="00920883" w:rsidP="00AC0C9F">
            <w:pPr>
              <w:spacing w:after="0" w:line="240" w:lineRule="auto"/>
              <w:jc w:val="center"/>
              <w:rPr>
                <w:moveFrom w:id="799"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5C1A051B" w14:textId="615DAEC0" w:rsidR="00920883" w:rsidRPr="006724BB" w:rsidDel="002E16A1" w:rsidRDefault="00920883" w:rsidP="00AC0C9F">
            <w:pPr>
              <w:spacing w:after="0" w:line="240" w:lineRule="auto"/>
              <w:rPr>
                <w:moveFrom w:id="800" w:author="doetters" w:date="2022-03-28T10:21:00Z"/>
                <w:rFonts w:eastAsia="Times New Roman"/>
                <w:color w:val="000000"/>
                <w:sz w:val="20"/>
                <w:szCs w:val="20"/>
                <w:lang w:eastAsia="de-DE"/>
              </w:rPr>
            </w:pPr>
            <w:moveFrom w:id="801"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noWrap/>
            <w:vAlign w:val="bottom"/>
            <w:hideMark/>
          </w:tcPr>
          <w:p w14:paraId="6D42BB4A" w14:textId="6205D357" w:rsidR="00920883" w:rsidRPr="006724BB" w:rsidDel="002E16A1" w:rsidRDefault="00920883" w:rsidP="00AC0C9F">
            <w:pPr>
              <w:spacing w:after="0" w:line="240" w:lineRule="auto"/>
              <w:jc w:val="center"/>
              <w:rPr>
                <w:moveFrom w:id="802" w:author="doetters" w:date="2022-03-28T10:21:00Z"/>
                <w:rFonts w:eastAsia="Times New Roman"/>
                <w:color w:val="000000"/>
                <w:sz w:val="20"/>
                <w:szCs w:val="20"/>
                <w:lang w:eastAsia="de-DE"/>
              </w:rPr>
            </w:pPr>
            <w:moveFrom w:id="803" w:author="doetters" w:date="2022-03-28T10:21:00Z">
              <w:r w:rsidRPr="006724BB" w:rsidDel="002E16A1">
                <w:rPr>
                  <w:rFonts w:eastAsia="Times New Roman"/>
                  <w:color w:val="000000"/>
                  <w:sz w:val="20"/>
                  <w:szCs w:val="20"/>
                  <w:lang w:eastAsia="de-DE"/>
                </w:rPr>
                <w:t>552.84</w:t>
              </w:r>
            </w:moveFrom>
          </w:p>
        </w:tc>
        <w:tc>
          <w:tcPr>
            <w:tcW w:w="2058" w:type="dxa"/>
            <w:tcBorders>
              <w:top w:val="nil"/>
              <w:left w:val="nil"/>
              <w:bottom w:val="nil"/>
              <w:right w:val="nil"/>
            </w:tcBorders>
            <w:shd w:val="clear" w:color="auto" w:fill="auto"/>
            <w:noWrap/>
            <w:vAlign w:val="bottom"/>
            <w:hideMark/>
          </w:tcPr>
          <w:p w14:paraId="341807F6" w14:textId="14899769" w:rsidR="00920883" w:rsidRPr="006724BB" w:rsidDel="002E16A1" w:rsidRDefault="00920883" w:rsidP="00AC0C9F">
            <w:pPr>
              <w:spacing w:after="0" w:line="240" w:lineRule="auto"/>
              <w:jc w:val="center"/>
              <w:rPr>
                <w:moveFrom w:id="804" w:author="doetters" w:date="2022-03-28T10:21:00Z"/>
                <w:rFonts w:eastAsia="Times New Roman"/>
                <w:color w:val="000000"/>
                <w:sz w:val="20"/>
                <w:szCs w:val="20"/>
                <w:lang w:eastAsia="de-DE"/>
              </w:rPr>
            </w:pPr>
            <w:moveFrom w:id="805" w:author="doetters" w:date="2022-03-28T10:21:00Z">
              <w:r w:rsidRPr="006724BB" w:rsidDel="002E16A1">
                <w:rPr>
                  <w:rFonts w:eastAsia="Times New Roman"/>
                  <w:color w:val="000000"/>
                  <w:sz w:val="20"/>
                  <w:szCs w:val="20"/>
                  <w:lang w:eastAsia="de-DE"/>
                </w:rPr>
                <w:t>160.94 – 944.73</w:t>
              </w:r>
            </w:moveFrom>
          </w:p>
        </w:tc>
        <w:tc>
          <w:tcPr>
            <w:tcW w:w="962" w:type="dxa"/>
            <w:tcBorders>
              <w:top w:val="nil"/>
              <w:left w:val="nil"/>
              <w:bottom w:val="nil"/>
              <w:right w:val="nil"/>
            </w:tcBorders>
            <w:shd w:val="clear" w:color="auto" w:fill="auto"/>
            <w:noWrap/>
            <w:vAlign w:val="bottom"/>
            <w:hideMark/>
          </w:tcPr>
          <w:p w14:paraId="18F6286F" w14:textId="7D8252B6" w:rsidR="00920883" w:rsidRPr="006724BB" w:rsidDel="002E16A1" w:rsidRDefault="00920883" w:rsidP="00AC0C9F">
            <w:pPr>
              <w:spacing w:after="0" w:line="240" w:lineRule="auto"/>
              <w:jc w:val="center"/>
              <w:rPr>
                <w:moveFrom w:id="806" w:author="doetters" w:date="2022-03-28T10:21:00Z"/>
                <w:rFonts w:eastAsia="Times New Roman"/>
                <w:color w:val="000000"/>
                <w:sz w:val="20"/>
                <w:szCs w:val="20"/>
                <w:lang w:eastAsia="de-DE"/>
              </w:rPr>
            </w:pPr>
            <w:moveFrom w:id="807" w:author="doetters" w:date="2022-03-28T10:21:00Z">
              <w:r w:rsidRPr="006724BB" w:rsidDel="002E16A1">
                <w:rPr>
                  <w:rFonts w:eastAsia="Times New Roman"/>
                  <w:color w:val="000000"/>
                  <w:sz w:val="20"/>
                  <w:szCs w:val="20"/>
                  <w:lang w:eastAsia="de-DE"/>
                </w:rPr>
                <w:t>0.006</w:t>
              </w:r>
            </w:moveFrom>
          </w:p>
        </w:tc>
        <w:tc>
          <w:tcPr>
            <w:tcW w:w="1007" w:type="dxa"/>
            <w:tcBorders>
              <w:top w:val="nil"/>
              <w:left w:val="nil"/>
              <w:bottom w:val="nil"/>
              <w:right w:val="nil"/>
            </w:tcBorders>
            <w:shd w:val="clear" w:color="auto" w:fill="auto"/>
            <w:noWrap/>
            <w:vAlign w:val="bottom"/>
            <w:hideMark/>
          </w:tcPr>
          <w:p w14:paraId="3679E96A" w14:textId="0BABF978" w:rsidR="00920883" w:rsidRPr="006724BB" w:rsidDel="002E16A1" w:rsidRDefault="00920883" w:rsidP="00AC0C9F">
            <w:pPr>
              <w:spacing w:after="0" w:line="240" w:lineRule="auto"/>
              <w:jc w:val="center"/>
              <w:rPr>
                <w:moveFrom w:id="808"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DFC5F18" w14:textId="5F8E330E" w:rsidR="00920883" w:rsidRPr="006724BB" w:rsidDel="002E16A1" w:rsidRDefault="00920883" w:rsidP="00AC0C9F">
            <w:pPr>
              <w:spacing w:after="0" w:line="240" w:lineRule="auto"/>
              <w:jc w:val="center"/>
              <w:rPr>
                <w:moveFrom w:id="809" w:author="doetters" w:date="2022-03-28T10:21:00Z"/>
                <w:rFonts w:eastAsia="Times New Roman"/>
                <w:sz w:val="20"/>
                <w:szCs w:val="20"/>
                <w:lang w:eastAsia="de-DE"/>
              </w:rPr>
            </w:pPr>
          </w:p>
        </w:tc>
      </w:tr>
      <w:tr w:rsidR="00920883" w:rsidRPr="006724BB" w:rsidDel="002E16A1" w14:paraId="64E4E671" w14:textId="570320B3" w:rsidTr="00AC0C9F">
        <w:trPr>
          <w:trHeight w:val="300"/>
        </w:trPr>
        <w:tc>
          <w:tcPr>
            <w:tcW w:w="1074" w:type="dxa"/>
            <w:tcBorders>
              <w:top w:val="nil"/>
              <w:left w:val="nil"/>
              <w:bottom w:val="nil"/>
              <w:right w:val="nil"/>
            </w:tcBorders>
            <w:shd w:val="clear" w:color="auto" w:fill="auto"/>
            <w:noWrap/>
            <w:vAlign w:val="bottom"/>
            <w:hideMark/>
          </w:tcPr>
          <w:p w14:paraId="07024809" w14:textId="3780E324" w:rsidR="00920883" w:rsidRPr="006724BB" w:rsidDel="002E16A1" w:rsidRDefault="00920883" w:rsidP="00AC0C9F">
            <w:pPr>
              <w:spacing w:after="0" w:line="240" w:lineRule="auto"/>
              <w:jc w:val="center"/>
              <w:rPr>
                <w:moveFrom w:id="810"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D924441" w14:textId="6696A894" w:rsidR="00920883" w:rsidRPr="006724BB" w:rsidDel="002E16A1" w:rsidRDefault="00920883" w:rsidP="00AC0C9F">
            <w:pPr>
              <w:spacing w:after="0" w:line="240" w:lineRule="auto"/>
              <w:rPr>
                <w:moveFrom w:id="811" w:author="doetters" w:date="2022-03-28T10:21:00Z"/>
                <w:rFonts w:eastAsia="Times New Roman"/>
                <w:color w:val="000000"/>
                <w:sz w:val="20"/>
                <w:szCs w:val="20"/>
                <w:lang w:eastAsia="de-DE"/>
              </w:rPr>
            </w:pPr>
            <w:moveFrom w:id="812"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noWrap/>
            <w:vAlign w:val="bottom"/>
            <w:hideMark/>
          </w:tcPr>
          <w:p w14:paraId="6F515A49" w14:textId="3CCE2110" w:rsidR="00920883" w:rsidRPr="006724BB" w:rsidDel="002E16A1" w:rsidRDefault="00920883" w:rsidP="00AC0C9F">
            <w:pPr>
              <w:spacing w:after="0" w:line="240" w:lineRule="auto"/>
              <w:jc w:val="center"/>
              <w:rPr>
                <w:moveFrom w:id="813" w:author="doetters" w:date="2022-03-28T10:21:00Z"/>
                <w:rFonts w:eastAsia="Times New Roman"/>
                <w:color w:val="000000"/>
                <w:sz w:val="20"/>
                <w:szCs w:val="20"/>
                <w:lang w:eastAsia="de-DE"/>
              </w:rPr>
            </w:pPr>
            <w:moveFrom w:id="814" w:author="doetters" w:date="2022-03-28T10:21:00Z">
              <w:r w:rsidRPr="006724BB" w:rsidDel="002E16A1">
                <w:rPr>
                  <w:rFonts w:eastAsia="Times New Roman"/>
                  <w:color w:val="000000"/>
                  <w:sz w:val="20"/>
                  <w:szCs w:val="20"/>
                  <w:lang w:eastAsia="de-DE"/>
                </w:rPr>
                <w:t>-611.47</w:t>
              </w:r>
            </w:moveFrom>
          </w:p>
        </w:tc>
        <w:tc>
          <w:tcPr>
            <w:tcW w:w="2058" w:type="dxa"/>
            <w:tcBorders>
              <w:top w:val="nil"/>
              <w:left w:val="nil"/>
              <w:bottom w:val="nil"/>
              <w:right w:val="nil"/>
            </w:tcBorders>
            <w:shd w:val="clear" w:color="auto" w:fill="auto"/>
            <w:noWrap/>
            <w:vAlign w:val="bottom"/>
            <w:hideMark/>
          </w:tcPr>
          <w:p w14:paraId="1F019949" w14:textId="4AD740D9" w:rsidR="00920883" w:rsidRPr="006724BB" w:rsidDel="002E16A1" w:rsidRDefault="00920883" w:rsidP="00AC0C9F">
            <w:pPr>
              <w:spacing w:after="0" w:line="240" w:lineRule="auto"/>
              <w:jc w:val="center"/>
              <w:rPr>
                <w:moveFrom w:id="815" w:author="doetters" w:date="2022-03-28T10:21:00Z"/>
                <w:rFonts w:eastAsia="Times New Roman"/>
                <w:color w:val="000000"/>
                <w:sz w:val="20"/>
                <w:szCs w:val="20"/>
                <w:lang w:eastAsia="de-DE"/>
              </w:rPr>
            </w:pPr>
            <w:moveFrom w:id="816" w:author="doetters" w:date="2022-03-28T10:21:00Z">
              <w:r w:rsidRPr="006724BB" w:rsidDel="002E16A1">
                <w:rPr>
                  <w:rFonts w:eastAsia="Times New Roman"/>
                  <w:color w:val="000000"/>
                  <w:sz w:val="20"/>
                  <w:szCs w:val="20"/>
                  <w:lang w:eastAsia="de-DE"/>
                </w:rPr>
                <w:t>-978.85 – -244.10</w:t>
              </w:r>
            </w:moveFrom>
          </w:p>
        </w:tc>
        <w:tc>
          <w:tcPr>
            <w:tcW w:w="962" w:type="dxa"/>
            <w:tcBorders>
              <w:top w:val="nil"/>
              <w:left w:val="nil"/>
              <w:bottom w:val="nil"/>
              <w:right w:val="nil"/>
            </w:tcBorders>
            <w:shd w:val="clear" w:color="auto" w:fill="auto"/>
            <w:noWrap/>
            <w:vAlign w:val="bottom"/>
            <w:hideMark/>
          </w:tcPr>
          <w:p w14:paraId="1B623540" w14:textId="3EDF9D19" w:rsidR="00920883" w:rsidRPr="006724BB" w:rsidDel="002E16A1" w:rsidRDefault="00920883" w:rsidP="00AC0C9F">
            <w:pPr>
              <w:spacing w:after="0" w:line="240" w:lineRule="auto"/>
              <w:jc w:val="center"/>
              <w:rPr>
                <w:moveFrom w:id="817" w:author="doetters" w:date="2022-03-28T10:21:00Z"/>
                <w:rFonts w:eastAsia="Times New Roman"/>
                <w:color w:val="000000"/>
                <w:sz w:val="20"/>
                <w:szCs w:val="20"/>
                <w:lang w:eastAsia="de-DE"/>
              </w:rPr>
            </w:pPr>
            <w:moveFrom w:id="818" w:author="doetters" w:date="2022-03-28T10:21:00Z">
              <w:r w:rsidRPr="006724BB" w:rsidDel="002E16A1">
                <w:rPr>
                  <w:rFonts w:eastAsia="Times New Roman"/>
                  <w:color w:val="000000"/>
                  <w:sz w:val="20"/>
                  <w:szCs w:val="20"/>
                  <w:lang w:eastAsia="de-DE"/>
                </w:rPr>
                <w:t>0.001</w:t>
              </w:r>
            </w:moveFrom>
          </w:p>
        </w:tc>
        <w:tc>
          <w:tcPr>
            <w:tcW w:w="1007" w:type="dxa"/>
            <w:tcBorders>
              <w:top w:val="nil"/>
              <w:left w:val="nil"/>
              <w:bottom w:val="nil"/>
              <w:right w:val="nil"/>
            </w:tcBorders>
            <w:shd w:val="clear" w:color="auto" w:fill="auto"/>
            <w:noWrap/>
            <w:vAlign w:val="bottom"/>
            <w:hideMark/>
          </w:tcPr>
          <w:p w14:paraId="21A1A6C7" w14:textId="239AA0E0" w:rsidR="00920883" w:rsidRPr="006724BB" w:rsidDel="002E16A1" w:rsidRDefault="00920883" w:rsidP="00AC0C9F">
            <w:pPr>
              <w:spacing w:after="0" w:line="240" w:lineRule="auto"/>
              <w:jc w:val="center"/>
              <w:rPr>
                <w:moveFrom w:id="819"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187E18E" w14:textId="7E1A6E37" w:rsidR="00920883" w:rsidRPr="006724BB" w:rsidDel="002E16A1" w:rsidRDefault="00920883" w:rsidP="00AC0C9F">
            <w:pPr>
              <w:spacing w:after="0" w:line="240" w:lineRule="auto"/>
              <w:jc w:val="center"/>
              <w:rPr>
                <w:moveFrom w:id="820" w:author="doetters" w:date="2022-03-28T10:21:00Z"/>
                <w:rFonts w:eastAsia="Times New Roman"/>
                <w:sz w:val="20"/>
                <w:szCs w:val="20"/>
                <w:lang w:eastAsia="de-DE"/>
              </w:rPr>
            </w:pPr>
          </w:p>
        </w:tc>
      </w:tr>
      <w:tr w:rsidR="00920883" w:rsidRPr="006724BB" w:rsidDel="002E16A1" w14:paraId="39FE0B7E" w14:textId="3D238779" w:rsidTr="00AC0C9F">
        <w:trPr>
          <w:trHeight w:val="300"/>
        </w:trPr>
        <w:tc>
          <w:tcPr>
            <w:tcW w:w="1074" w:type="dxa"/>
            <w:tcBorders>
              <w:top w:val="nil"/>
              <w:left w:val="nil"/>
              <w:bottom w:val="nil"/>
              <w:right w:val="nil"/>
            </w:tcBorders>
            <w:shd w:val="clear" w:color="auto" w:fill="auto"/>
            <w:noWrap/>
            <w:vAlign w:val="bottom"/>
            <w:hideMark/>
          </w:tcPr>
          <w:p w14:paraId="3C695F6F" w14:textId="2E0A6272" w:rsidR="00920883" w:rsidRPr="006724BB" w:rsidDel="002E16A1" w:rsidRDefault="00920883" w:rsidP="00AC0C9F">
            <w:pPr>
              <w:spacing w:after="0" w:line="240" w:lineRule="auto"/>
              <w:jc w:val="center"/>
              <w:rPr>
                <w:moveFrom w:id="82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317EEBC2" w14:textId="5F6F8D13" w:rsidR="00920883" w:rsidRPr="006724BB" w:rsidDel="002E16A1" w:rsidRDefault="00920883" w:rsidP="00AC0C9F">
            <w:pPr>
              <w:spacing w:after="0" w:line="240" w:lineRule="auto"/>
              <w:rPr>
                <w:moveFrom w:id="822" w:author="doetters" w:date="2022-03-28T10:21:00Z"/>
                <w:rFonts w:eastAsia="Times New Roman"/>
                <w:color w:val="000000"/>
                <w:sz w:val="20"/>
                <w:szCs w:val="20"/>
                <w:lang w:eastAsia="de-DE"/>
              </w:rPr>
            </w:pPr>
            <w:moveFrom w:id="823"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noWrap/>
            <w:vAlign w:val="bottom"/>
            <w:hideMark/>
          </w:tcPr>
          <w:p w14:paraId="6D27416C" w14:textId="5583EDB0" w:rsidR="00920883" w:rsidRPr="006724BB" w:rsidDel="002E16A1" w:rsidRDefault="00920883" w:rsidP="00AC0C9F">
            <w:pPr>
              <w:spacing w:after="0" w:line="240" w:lineRule="auto"/>
              <w:jc w:val="center"/>
              <w:rPr>
                <w:moveFrom w:id="824" w:author="doetters" w:date="2022-03-28T10:21:00Z"/>
                <w:rFonts w:eastAsia="Times New Roman"/>
                <w:color w:val="000000"/>
                <w:sz w:val="20"/>
                <w:szCs w:val="20"/>
                <w:lang w:eastAsia="de-DE"/>
              </w:rPr>
            </w:pPr>
            <w:moveFrom w:id="825" w:author="doetters" w:date="2022-03-28T10:21:00Z">
              <w:r w:rsidRPr="006724BB" w:rsidDel="002E16A1">
                <w:rPr>
                  <w:rFonts w:eastAsia="Times New Roman"/>
                  <w:color w:val="000000"/>
                  <w:sz w:val="20"/>
                  <w:szCs w:val="20"/>
                  <w:lang w:eastAsia="de-DE"/>
                </w:rPr>
                <w:t>78.37</w:t>
              </w:r>
            </w:moveFrom>
          </w:p>
        </w:tc>
        <w:tc>
          <w:tcPr>
            <w:tcW w:w="2058" w:type="dxa"/>
            <w:tcBorders>
              <w:top w:val="nil"/>
              <w:left w:val="nil"/>
              <w:bottom w:val="nil"/>
              <w:right w:val="nil"/>
            </w:tcBorders>
            <w:shd w:val="clear" w:color="auto" w:fill="auto"/>
            <w:noWrap/>
            <w:vAlign w:val="bottom"/>
            <w:hideMark/>
          </w:tcPr>
          <w:p w14:paraId="1605C52C" w14:textId="41426655" w:rsidR="00920883" w:rsidRPr="006724BB" w:rsidDel="002E16A1" w:rsidRDefault="00920883" w:rsidP="00AC0C9F">
            <w:pPr>
              <w:spacing w:after="0" w:line="240" w:lineRule="auto"/>
              <w:jc w:val="center"/>
              <w:rPr>
                <w:moveFrom w:id="826" w:author="doetters" w:date="2022-03-28T10:21:00Z"/>
                <w:rFonts w:eastAsia="Times New Roman"/>
                <w:color w:val="000000"/>
                <w:sz w:val="20"/>
                <w:szCs w:val="20"/>
                <w:lang w:eastAsia="de-DE"/>
              </w:rPr>
            </w:pPr>
            <w:moveFrom w:id="827" w:author="doetters" w:date="2022-03-28T10:21:00Z">
              <w:r w:rsidRPr="006724BB" w:rsidDel="002E16A1">
                <w:rPr>
                  <w:rFonts w:eastAsia="Times New Roman"/>
                  <w:color w:val="000000"/>
                  <w:sz w:val="20"/>
                  <w:szCs w:val="20"/>
                  <w:lang w:eastAsia="de-DE"/>
                </w:rPr>
                <w:t>-115.01 – 271.75</w:t>
              </w:r>
            </w:moveFrom>
          </w:p>
        </w:tc>
        <w:tc>
          <w:tcPr>
            <w:tcW w:w="962" w:type="dxa"/>
            <w:tcBorders>
              <w:top w:val="nil"/>
              <w:left w:val="nil"/>
              <w:bottom w:val="nil"/>
              <w:right w:val="nil"/>
            </w:tcBorders>
            <w:shd w:val="clear" w:color="auto" w:fill="auto"/>
            <w:noWrap/>
            <w:vAlign w:val="bottom"/>
            <w:hideMark/>
          </w:tcPr>
          <w:p w14:paraId="7669E30D" w14:textId="2B5CAC36" w:rsidR="00920883" w:rsidRPr="006724BB" w:rsidDel="002E16A1" w:rsidRDefault="00920883" w:rsidP="00AC0C9F">
            <w:pPr>
              <w:spacing w:after="0" w:line="240" w:lineRule="auto"/>
              <w:jc w:val="center"/>
              <w:rPr>
                <w:moveFrom w:id="828" w:author="doetters" w:date="2022-03-28T10:21:00Z"/>
                <w:rFonts w:eastAsia="Times New Roman"/>
                <w:color w:val="000000"/>
                <w:sz w:val="20"/>
                <w:szCs w:val="20"/>
                <w:lang w:eastAsia="de-DE"/>
              </w:rPr>
            </w:pPr>
            <w:moveFrom w:id="829" w:author="doetters" w:date="2022-03-28T10:21:00Z">
              <w:r w:rsidRPr="006724BB" w:rsidDel="002E16A1">
                <w:rPr>
                  <w:rFonts w:eastAsia="Times New Roman"/>
                  <w:color w:val="000000"/>
                  <w:sz w:val="20"/>
                  <w:szCs w:val="20"/>
                  <w:lang w:eastAsia="de-DE"/>
                </w:rPr>
                <w:t>0.427</w:t>
              </w:r>
            </w:moveFrom>
          </w:p>
        </w:tc>
        <w:tc>
          <w:tcPr>
            <w:tcW w:w="1007" w:type="dxa"/>
            <w:tcBorders>
              <w:top w:val="nil"/>
              <w:left w:val="nil"/>
              <w:bottom w:val="nil"/>
              <w:right w:val="nil"/>
            </w:tcBorders>
            <w:shd w:val="clear" w:color="auto" w:fill="auto"/>
            <w:noWrap/>
            <w:vAlign w:val="bottom"/>
            <w:hideMark/>
          </w:tcPr>
          <w:p w14:paraId="57386128" w14:textId="1D476B96" w:rsidR="00920883" w:rsidRPr="006724BB" w:rsidDel="002E16A1" w:rsidRDefault="00920883" w:rsidP="00AC0C9F">
            <w:pPr>
              <w:spacing w:after="0" w:line="240" w:lineRule="auto"/>
              <w:jc w:val="center"/>
              <w:rPr>
                <w:moveFrom w:id="830"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8F42A0D" w14:textId="57F71668" w:rsidR="00920883" w:rsidRPr="006724BB" w:rsidDel="002E16A1" w:rsidRDefault="00920883" w:rsidP="00AC0C9F">
            <w:pPr>
              <w:spacing w:after="0" w:line="240" w:lineRule="auto"/>
              <w:jc w:val="center"/>
              <w:rPr>
                <w:moveFrom w:id="831" w:author="doetters" w:date="2022-03-28T10:21:00Z"/>
                <w:rFonts w:eastAsia="Times New Roman"/>
                <w:sz w:val="20"/>
                <w:szCs w:val="20"/>
                <w:lang w:eastAsia="de-DE"/>
              </w:rPr>
            </w:pPr>
          </w:p>
        </w:tc>
      </w:tr>
      <w:tr w:rsidR="00920883" w:rsidRPr="006724BB" w:rsidDel="002E16A1" w14:paraId="62EE5684" w14:textId="5728F2CC" w:rsidTr="00AC0C9F">
        <w:trPr>
          <w:trHeight w:val="300"/>
        </w:trPr>
        <w:tc>
          <w:tcPr>
            <w:tcW w:w="1074" w:type="dxa"/>
            <w:tcBorders>
              <w:top w:val="nil"/>
              <w:left w:val="nil"/>
              <w:bottom w:val="nil"/>
              <w:right w:val="nil"/>
            </w:tcBorders>
            <w:shd w:val="clear" w:color="auto" w:fill="auto"/>
            <w:noWrap/>
            <w:vAlign w:val="bottom"/>
            <w:hideMark/>
          </w:tcPr>
          <w:p w14:paraId="620BA149" w14:textId="1710F1D2" w:rsidR="00920883" w:rsidRPr="006724BB" w:rsidDel="002E16A1" w:rsidRDefault="00920883" w:rsidP="00AC0C9F">
            <w:pPr>
              <w:spacing w:after="0" w:line="240" w:lineRule="auto"/>
              <w:jc w:val="center"/>
              <w:rPr>
                <w:moveFrom w:id="83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337566B" w14:textId="0019B5FF" w:rsidR="00920883" w:rsidRPr="006724BB" w:rsidDel="002E16A1" w:rsidRDefault="00920883" w:rsidP="00AC0C9F">
            <w:pPr>
              <w:spacing w:after="0" w:line="240" w:lineRule="auto"/>
              <w:rPr>
                <w:moveFrom w:id="833" w:author="doetters" w:date="2022-03-28T10:21:00Z"/>
                <w:rFonts w:eastAsia="Times New Roman"/>
                <w:color w:val="000000"/>
                <w:sz w:val="20"/>
                <w:szCs w:val="20"/>
                <w:lang w:eastAsia="de-DE"/>
              </w:rPr>
            </w:pPr>
            <w:moveFrom w:id="834"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noWrap/>
            <w:vAlign w:val="bottom"/>
            <w:hideMark/>
          </w:tcPr>
          <w:p w14:paraId="2CFB2C1A" w14:textId="7567ADA8" w:rsidR="00920883" w:rsidRPr="006724BB" w:rsidDel="002E16A1" w:rsidRDefault="00920883" w:rsidP="00AC0C9F">
            <w:pPr>
              <w:spacing w:after="0" w:line="240" w:lineRule="auto"/>
              <w:jc w:val="center"/>
              <w:rPr>
                <w:moveFrom w:id="835" w:author="doetters" w:date="2022-03-28T10:21:00Z"/>
                <w:rFonts w:eastAsia="Times New Roman"/>
                <w:color w:val="000000"/>
                <w:sz w:val="20"/>
                <w:szCs w:val="20"/>
                <w:lang w:eastAsia="de-DE"/>
              </w:rPr>
            </w:pPr>
            <w:moveFrom w:id="836" w:author="doetters" w:date="2022-03-28T10:21:00Z">
              <w:r w:rsidRPr="006724BB" w:rsidDel="002E16A1">
                <w:rPr>
                  <w:rFonts w:eastAsia="Times New Roman"/>
                  <w:color w:val="000000"/>
                  <w:sz w:val="20"/>
                  <w:szCs w:val="20"/>
                  <w:lang w:eastAsia="de-DE"/>
                </w:rPr>
                <w:t>129.81</w:t>
              </w:r>
            </w:moveFrom>
          </w:p>
        </w:tc>
        <w:tc>
          <w:tcPr>
            <w:tcW w:w="2058" w:type="dxa"/>
            <w:tcBorders>
              <w:top w:val="nil"/>
              <w:left w:val="nil"/>
              <w:bottom w:val="nil"/>
              <w:right w:val="nil"/>
            </w:tcBorders>
            <w:shd w:val="clear" w:color="auto" w:fill="auto"/>
            <w:noWrap/>
            <w:vAlign w:val="bottom"/>
            <w:hideMark/>
          </w:tcPr>
          <w:p w14:paraId="3AD7A435" w14:textId="257E04D0" w:rsidR="00920883" w:rsidRPr="006724BB" w:rsidDel="002E16A1" w:rsidRDefault="00920883" w:rsidP="00AC0C9F">
            <w:pPr>
              <w:spacing w:after="0" w:line="240" w:lineRule="auto"/>
              <w:jc w:val="center"/>
              <w:rPr>
                <w:moveFrom w:id="837" w:author="doetters" w:date="2022-03-28T10:21:00Z"/>
                <w:rFonts w:eastAsia="Times New Roman"/>
                <w:color w:val="000000"/>
                <w:sz w:val="20"/>
                <w:szCs w:val="20"/>
                <w:lang w:eastAsia="de-DE"/>
              </w:rPr>
            </w:pPr>
            <w:moveFrom w:id="838" w:author="doetters" w:date="2022-03-28T10:21:00Z">
              <w:r w:rsidRPr="006724BB" w:rsidDel="002E16A1">
                <w:rPr>
                  <w:rFonts w:eastAsia="Times New Roman"/>
                  <w:color w:val="000000"/>
                  <w:sz w:val="20"/>
                  <w:szCs w:val="20"/>
                  <w:lang w:eastAsia="de-DE"/>
                </w:rPr>
                <w:t>-27.40 – 287.02</w:t>
              </w:r>
            </w:moveFrom>
          </w:p>
        </w:tc>
        <w:tc>
          <w:tcPr>
            <w:tcW w:w="962" w:type="dxa"/>
            <w:tcBorders>
              <w:top w:val="nil"/>
              <w:left w:val="nil"/>
              <w:bottom w:val="nil"/>
              <w:right w:val="nil"/>
            </w:tcBorders>
            <w:shd w:val="clear" w:color="auto" w:fill="auto"/>
            <w:noWrap/>
            <w:vAlign w:val="bottom"/>
            <w:hideMark/>
          </w:tcPr>
          <w:p w14:paraId="7DC35905" w14:textId="6E8B6DB6" w:rsidR="00920883" w:rsidRPr="006724BB" w:rsidDel="002E16A1" w:rsidRDefault="00920883" w:rsidP="00AC0C9F">
            <w:pPr>
              <w:spacing w:after="0" w:line="240" w:lineRule="auto"/>
              <w:jc w:val="center"/>
              <w:rPr>
                <w:moveFrom w:id="839" w:author="doetters" w:date="2022-03-28T10:21:00Z"/>
                <w:rFonts w:eastAsia="Times New Roman"/>
                <w:color w:val="000000"/>
                <w:sz w:val="20"/>
                <w:szCs w:val="20"/>
                <w:lang w:eastAsia="de-DE"/>
              </w:rPr>
            </w:pPr>
            <w:moveFrom w:id="840" w:author="doetters" w:date="2022-03-28T10:21:00Z">
              <w:r w:rsidRPr="006724BB" w:rsidDel="002E16A1">
                <w:rPr>
                  <w:rFonts w:eastAsia="Times New Roman"/>
                  <w:color w:val="000000"/>
                  <w:sz w:val="20"/>
                  <w:szCs w:val="20"/>
                  <w:lang w:eastAsia="de-DE"/>
                </w:rPr>
                <w:t>0.106</w:t>
              </w:r>
            </w:moveFrom>
          </w:p>
        </w:tc>
        <w:tc>
          <w:tcPr>
            <w:tcW w:w="1007" w:type="dxa"/>
            <w:tcBorders>
              <w:top w:val="nil"/>
              <w:left w:val="nil"/>
              <w:bottom w:val="nil"/>
              <w:right w:val="nil"/>
            </w:tcBorders>
            <w:shd w:val="clear" w:color="auto" w:fill="auto"/>
            <w:noWrap/>
            <w:vAlign w:val="bottom"/>
            <w:hideMark/>
          </w:tcPr>
          <w:p w14:paraId="4A3B17DE" w14:textId="75FCCA43" w:rsidR="00920883" w:rsidRPr="006724BB" w:rsidDel="002E16A1" w:rsidRDefault="00920883" w:rsidP="00AC0C9F">
            <w:pPr>
              <w:spacing w:after="0" w:line="240" w:lineRule="auto"/>
              <w:jc w:val="center"/>
              <w:rPr>
                <w:moveFrom w:id="84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80F6DA6" w14:textId="7DE862F3" w:rsidR="00920883" w:rsidRPr="006724BB" w:rsidDel="002E16A1" w:rsidRDefault="00920883" w:rsidP="00AC0C9F">
            <w:pPr>
              <w:spacing w:after="0" w:line="240" w:lineRule="auto"/>
              <w:jc w:val="center"/>
              <w:rPr>
                <w:moveFrom w:id="842" w:author="doetters" w:date="2022-03-28T10:21:00Z"/>
                <w:rFonts w:eastAsia="Times New Roman"/>
                <w:sz w:val="20"/>
                <w:szCs w:val="20"/>
                <w:lang w:eastAsia="de-DE"/>
              </w:rPr>
            </w:pPr>
          </w:p>
        </w:tc>
      </w:tr>
      <w:tr w:rsidR="00920883" w:rsidRPr="006724BB" w:rsidDel="002E16A1" w14:paraId="78123168" w14:textId="23CD326B" w:rsidTr="00AC0C9F">
        <w:trPr>
          <w:trHeight w:val="300"/>
        </w:trPr>
        <w:tc>
          <w:tcPr>
            <w:tcW w:w="1074" w:type="dxa"/>
            <w:tcBorders>
              <w:top w:val="nil"/>
              <w:left w:val="nil"/>
              <w:bottom w:val="single" w:sz="4" w:space="0" w:color="auto"/>
              <w:right w:val="nil"/>
            </w:tcBorders>
            <w:shd w:val="clear" w:color="auto" w:fill="auto"/>
            <w:noWrap/>
            <w:vAlign w:val="bottom"/>
            <w:hideMark/>
          </w:tcPr>
          <w:p w14:paraId="6C79DE4B" w14:textId="58F752F3" w:rsidR="00920883" w:rsidRPr="006724BB" w:rsidDel="002E16A1" w:rsidRDefault="00920883" w:rsidP="00AC0C9F">
            <w:pPr>
              <w:spacing w:after="0" w:line="240" w:lineRule="auto"/>
              <w:jc w:val="center"/>
              <w:rPr>
                <w:moveFrom w:id="843"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1A51C302" w14:textId="23362220" w:rsidR="00920883" w:rsidRPr="006724BB" w:rsidDel="002E16A1" w:rsidRDefault="00920883" w:rsidP="00AC0C9F">
            <w:pPr>
              <w:spacing w:after="0" w:line="240" w:lineRule="auto"/>
              <w:rPr>
                <w:moveFrom w:id="844" w:author="doetters" w:date="2022-03-28T10:21:00Z"/>
                <w:rFonts w:eastAsia="Times New Roman"/>
                <w:color w:val="000000"/>
                <w:sz w:val="20"/>
                <w:szCs w:val="20"/>
                <w:lang w:eastAsia="de-DE"/>
              </w:rPr>
            </w:pPr>
            <w:moveFrom w:id="845"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noWrap/>
            <w:vAlign w:val="bottom"/>
            <w:hideMark/>
          </w:tcPr>
          <w:p w14:paraId="4DB2DC99" w14:textId="6EC7E40A" w:rsidR="00920883" w:rsidRPr="006724BB" w:rsidDel="002E16A1" w:rsidRDefault="00920883" w:rsidP="00AC0C9F">
            <w:pPr>
              <w:spacing w:after="0" w:line="240" w:lineRule="auto"/>
              <w:jc w:val="center"/>
              <w:rPr>
                <w:moveFrom w:id="846" w:author="doetters" w:date="2022-03-28T10:21:00Z"/>
                <w:rFonts w:eastAsia="Times New Roman"/>
                <w:color w:val="000000"/>
                <w:sz w:val="20"/>
                <w:szCs w:val="20"/>
                <w:lang w:eastAsia="de-DE"/>
              </w:rPr>
            </w:pPr>
            <w:moveFrom w:id="847" w:author="doetters" w:date="2022-03-28T10:21:00Z">
              <w:r w:rsidRPr="006724BB" w:rsidDel="002E16A1">
                <w:rPr>
                  <w:rFonts w:eastAsia="Times New Roman"/>
                  <w:color w:val="000000"/>
                  <w:sz w:val="20"/>
                  <w:szCs w:val="20"/>
                  <w:lang w:eastAsia="de-DE"/>
                </w:rPr>
                <w:t>12.62</w:t>
              </w:r>
            </w:moveFrom>
          </w:p>
        </w:tc>
        <w:tc>
          <w:tcPr>
            <w:tcW w:w="2058" w:type="dxa"/>
            <w:tcBorders>
              <w:top w:val="nil"/>
              <w:left w:val="nil"/>
              <w:bottom w:val="single" w:sz="4" w:space="0" w:color="auto"/>
              <w:right w:val="nil"/>
            </w:tcBorders>
            <w:shd w:val="clear" w:color="auto" w:fill="auto"/>
            <w:noWrap/>
            <w:vAlign w:val="bottom"/>
            <w:hideMark/>
          </w:tcPr>
          <w:p w14:paraId="61C5AE40" w14:textId="0584393D" w:rsidR="00920883" w:rsidRPr="006724BB" w:rsidDel="002E16A1" w:rsidRDefault="00920883" w:rsidP="00AC0C9F">
            <w:pPr>
              <w:spacing w:after="0" w:line="240" w:lineRule="auto"/>
              <w:jc w:val="center"/>
              <w:rPr>
                <w:moveFrom w:id="848" w:author="doetters" w:date="2022-03-28T10:21:00Z"/>
                <w:rFonts w:eastAsia="Times New Roman"/>
                <w:color w:val="000000"/>
                <w:sz w:val="20"/>
                <w:szCs w:val="20"/>
                <w:lang w:eastAsia="de-DE"/>
              </w:rPr>
            </w:pPr>
            <w:moveFrom w:id="849" w:author="doetters" w:date="2022-03-28T10:21:00Z">
              <w:r w:rsidRPr="006724BB" w:rsidDel="002E16A1">
                <w:rPr>
                  <w:rFonts w:eastAsia="Times New Roman"/>
                  <w:color w:val="000000"/>
                  <w:sz w:val="20"/>
                  <w:szCs w:val="20"/>
                  <w:lang w:eastAsia="de-DE"/>
                </w:rPr>
                <w:t>-161.66 – 186.91</w:t>
              </w:r>
            </w:moveFrom>
          </w:p>
        </w:tc>
        <w:tc>
          <w:tcPr>
            <w:tcW w:w="962" w:type="dxa"/>
            <w:tcBorders>
              <w:top w:val="nil"/>
              <w:left w:val="nil"/>
              <w:bottom w:val="single" w:sz="4" w:space="0" w:color="auto"/>
              <w:right w:val="nil"/>
            </w:tcBorders>
            <w:shd w:val="clear" w:color="auto" w:fill="auto"/>
            <w:noWrap/>
            <w:vAlign w:val="bottom"/>
            <w:hideMark/>
          </w:tcPr>
          <w:p w14:paraId="77BAB0D4" w14:textId="3C949853" w:rsidR="00920883" w:rsidRPr="006724BB" w:rsidDel="002E16A1" w:rsidRDefault="00920883" w:rsidP="00AC0C9F">
            <w:pPr>
              <w:spacing w:after="0" w:line="240" w:lineRule="auto"/>
              <w:jc w:val="center"/>
              <w:rPr>
                <w:moveFrom w:id="850" w:author="doetters" w:date="2022-03-28T10:21:00Z"/>
                <w:rFonts w:eastAsia="Times New Roman"/>
                <w:color w:val="000000"/>
                <w:sz w:val="20"/>
                <w:szCs w:val="20"/>
                <w:lang w:eastAsia="de-DE"/>
              </w:rPr>
            </w:pPr>
            <w:moveFrom w:id="851" w:author="doetters" w:date="2022-03-28T10:21:00Z">
              <w:r w:rsidRPr="006724BB" w:rsidDel="002E16A1">
                <w:rPr>
                  <w:rFonts w:eastAsia="Times New Roman"/>
                  <w:color w:val="000000"/>
                  <w:sz w:val="20"/>
                  <w:szCs w:val="20"/>
                  <w:lang w:eastAsia="de-DE"/>
                </w:rPr>
                <w:t>0.887</w:t>
              </w:r>
            </w:moveFrom>
          </w:p>
        </w:tc>
        <w:tc>
          <w:tcPr>
            <w:tcW w:w="1007" w:type="dxa"/>
            <w:tcBorders>
              <w:top w:val="nil"/>
              <w:left w:val="nil"/>
              <w:bottom w:val="single" w:sz="4" w:space="0" w:color="auto"/>
              <w:right w:val="nil"/>
            </w:tcBorders>
            <w:shd w:val="clear" w:color="auto" w:fill="auto"/>
            <w:noWrap/>
            <w:vAlign w:val="bottom"/>
            <w:hideMark/>
          </w:tcPr>
          <w:p w14:paraId="501E9E37" w14:textId="2BA486B7" w:rsidR="00920883" w:rsidRPr="006724BB" w:rsidDel="002E16A1" w:rsidRDefault="00920883" w:rsidP="00AC0C9F">
            <w:pPr>
              <w:spacing w:after="0" w:line="240" w:lineRule="auto"/>
              <w:jc w:val="center"/>
              <w:rPr>
                <w:moveFrom w:id="852"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41A87EB8" w14:textId="61D0D6CC" w:rsidR="00920883" w:rsidRPr="006724BB" w:rsidDel="002E16A1" w:rsidRDefault="00920883" w:rsidP="00AC0C9F">
            <w:pPr>
              <w:spacing w:after="0" w:line="240" w:lineRule="auto"/>
              <w:jc w:val="center"/>
              <w:rPr>
                <w:moveFrom w:id="853" w:author="doetters" w:date="2022-03-28T10:21:00Z"/>
                <w:rFonts w:eastAsia="Times New Roman"/>
                <w:sz w:val="20"/>
                <w:szCs w:val="20"/>
                <w:lang w:eastAsia="de-DE"/>
              </w:rPr>
            </w:pPr>
          </w:p>
        </w:tc>
      </w:tr>
      <w:tr w:rsidR="00920883" w:rsidRPr="006724BB" w:rsidDel="002E16A1" w14:paraId="4807E459" w14:textId="50F39D67" w:rsidTr="00AC0C9F">
        <w:trPr>
          <w:trHeight w:val="300"/>
        </w:trPr>
        <w:tc>
          <w:tcPr>
            <w:tcW w:w="1074" w:type="dxa"/>
            <w:tcBorders>
              <w:top w:val="single" w:sz="4" w:space="0" w:color="auto"/>
              <w:left w:val="nil"/>
              <w:bottom w:val="nil"/>
              <w:right w:val="nil"/>
            </w:tcBorders>
            <w:shd w:val="clear" w:color="auto" w:fill="auto"/>
            <w:noWrap/>
            <w:vAlign w:val="bottom"/>
            <w:hideMark/>
          </w:tcPr>
          <w:p w14:paraId="6CFE5771" w14:textId="1213F257" w:rsidR="00920883" w:rsidRPr="006724BB" w:rsidDel="002E16A1" w:rsidRDefault="00920883" w:rsidP="00AC0C9F">
            <w:pPr>
              <w:spacing w:after="0" w:line="240" w:lineRule="auto"/>
              <w:jc w:val="center"/>
              <w:rPr>
                <w:moveFrom w:id="854"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746D8335" w14:textId="2244A150" w:rsidR="00920883" w:rsidRPr="006724BB" w:rsidDel="002E16A1" w:rsidRDefault="00920883" w:rsidP="00AC0C9F">
            <w:pPr>
              <w:spacing w:after="0" w:line="240" w:lineRule="auto"/>
              <w:rPr>
                <w:moveFrom w:id="855"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284F7D85" w14:textId="3DED4C42" w:rsidR="00920883" w:rsidRPr="006724BB" w:rsidDel="002E16A1" w:rsidRDefault="00920883" w:rsidP="00AC0C9F">
            <w:pPr>
              <w:spacing w:after="0" w:line="240" w:lineRule="auto"/>
              <w:rPr>
                <w:moveFrom w:id="856"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0C8F1523" w14:textId="539363C8" w:rsidR="00920883" w:rsidRPr="006724BB" w:rsidDel="002E16A1" w:rsidRDefault="00920883" w:rsidP="00AC0C9F">
            <w:pPr>
              <w:spacing w:after="0" w:line="240" w:lineRule="auto"/>
              <w:jc w:val="center"/>
              <w:rPr>
                <w:moveFrom w:id="857"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82A8D92" w14:textId="5867C765" w:rsidR="00920883" w:rsidRPr="006724BB" w:rsidDel="002E16A1" w:rsidRDefault="00920883" w:rsidP="00AC0C9F">
            <w:pPr>
              <w:spacing w:after="0" w:line="240" w:lineRule="auto"/>
              <w:jc w:val="center"/>
              <w:rPr>
                <w:moveFrom w:id="858"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4385FA2C" w14:textId="2059626F" w:rsidR="00920883" w:rsidRPr="006724BB" w:rsidDel="002E16A1" w:rsidRDefault="00920883" w:rsidP="00AC0C9F">
            <w:pPr>
              <w:spacing w:after="0" w:line="240" w:lineRule="auto"/>
              <w:jc w:val="center"/>
              <w:rPr>
                <w:moveFrom w:id="859"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05DB458D" w14:textId="2021EFA7" w:rsidR="00920883" w:rsidRPr="006724BB" w:rsidDel="002E16A1" w:rsidRDefault="00920883" w:rsidP="00AC0C9F">
            <w:pPr>
              <w:spacing w:after="0" w:line="240" w:lineRule="auto"/>
              <w:jc w:val="center"/>
              <w:rPr>
                <w:moveFrom w:id="860" w:author="doetters" w:date="2022-03-28T10:21:00Z"/>
                <w:rFonts w:eastAsia="Times New Roman"/>
                <w:sz w:val="20"/>
                <w:szCs w:val="20"/>
                <w:lang w:eastAsia="de-DE"/>
              </w:rPr>
            </w:pPr>
          </w:p>
        </w:tc>
      </w:tr>
      <w:tr w:rsidR="00920883" w:rsidRPr="006724BB" w:rsidDel="002E16A1" w14:paraId="6D30C66F" w14:textId="0D5C031F" w:rsidTr="00AC0C9F">
        <w:trPr>
          <w:trHeight w:val="300"/>
        </w:trPr>
        <w:tc>
          <w:tcPr>
            <w:tcW w:w="1074" w:type="dxa"/>
            <w:tcBorders>
              <w:top w:val="nil"/>
              <w:left w:val="nil"/>
              <w:bottom w:val="nil"/>
              <w:right w:val="nil"/>
            </w:tcBorders>
            <w:shd w:val="clear" w:color="auto" w:fill="auto"/>
            <w:noWrap/>
            <w:vAlign w:val="bottom"/>
            <w:hideMark/>
          </w:tcPr>
          <w:p w14:paraId="71D01806" w14:textId="2CEA5A0D" w:rsidR="00920883" w:rsidRPr="006724BB" w:rsidDel="002E16A1" w:rsidRDefault="00920883" w:rsidP="00AC0C9F">
            <w:pPr>
              <w:spacing w:after="0" w:line="240" w:lineRule="auto"/>
              <w:rPr>
                <w:moveFrom w:id="861" w:author="doetters" w:date="2022-03-28T10:21:00Z"/>
                <w:rFonts w:eastAsia="Times New Roman"/>
                <w:color w:val="000000"/>
                <w:sz w:val="20"/>
                <w:szCs w:val="20"/>
                <w:lang w:eastAsia="de-DE"/>
              </w:rPr>
            </w:pPr>
            <w:moveFrom w:id="862" w:author="doetters" w:date="2022-03-28T10:21:00Z">
              <w:r w:rsidRPr="006724BB" w:rsidDel="002E16A1">
                <w:rPr>
                  <w:rFonts w:eastAsia="Times New Roman"/>
                  <w:color w:val="000000"/>
                  <w:sz w:val="20"/>
                  <w:szCs w:val="20"/>
                  <w:lang w:eastAsia="de-DE"/>
                </w:rPr>
                <w:t>CN</w:t>
              </w:r>
            </w:moveFrom>
          </w:p>
        </w:tc>
        <w:tc>
          <w:tcPr>
            <w:tcW w:w="2148" w:type="dxa"/>
            <w:tcBorders>
              <w:top w:val="nil"/>
              <w:left w:val="nil"/>
              <w:bottom w:val="nil"/>
              <w:right w:val="nil"/>
            </w:tcBorders>
            <w:shd w:val="clear" w:color="auto" w:fill="auto"/>
            <w:noWrap/>
            <w:vAlign w:val="bottom"/>
            <w:hideMark/>
          </w:tcPr>
          <w:p w14:paraId="57369B62" w14:textId="358D7233" w:rsidR="00920883" w:rsidRPr="006724BB" w:rsidDel="002E16A1" w:rsidRDefault="00920883" w:rsidP="00AC0C9F">
            <w:pPr>
              <w:spacing w:after="0" w:line="240" w:lineRule="auto"/>
              <w:rPr>
                <w:moveFrom w:id="863" w:author="doetters" w:date="2022-03-28T10:21:00Z"/>
                <w:rFonts w:eastAsia="Times New Roman"/>
                <w:color w:val="000000"/>
                <w:sz w:val="20"/>
                <w:szCs w:val="20"/>
                <w:lang w:eastAsia="de-DE"/>
              </w:rPr>
            </w:pPr>
            <w:moveFrom w:id="864"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noWrap/>
            <w:vAlign w:val="bottom"/>
            <w:hideMark/>
          </w:tcPr>
          <w:p w14:paraId="64F3EC85" w14:textId="0E62E154" w:rsidR="00920883" w:rsidRPr="006724BB" w:rsidDel="002E16A1" w:rsidRDefault="00920883" w:rsidP="00AC0C9F">
            <w:pPr>
              <w:spacing w:after="0" w:line="240" w:lineRule="auto"/>
              <w:jc w:val="center"/>
              <w:rPr>
                <w:moveFrom w:id="865" w:author="doetters" w:date="2022-03-28T10:21:00Z"/>
                <w:rFonts w:eastAsia="Times New Roman"/>
                <w:color w:val="000000"/>
                <w:sz w:val="20"/>
                <w:szCs w:val="20"/>
                <w:lang w:eastAsia="de-DE"/>
              </w:rPr>
            </w:pPr>
            <w:moveFrom w:id="866" w:author="doetters" w:date="2022-03-28T10:21:00Z">
              <w:r w:rsidRPr="006724BB" w:rsidDel="002E16A1">
                <w:rPr>
                  <w:rFonts w:eastAsia="Times New Roman"/>
                  <w:color w:val="000000"/>
                  <w:sz w:val="20"/>
                  <w:szCs w:val="20"/>
                  <w:lang w:eastAsia="de-DE"/>
                </w:rPr>
                <w:t>18.89</w:t>
              </w:r>
            </w:moveFrom>
          </w:p>
        </w:tc>
        <w:tc>
          <w:tcPr>
            <w:tcW w:w="2058" w:type="dxa"/>
            <w:tcBorders>
              <w:top w:val="nil"/>
              <w:left w:val="nil"/>
              <w:bottom w:val="nil"/>
              <w:right w:val="nil"/>
            </w:tcBorders>
            <w:shd w:val="clear" w:color="auto" w:fill="auto"/>
            <w:noWrap/>
            <w:vAlign w:val="bottom"/>
            <w:hideMark/>
          </w:tcPr>
          <w:p w14:paraId="7CC5960F" w14:textId="026AFBFB" w:rsidR="00920883" w:rsidRPr="006724BB" w:rsidDel="002E16A1" w:rsidRDefault="00920883" w:rsidP="00AC0C9F">
            <w:pPr>
              <w:spacing w:after="0" w:line="240" w:lineRule="auto"/>
              <w:jc w:val="center"/>
              <w:rPr>
                <w:moveFrom w:id="867" w:author="doetters" w:date="2022-03-28T10:21:00Z"/>
                <w:rFonts w:eastAsia="Times New Roman"/>
                <w:color w:val="000000"/>
                <w:sz w:val="20"/>
                <w:szCs w:val="20"/>
                <w:lang w:eastAsia="de-DE"/>
              </w:rPr>
            </w:pPr>
            <w:moveFrom w:id="868" w:author="doetters" w:date="2022-03-28T10:21:00Z">
              <w:r w:rsidRPr="006724BB" w:rsidDel="002E16A1">
                <w:rPr>
                  <w:rFonts w:eastAsia="Times New Roman"/>
                  <w:color w:val="000000"/>
                  <w:sz w:val="20"/>
                  <w:szCs w:val="20"/>
                  <w:lang w:eastAsia="de-DE"/>
                </w:rPr>
                <w:t>16.99 – 20.78</w:t>
              </w:r>
            </w:moveFrom>
          </w:p>
        </w:tc>
        <w:tc>
          <w:tcPr>
            <w:tcW w:w="962" w:type="dxa"/>
            <w:tcBorders>
              <w:top w:val="nil"/>
              <w:left w:val="nil"/>
              <w:bottom w:val="nil"/>
              <w:right w:val="nil"/>
            </w:tcBorders>
            <w:shd w:val="clear" w:color="auto" w:fill="auto"/>
            <w:noWrap/>
            <w:vAlign w:val="bottom"/>
            <w:hideMark/>
          </w:tcPr>
          <w:p w14:paraId="431AC54B" w14:textId="5D5182F4" w:rsidR="00920883" w:rsidRPr="006724BB" w:rsidDel="002E16A1" w:rsidRDefault="00920883" w:rsidP="00AC0C9F">
            <w:pPr>
              <w:spacing w:after="0" w:line="240" w:lineRule="auto"/>
              <w:jc w:val="center"/>
              <w:rPr>
                <w:moveFrom w:id="869" w:author="doetters" w:date="2022-03-28T10:21:00Z"/>
                <w:rFonts w:eastAsia="Times New Roman"/>
                <w:color w:val="000000"/>
                <w:sz w:val="20"/>
                <w:szCs w:val="20"/>
                <w:lang w:eastAsia="de-DE"/>
              </w:rPr>
            </w:pPr>
            <w:moveFrom w:id="870" w:author="doetters" w:date="2022-03-28T10:21:00Z">
              <w:r w:rsidRPr="006724BB" w:rsidDel="002E16A1">
                <w:rPr>
                  <w:rFonts w:eastAsia="Times New Roman"/>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750FB438" w14:textId="1B19C262" w:rsidR="00920883" w:rsidRPr="006724BB" w:rsidDel="002E16A1" w:rsidRDefault="00920883" w:rsidP="00AC0C9F">
            <w:pPr>
              <w:spacing w:after="0" w:line="240" w:lineRule="auto"/>
              <w:jc w:val="center"/>
              <w:rPr>
                <w:moveFrom w:id="871" w:author="doetters" w:date="2022-03-28T10:21:00Z"/>
                <w:rFonts w:eastAsia="Times New Roman"/>
                <w:color w:val="000000"/>
                <w:sz w:val="20"/>
                <w:szCs w:val="20"/>
                <w:lang w:eastAsia="de-DE"/>
              </w:rPr>
            </w:pPr>
            <w:moveFrom w:id="872" w:author="doetters" w:date="2022-03-28T10:21:00Z">
              <w:r w:rsidRPr="006724BB" w:rsidDel="002E16A1">
                <w:rPr>
                  <w:rFonts w:eastAsia="Times New Roman"/>
                  <w:color w:val="000000"/>
                  <w:sz w:val="20"/>
                  <w:szCs w:val="20"/>
                  <w:lang w:eastAsia="de-DE"/>
                </w:rPr>
                <w:t>0.32</w:t>
              </w:r>
            </w:moveFrom>
          </w:p>
        </w:tc>
        <w:tc>
          <w:tcPr>
            <w:tcW w:w="962" w:type="dxa"/>
            <w:tcBorders>
              <w:top w:val="nil"/>
              <w:left w:val="nil"/>
              <w:bottom w:val="nil"/>
              <w:right w:val="nil"/>
            </w:tcBorders>
            <w:shd w:val="clear" w:color="auto" w:fill="auto"/>
            <w:noWrap/>
            <w:vAlign w:val="bottom"/>
            <w:hideMark/>
          </w:tcPr>
          <w:p w14:paraId="7681D0B6" w14:textId="4642D7C2" w:rsidR="00920883" w:rsidRPr="006724BB" w:rsidDel="002E16A1" w:rsidRDefault="00920883" w:rsidP="00AC0C9F">
            <w:pPr>
              <w:spacing w:after="0" w:line="240" w:lineRule="auto"/>
              <w:jc w:val="center"/>
              <w:rPr>
                <w:moveFrom w:id="873" w:author="doetters" w:date="2022-03-28T10:21:00Z"/>
                <w:rFonts w:eastAsia="Times New Roman"/>
                <w:color w:val="000000"/>
                <w:sz w:val="20"/>
                <w:szCs w:val="20"/>
                <w:lang w:eastAsia="de-DE"/>
              </w:rPr>
            </w:pPr>
            <w:moveFrom w:id="874" w:author="doetters" w:date="2022-03-28T10:21:00Z">
              <w:r w:rsidRPr="006724BB" w:rsidDel="002E16A1">
                <w:rPr>
                  <w:rFonts w:eastAsia="Times New Roman"/>
                  <w:color w:val="000000"/>
                  <w:sz w:val="20"/>
                  <w:szCs w:val="20"/>
                  <w:lang w:eastAsia="de-DE"/>
                </w:rPr>
                <w:t>0.61</w:t>
              </w:r>
            </w:moveFrom>
          </w:p>
        </w:tc>
      </w:tr>
      <w:tr w:rsidR="00920883" w:rsidRPr="006724BB" w:rsidDel="002E16A1" w14:paraId="4EA39C83" w14:textId="00EE71B1" w:rsidTr="00AC0C9F">
        <w:trPr>
          <w:trHeight w:val="300"/>
        </w:trPr>
        <w:tc>
          <w:tcPr>
            <w:tcW w:w="1074" w:type="dxa"/>
            <w:tcBorders>
              <w:top w:val="nil"/>
              <w:left w:val="nil"/>
              <w:bottom w:val="nil"/>
              <w:right w:val="nil"/>
            </w:tcBorders>
            <w:shd w:val="clear" w:color="auto" w:fill="auto"/>
            <w:noWrap/>
            <w:vAlign w:val="bottom"/>
            <w:hideMark/>
          </w:tcPr>
          <w:p w14:paraId="033974F5" w14:textId="1DF08758" w:rsidR="00920883" w:rsidRPr="006724BB" w:rsidDel="002E16A1" w:rsidRDefault="00920883" w:rsidP="00AC0C9F">
            <w:pPr>
              <w:spacing w:after="0" w:line="240" w:lineRule="auto"/>
              <w:jc w:val="center"/>
              <w:rPr>
                <w:moveFrom w:id="875"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4E488C62" w14:textId="2F84EE98" w:rsidR="00920883" w:rsidRPr="00F7778A" w:rsidDel="002E16A1" w:rsidRDefault="00920883" w:rsidP="00AC0C9F">
            <w:pPr>
              <w:spacing w:after="0" w:line="240" w:lineRule="auto"/>
              <w:rPr>
                <w:moveFrom w:id="876" w:author="doetters" w:date="2022-03-28T10:21:00Z"/>
                <w:rFonts w:eastAsia="Times New Roman"/>
                <w:color w:val="000000"/>
                <w:sz w:val="20"/>
                <w:szCs w:val="20"/>
                <w:lang w:eastAsia="de-DE"/>
              </w:rPr>
            </w:pPr>
            <w:moveFrom w:id="877" w:author="doetters" w:date="2022-03-28T10:21:00Z">
              <w:r w:rsidRPr="00F7778A"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noWrap/>
            <w:vAlign w:val="bottom"/>
            <w:hideMark/>
          </w:tcPr>
          <w:p w14:paraId="503E59FA" w14:textId="19C21CD4" w:rsidR="00920883" w:rsidRPr="00F7778A" w:rsidDel="002E16A1" w:rsidRDefault="00920883" w:rsidP="00AC0C9F">
            <w:pPr>
              <w:spacing w:after="0" w:line="240" w:lineRule="auto"/>
              <w:jc w:val="center"/>
              <w:rPr>
                <w:moveFrom w:id="878" w:author="doetters" w:date="2022-03-28T10:21:00Z"/>
                <w:rFonts w:eastAsia="Times New Roman"/>
                <w:color w:val="000000"/>
                <w:sz w:val="20"/>
                <w:szCs w:val="20"/>
                <w:lang w:eastAsia="de-DE"/>
              </w:rPr>
            </w:pPr>
            <w:moveFrom w:id="879" w:author="doetters" w:date="2022-03-28T10:21:00Z">
              <w:r w:rsidRPr="00F7778A" w:rsidDel="002E16A1">
                <w:rPr>
                  <w:rFonts w:eastAsia="Times New Roman"/>
                  <w:color w:val="000000"/>
                  <w:sz w:val="20"/>
                  <w:szCs w:val="20"/>
                  <w:lang w:eastAsia="de-DE"/>
                </w:rPr>
                <w:t>-4.1</w:t>
              </w:r>
            </w:moveFrom>
          </w:p>
        </w:tc>
        <w:tc>
          <w:tcPr>
            <w:tcW w:w="2058" w:type="dxa"/>
            <w:tcBorders>
              <w:top w:val="nil"/>
              <w:left w:val="nil"/>
              <w:bottom w:val="nil"/>
              <w:right w:val="nil"/>
            </w:tcBorders>
            <w:shd w:val="clear" w:color="auto" w:fill="auto"/>
            <w:noWrap/>
            <w:vAlign w:val="bottom"/>
            <w:hideMark/>
          </w:tcPr>
          <w:p w14:paraId="030EBC84" w14:textId="46D8C22A" w:rsidR="00920883" w:rsidRPr="00F7778A" w:rsidDel="002E16A1" w:rsidRDefault="00920883" w:rsidP="00AC0C9F">
            <w:pPr>
              <w:spacing w:after="0" w:line="240" w:lineRule="auto"/>
              <w:jc w:val="center"/>
              <w:rPr>
                <w:moveFrom w:id="880" w:author="doetters" w:date="2022-03-28T10:21:00Z"/>
                <w:rFonts w:eastAsia="Times New Roman"/>
                <w:color w:val="000000"/>
                <w:sz w:val="20"/>
                <w:szCs w:val="20"/>
                <w:lang w:eastAsia="de-DE"/>
              </w:rPr>
            </w:pPr>
            <w:moveFrom w:id="881" w:author="doetters" w:date="2022-03-28T10:21:00Z">
              <w:r w:rsidRPr="00F7778A" w:rsidDel="002E16A1">
                <w:rPr>
                  <w:rFonts w:eastAsia="Times New Roman"/>
                  <w:color w:val="000000"/>
                  <w:sz w:val="20"/>
                  <w:szCs w:val="20"/>
                  <w:lang w:eastAsia="de-DE"/>
                </w:rPr>
                <w:t>-6.83 – -1.37</w:t>
              </w:r>
            </w:moveFrom>
          </w:p>
        </w:tc>
        <w:tc>
          <w:tcPr>
            <w:tcW w:w="962" w:type="dxa"/>
            <w:tcBorders>
              <w:top w:val="nil"/>
              <w:left w:val="nil"/>
              <w:bottom w:val="nil"/>
              <w:right w:val="nil"/>
            </w:tcBorders>
            <w:shd w:val="clear" w:color="auto" w:fill="auto"/>
            <w:noWrap/>
            <w:vAlign w:val="bottom"/>
            <w:hideMark/>
          </w:tcPr>
          <w:p w14:paraId="6762CE9F" w14:textId="049D943C" w:rsidR="00920883" w:rsidRPr="00F7778A" w:rsidDel="002E16A1" w:rsidRDefault="00920883" w:rsidP="00AC0C9F">
            <w:pPr>
              <w:spacing w:after="0" w:line="240" w:lineRule="auto"/>
              <w:jc w:val="center"/>
              <w:rPr>
                <w:moveFrom w:id="882" w:author="doetters" w:date="2022-03-28T10:21:00Z"/>
                <w:rFonts w:eastAsia="Times New Roman"/>
                <w:b/>
                <w:bCs/>
                <w:color w:val="000000"/>
                <w:sz w:val="20"/>
                <w:szCs w:val="20"/>
                <w:lang w:eastAsia="de-DE"/>
              </w:rPr>
            </w:pPr>
            <w:moveFrom w:id="883" w:author="doetters" w:date="2022-03-28T10:21:00Z">
              <w:r w:rsidRPr="00F7778A" w:rsidDel="002E16A1">
                <w:rPr>
                  <w:rFonts w:eastAsia="Times New Roman"/>
                  <w:b/>
                  <w:bCs/>
                  <w:color w:val="000000"/>
                  <w:sz w:val="20"/>
                  <w:szCs w:val="20"/>
                  <w:lang w:eastAsia="de-DE"/>
                </w:rPr>
                <w:t>0.003</w:t>
              </w:r>
            </w:moveFrom>
          </w:p>
        </w:tc>
        <w:tc>
          <w:tcPr>
            <w:tcW w:w="1007" w:type="dxa"/>
            <w:tcBorders>
              <w:top w:val="nil"/>
              <w:left w:val="nil"/>
              <w:bottom w:val="nil"/>
              <w:right w:val="nil"/>
            </w:tcBorders>
            <w:shd w:val="clear" w:color="auto" w:fill="auto"/>
            <w:noWrap/>
            <w:vAlign w:val="bottom"/>
            <w:hideMark/>
          </w:tcPr>
          <w:p w14:paraId="549D8C38" w14:textId="2C4C8682" w:rsidR="00920883" w:rsidRPr="006724BB" w:rsidDel="002E16A1" w:rsidRDefault="00920883" w:rsidP="00AC0C9F">
            <w:pPr>
              <w:spacing w:after="0" w:line="240" w:lineRule="auto"/>
              <w:jc w:val="center"/>
              <w:rPr>
                <w:moveFrom w:id="88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B1924C0" w14:textId="0ED0F25C" w:rsidR="00920883" w:rsidRPr="006724BB" w:rsidDel="002E16A1" w:rsidRDefault="00920883" w:rsidP="00AC0C9F">
            <w:pPr>
              <w:spacing w:after="0" w:line="240" w:lineRule="auto"/>
              <w:jc w:val="center"/>
              <w:rPr>
                <w:moveFrom w:id="885" w:author="doetters" w:date="2022-03-28T10:21:00Z"/>
                <w:rFonts w:eastAsia="Times New Roman"/>
                <w:sz w:val="20"/>
                <w:szCs w:val="20"/>
                <w:lang w:eastAsia="de-DE"/>
              </w:rPr>
            </w:pPr>
          </w:p>
        </w:tc>
      </w:tr>
      <w:tr w:rsidR="00920883" w:rsidRPr="006724BB" w:rsidDel="002E16A1" w14:paraId="33A6E7A4" w14:textId="4420CAA5" w:rsidTr="00AC0C9F">
        <w:trPr>
          <w:trHeight w:val="300"/>
        </w:trPr>
        <w:tc>
          <w:tcPr>
            <w:tcW w:w="1074" w:type="dxa"/>
            <w:tcBorders>
              <w:top w:val="nil"/>
              <w:left w:val="nil"/>
              <w:bottom w:val="nil"/>
              <w:right w:val="nil"/>
            </w:tcBorders>
            <w:shd w:val="clear" w:color="auto" w:fill="auto"/>
            <w:noWrap/>
            <w:vAlign w:val="bottom"/>
            <w:hideMark/>
          </w:tcPr>
          <w:p w14:paraId="75B8215B" w14:textId="568C449A" w:rsidR="00920883" w:rsidRPr="006724BB" w:rsidDel="002E16A1" w:rsidRDefault="00920883" w:rsidP="00AC0C9F">
            <w:pPr>
              <w:spacing w:after="0" w:line="240" w:lineRule="auto"/>
              <w:jc w:val="center"/>
              <w:rPr>
                <w:moveFrom w:id="88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33E4A31C" w14:textId="5E30B5B7" w:rsidR="00920883" w:rsidRPr="00F7778A" w:rsidDel="002E16A1" w:rsidRDefault="00920883" w:rsidP="00AC0C9F">
            <w:pPr>
              <w:spacing w:after="0" w:line="240" w:lineRule="auto"/>
              <w:rPr>
                <w:moveFrom w:id="887" w:author="doetters" w:date="2022-03-28T10:21:00Z"/>
                <w:rFonts w:eastAsia="Times New Roman"/>
                <w:color w:val="000000"/>
                <w:sz w:val="20"/>
                <w:szCs w:val="20"/>
                <w:lang w:eastAsia="de-DE"/>
              </w:rPr>
            </w:pPr>
            <w:moveFrom w:id="888" w:author="doetters" w:date="2022-03-28T10:21:00Z">
              <w:r w:rsidRPr="00F7778A"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noWrap/>
            <w:vAlign w:val="bottom"/>
            <w:hideMark/>
          </w:tcPr>
          <w:p w14:paraId="6552372C" w14:textId="0DB816C2" w:rsidR="00920883" w:rsidRPr="00F7778A" w:rsidDel="002E16A1" w:rsidRDefault="00920883" w:rsidP="00AC0C9F">
            <w:pPr>
              <w:spacing w:after="0" w:line="240" w:lineRule="auto"/>
              <w:jc w:val="center"/>
              <w:rPr>
                <w:moveFrom w:id="889" w:author="doetters" w:date="2022-03-28T10:21:00Z"/>
                <w:rFonts w:eastAsia="Times New Roman"/>
                <w:color w:val="000000"/>
                <w:sz w:val="20"/>
                <w:szCs w:val="20"/>
                <w:lang w:eastAsia="de-DE"/>
              </w:rPr>
            </w:pPr>
            <w:moveFrom w:id="890" w:author="doetters" w:date="2022-03-28T10:21:00Z">
              <w:r w:rsidRPr="00F7778A" w:rsidDel="002E16A1">
                <w:rPr>
                  <w:rFonts w:eastAsia="Times New Roman"/>
                  <w:color w:val="000000"/>
                  <w:sz w:val="20"/>
                  <w:szCs w:val="20"/>
                  <w:lang w:eastAsia="de-DE"/>
                </w:rPr>
                <w:t>4.92</w:t>
              </w:r>
            </w:moveFrom>
          </w:p>
        </w:tc>
        <w:tc>
          <w:tcPr>
            <w:tcW w:w="2058" w:type="dxa"/>
            <w:tcBorders>
              <w:top w:val="nil"/>
              <w:left w:val="nil"/>
              <w:bottom w:val="nil"/>
              <w:right w:val="nil"/>
            </w:tcBorders>
            <w:shd w:val="clear" w:color="auto" w:fill="auto"/>
            <w:noWrap/>
            <w:vAlign w:val="bottom"/>
            <w:hideMark/>
          </w:tcPr>
          <w:p w14:paraId="1E1B7033" w14:textId="6A4DCBD1" w:rsidR="00920883" w:rsidRPr="00F7778A" w:rsidDel="002E16A1" w:rsidRDefault="00920883" w:rsidP="00AC0C9F">
            <w:pPr>
              <w:spacing w:after="0" w:line="240" w:lineRule="auto"/>
              <w:jc w:val="center"/>
              <w:rPr>
                <w:moveFrom w:id="891" w:author="doetters" w:date="2022-03-28T10:21:00Z"/>
                <w:rFonts w:eastAsia="Times New Roman"/>
                <w:color w:val="000000"/>
                <w:sz w:val="20"/>
                <w:szCs w:val="20"/>
                <w:lang w:eastAsia="de-DE"/>
              </w:rPr>
            </w:pPr>
            <w:moveFrom w:id="892" w:author="doetters" w:date="2022-03-28T10:21:00Z">
              <w:r w:rsidRPr="00F7778A" w:rsidDel="002E16A1">
                <w:rPr>
                  <w:rFonts w:eastAsia="Times New Roman"/>
                  <w:color w:val="000000"/>
                  <w:sz w:val="20"/>
                  <w:szCs w:val="20"/>
                  <w:lang w:eastAsia="de-DE"/>
                </w:rPr>
                <w:t>2.29 – 7.55</w:t>
              </w:r>
            </w:moveFrom>
          </w:p>
        </w:tc>
        <w:tc>
          <w:tcPr>
            <w:tcW w:w="962" w:type="dxa"/>
            <w:tcBorders>
              <w:top w:val="nil"/>
              <w:left w:val="nil"/>
              <w:bottom w:val="nil"/>
              <w:right w:val="nil"/>
            </w:tcBorders>
            <w:shd w:val="clear" w:color="auto" w:fill="auto"/>
            <w:noWrap/>
            <w:vAlign w:val="bottom"/>
            <w:hideMark/>
          </w:tcPr>
          <w:p w14:paraId="1DAC0682" w14:textId="45910BBC" w:rsidR="00920883" w:rsidRPr="00F7778A" w:rsidDel="002E16A1" w:rsidRDefault="00920883" w:rsidP="00AC0C9F">
            <w:pPr>
              <w:spacing w:after="0" w:line="240" w:lineRule="auto"/>
              <w:jc w:val="center"/>
              <w:rPr>
                <w:moveFrom w:id="893" w:author="doetters" w:date="2022-03-28T10:21:00Z"/>
                <w:rFonts w:eastAsia="Times New Roman"/>
                <w:b/>
                <w:bCs/>
                <w:color w:val="000000"/>
                <w:sz w:val="20"/>
                <w:szCs w:val="20"/>
                <w:lang w:eastAsia="de-DE"/>
              </w:rPr>
            </w:pPr>
            <w:moveFrom w:id="894" w:author="doetters" w:date="2022-03-28T10:21:00Z">
              <w:r w:rsidRPr="00F7778A"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6B82629F" w14:textId="687BF9F8" w:rsidR="00920883" w:rsidRPr="006724BB" w:rsidDel="002E16A1" w:rsidRDefault="00920883" w:rsidP="00AC0C9F">
            <w:pPr>
              <w:spacing w:after="0" w:line="240" w:lineRule="auto"/>
              <w:jc w:val="center"/>
              <w:rPr>
                <w:moveFrom w:id="895"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40E4CDA" w14:textId="773194A7" w:rsidR="00920883" w:rsidRPr="006724BB" w:rsidDel="002E16A1" w:rsidRDefault="00920883" w:rsidP="00AC0C9F">
            <w:pPr>
              <w:spacing w:after="0" w:line="240" w:lineRule="auto"/>
              <w:jc w:val="center"/>
              <w:rPr>
                <w:moveFrom w:id="896" w:author="doetters" w:date="2022-03-28T10:21:00Z"/>
                <w:rFonts w:eastAsia="Times New Roman"/>
                <w:sz w:val="20"/>
                <w:szCs w:val="20"/>
                <w:lang w:eastAsia="de-DE"/>
              </w:rPr>
            </w:pPr>
          </w:p>
        </w:tc>
      </w:tr>
      <w:tr w:rsidR="00920883" w:rsidRPr="006724BB" w:rsidDel="002E16A1" w14:paraId="1B2F89F3" w14:textId="37E7A8A6" w:rsidTr="00AC0C9F">
        <w:trPr>
          <w:trHeight w:val="300"/>
        </w:trPr>
        <w:tc>
          <w:tcPr>
            <w:tcW w:w="1074" w:type="dxa"/>
            <w:tcBorders>
              <w:top w:val="nil"/>
              <w:left w:val="nil"/>
              <w:bottom w:val="nil"/>
              <w:right w:val="nil"/>
            </w:tcBorders>
            <w:shd w:val="clear" w:color="auto" w:fill="auto"/>
            <w:noWrap/>
            <w:vAlign w:val="bottom"/>
            <w:hideMark/>
          </w:tcPr>
          <w:p w14:paraId="25114B02" w14:textId="390AFF13" w:rsidR="00920883" w:rsidRPr="006724BB" w:rsidDel="002E16A1" w:rsidRDefault="00920883" w:rsidP="00AC0C9F">
            <w:pPr>
              <w:spacing w:after="0" w:line="240" w:lineRule="auto"/>
              <w:jc w:val="center"/>
              <w:rPr>
                <w:moveFrom w:id="897"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37749B2" w14:textId="75E83B4A" w:rsidR="00920883" w:rsidRPr="006724BB" w:rsidDel="002E16A1" w:rsidRDefault="00920883" w:rsidP="00AC0C9F">
            <w:pPr>
              <w:spacing w:after="0" w:line="240" w:lineRule="auto"/>
              <w:rPr>
                <w:moveFrom w:id="898" w:author="doetters" w:date="2022-03-28T10:21:00Z"/>
                <w:rFonts w:eastAsia="Times New Roman"/>
                <w:color w:val="000000"/>
                <w:sz w:val="20"/>
                <w:szCs w:val="20"/>
                <w:lang w:eastAsia="de-DE"/>
              </w:rPr>
            </w:pPr>
            <w:moveFrom w:id="899"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noWrap/>
            <w:vAlign w:val="bottom"/>
            <w:hideMark/>
          </w:tcPr>
          <w:p w14:paraId="3252ED75" w14:textId="69377958" w:rsidR="00920883" w:rsidRPr="006724BB" w:rsidDel="002E16A1" w:rsidRDefault="00920883" w:rsidP="00AC0C9F">
            <w:pPr>
              <w:spacing w:after="0" w:line="240" w:lineRule="auto"/>
              <w:jc w:val="center"/>
              <w:rPr>
                <w:moveFrom w:id="900" w:author="doetters" w:date="2022-03-28T10:21:00Z"/>
                <w:rFonts w:eastAsia="Times New Roman"/>
                <w:color w:val="000000"/>
                <w:sz w:val="20"/>
                <w:szCs w:val="20"/>
                <w:lang w:eastAsia="de-DE"/>
              </w:rPr>
            </w:pPr>
            <w:moveFrom w:id="901" w:author="doetters" w:date="2022-03-28T10:21:00Z">
              <w:r w:rsidRPr="006724BB" w:rsidDel="002E16A1">
                <w:rPr>
                  <w:rFonts w:eastAsia="Times New Roman"/>
                  <w:color w:val="000000"/>
                  <w:sz w:val="20"/>
                  <w:szCs w:val="20"/>
                  <w:lang w:eastAsia="de-DE"/>
                </w:rPr>
                <w:t>-0.24</w:t>
              </w:r>
            </w:moveFrom>
          </w:p>
        </w:tc>
        <w:tc>
          <w:tcPr>
            <w:tcW w:w="2058" w:type="dxa"/>
            <w:tcBorders>
              <w:top w:val="nil"/>
              <w:left w:val="nil"/>
              <w:bottom w:val="nil"/>
              <w:right w:val="nil"/>
            </w:tcBorders>
            <w:shd w:val="clear" w:color="auto" w:fill="auto"/>
            <w:noWrap/>
            <w:vAlign w:val="bottom"/>
            <w:hideMark/>
          </w:tcPr>
          <w:p w14:paraId="326C7965" w14:textId="103721BA" w:rsidR="00920883" w:rsidRPr="006724BB" w:rsidDel="002E16A1" w:rsidRDefault="00920883" w:rsidP="00AC0C9F">
            <w:pPr>
              <w:spacing w:after="0" w:line="240" w:lineRule="auto"/>
              <w:jc w:val="center"/>
              <w:rPr>
                <w:moveFrom w:id="902" w:author="doetters" w:date="2022-03-28T10:21:00Z"/>
                <w:rFonts w:eastAsia="Times New Roman"/>
                <w:color w:val="000000"/>
                <w:sz w:val="20"/>
                <w:szCs w:val="20"/>
                <w:lang w:eastAsia="de-DE"/>
              </w:rPr>
            </w:pPr>
            <w:moveFrom w:id="903" w:author="doetters" w:date="2022-03-28T10:21:00Z">
              <w:r w:rsidRPr="006724BB" w:rsidDel="002E16A1">
                <w:rPr>
                  <w:rFonts w:eastAsia="Times New Roman"/>
                  <w:color w:val="000000"/>
                  <w:sz w:val="20"/>
                  <w:szCs w:val="20"/>
                  <w:lang w:eastAsia="de-DE"/>
                </w:rPr>
                <w:t>-1.84 – 1.37</w:t>
              </w:r>
            </w:moveFrom>
          </w:p>
        </w:tc>
        <w:tc>
          <w:tcPr>
            <w:tcW w:w="962" w:type="dxa"/>
            <w:tcBorders>
              <w:top w:val="nil"/>
              <w:left w:val="nil"/>
              <w:bottom w:val="nil"/>
              <w:right w:val="nil"/>
            </w:tcBorders>
            <w:shd w:val="clear" w:color="auto" w:fill="auto"/>
            <w:noWrap/>
            <w:vAlign w:val="bottom"/>
            <w:hideMark/>
          </w:tcPr>
          <w:p w14:paraId="0679F402" w14:textId="2E15A09B" w:rsidR="00920883" w:rsidRPr="006724BB" w:rsidDel="002E16A1" w:rsidRDefault="00920883" w:rsidP="00AC0C9F">
            <w:pPr>
              <w:spacing w:after="0" w:line="240" w:lineRule="auto"/>
              <w:jc w:val="center"/>
              <w:rPr>
                <w:moveFrom w:id="904" w:author="doetters" w:date="2022-03-28T10:21:00Z"/>
                <w:rFonts w:eastAsia="Times New Roman"/>
                <w:color w:val="000000"/>
                <w:sz w:val="20"/>
                <w:szCs w:val="20"/>
                <w:lang w:eastAsia="de-DE"/>
              </w:rPr>
            </w:pPr>
            <w:moveFrom w:id="905" w:author="doetters" w:date="2022-03-28T10:21:00Z">
              <w:r w:rsidRPr="006724BB" w:rsidDel="002E16A1">
                <w:rPr>
                  <w:rFonts w:eastAsia="Times New Roman"/>
                  <w:color w:val="000000"/>
                  <w:sz w:val="20"/>
                  <w:szCs w:val="20"/>
                  <w:lang w:eastAsia="de-DE"/>
                </w:rPr>
                <w:t>0.773</w:t>
              </w:r>
            </w:moveFrom>
          </w:p>
        </w:tc>
        <w:tc>
          <w:tcPr>
            <w:tcW w:w="1007" w:type="dxa"/>
            <w:tcBorders>
              <w:top w:val="nil"/>
              <w:left w:val="nil"/>
              <w:bottom w:val="nil"/>
              <w:right w:val="nil"/>
            </w:tcBorders>
            <w:shd w:val="clear" w:color="auto" w:fill="auto"/>
            <w:noWrap/>
            <w:vAlign w:val="bottom"/>
            <w:hideMark/>
          </w:tcPr>
          <w:p w14:paraId="0F929BD0" w14:textId="0EBF3174" w:rsidR="00920883" w:rsidRPr="006724BB" w:rsidDel="002E16A1" w:rsidRDefault="00920883" w:rsidP="00AC0C9F">
            <w:pPr>
              <w:spacing w:after="0" w:line="240" w:lineRule="auto"/>
              <w:jc w:val="center"/>
              <w:rPr>
                <w:moveFrom w:id="906"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6703F0D" w14:textId="57D8EC22" w:rsidR="00920883" w:rsidRPr="006724BB" w:rsidDel="002E16A1" w:rsidRDefault="00920883" w:rsidP="00AC0C9F">
            <w:pPr>
              <w:spacing w:after="0" w:line="240" w:lineRule="auto"/>
              <w:jc w:val="center"/>
              <w:rPr>
                <w:moveFrom w:id="907" w:author="doetters" w:date="2022-03-28T10:21:00Z"/>
                <w:rFonts w:eastAsia="Times New Roman"/>
                <w:sz w:val="20"/>
                <w:szCs w:val="20"/>
                <w:lang w:eastAsia="de-DE"/>
              </w:rPr>
            </w:pPr>
          </w:p>
        </w:tc>
      </w:tr>
      <w:tr w:rsidR="00920883" w:rsidRPr="006724BB" w:rsidDel="002E16A1" w14:paraId="03539E17" w14:textId="35FD5F6C" w:rsidTr="00AC0C9F">
        <w:trPr>
          <w:trHeight w:val="300"/>
        </w:trPr>
        <w:tc>
          <w:tcPr>
            <w:tcW w:w="1074" w:type="dxa"/>
            <w:tcBorders>
              <w:top w:val="nil"/>
              <w:left w:val="nil"/>
              <w:bottom w:val="nil"/>
              <w:right w:val="nil"/>
            </w:tcBorders>
            <w:shd w:val="clear" w:color="auto" w:fill="auto"/>
            <w:noWrap/>
            <w:vAlign w:val="bottom"/>
            <w:hideMark/>
          </w:tcPr>
          <w:p w14:paraId="09CBF9E9" w14:textId="4D3DA90B" w:rsidR="00920883" w:rsidRPr="006724BB" w:rsidDel="002E16A1" w:rsidRDefault="00920883" w:rsidP="00AC0C9F">
            <w:pPr>
              <w:spacing w:after="0" w:line="240" w:lineRule="auto"/>
              <w:jc w:val="center"/>
              <w:rPr>
                <w:moveFrom w:id="908"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13F0FD2" w14:textId="518AE270" w:rsidR="00920883" w:rsidRPr="006724BB" w:rsidDel="002E16A1" w:rsidRDefault="00920883" w:rsidP="00AC0C9F">
            <w:pPr>
              <w:spacing w:after="0" w:line="240" w:lineRule="auto"/>
              <w:rPr>
                <w:moveFrom w:id="909" w:author="doetters" w:date="2022-03-28T10:21:00Z"/>
                <w:rFonts w:eastAsia="Times New Roman"/>
                <w:color w:val="000000"/>
                <w:sz w:val="20"/>
                <w:szCs w:val="20"/>
                <w:lang w:eastAsia="de-DE"/>
              </w:rPr>
            </w:pPr>
            <w:moveFrom w:id="910"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noWrap/>
            <w:vAlign w:val="bottom"/>
            <w:hideMark/>
          </w:tcPr>
          <w:p w14:paraId="1B4EE3A0" w14:textId="581DBB8D" w:rsidR="00920883" w:rsidRPr="006724BB" w:rsidDel="002E16A1" w:rsidRDefault="00920883" w:rsidP="00AC0C9F">
            <w:pPr>
              <w:spacing w:after="0" w:line="240" w:lineRule="auto"/>
              <w:jc w:val="center"/>
              <w:rPr>
                <w:moveFrom w:id="911" w:author="doetters" w:date="2022-03-28T10:21:00Z"/>
                <w:rFonts w:eastAsia="Times New Roman"/>
                <w:color w:val="000000"/>
                <w:sz w:val="20"/>
                <w:szCs w:val="20"/>
                <w:lang w:eastAsia="de-DE"/>
              </w:rPr>
            </w:pPr>
            <w:moveFrom w:id="912" w:author="doetters" w:date="2022-03-28T10:21:00Z">
              <w:r w:rsidRPr="006724BB" w:rsidDel="002E16A1">
                <w:rPr>
                  <w:rFonts w:eastAsia="Times New Roman"/>
                  <w:color w:val="000000"/>
                  <w:sz w:val="20"/>
                  <w:szCs w:val="20"/>
                  <w:lang w:eastAsia="de-DE"/>
                </w:rPr>
                <w:t>1.2</w:t>
              </w:r>
            </w:moveFrom>
          </w:p>
        </w:tc>
        <w:tc>
          <w:tcPr>
            <w:tcW w:w="2058" w:type="dxa"/>
            <w:tcBorders>
              <w:top w:val="nil"/>
              <w:left w:val="nil"/>
              <w:bottom w:val="nil"/>
              <w:right w:val="nil"/>
            </w:tcBorders>
            <w:shd w:val="clear" w:color="auto" w:fill="auto"/>
            <w:noWrap/>
            <w:vAlign w:val="bottom"/>
            <w:hideMark/>
          </w:tcPr>
          <w:p w14:paraId="3C7F402D" w14:textId="2B82DD4B" w:rsidR="00920883" w:rsidRPr="006724BB" w:rsidDel="002E16A1" w:rsidRDefault="00920883" w:rsidP="00AC0C9F">
            <w:pPr>
              <w:spacing w:after="0" w:line="240" w:lineRule="auto"/>
              <w:jc w:val="center"/>
              <w:rPr>
                <w:moveFrom w:id="913" w:author="doetters" w:date="2022-03-28T10:21:00Z"/>
                <w:rFonts w:eastAsia="Times New Roman"/>
                <w:color w:val="000000"/>
                <w:sz w:val="20"/>
                <w:szCs w:val="20"/>
                <w:lang w:eastAsia="de-DE"/>
              </w:rPr>
            </w:pPr>
            <w:moveFrom w:id="914" w:author="doetters" w:date="2022-03-28T10:21:00Z">
              <w:r w:rsidRPr="006724BB" w:rsidDel="002E16A1">
                <w:rPr>
                  <w:rFonts w:eastAsia="Times New Roman"/>
                  <w:color w:val="000000"/>
                  <w:sz w:val="20"/>
                  <w:szCs w:val="20"/>
                  <w:lang w:eastAsia="de-DE"/>
                </w:rPr>
                <w:t>-0.11 – 2.50</w:t>
              </w:r>
            </w:moveFrom>
          </w:p>
        </w:tc>
        <w:tc>
          <w:tcPr>
            <w:tcW w:w="962" w:type="dxa"/>
            <w:tcBorders>
              <w:top w:val="nil"/>
              <w:left w:val="nil"/>
              <w:bottom w:val="nil"/>
              <w:right w:val="nil"/>
            </w:tcBorders>
            <w:shd w:val="clear" w:color="auto" w:fill="auto"/>
            <w:noWrap/>
            <w:vAlign w:val="bottom"/>
            <w:hideMark/>
          </w:tcPr>
          <w:p w14:paraId="78CDCA06" w14:textId="56704F9A" w:rsidR="00920883" w:rsidRPr="006724BB" w:rsidDel="002E16A1" w:rsidRDefault="00920883" w:rsidP="00AC0C9F">
            <w:pPr>
              <w:spacing w:after="0" w:line="240" w:lineRule="auto"/>
              <w:jc w:val="center"/>
              <w:rPr>
                <w:moveFrom w:id="915" w:author="doetters" w:date="2022-03-28T10:21:00Z"/>
                <w:rFonts w:eastAsia="Times New Roman"/>
                <w:color w:val="000000"/>
                <w:sz w:val="20"/>
                <w:szCs w:val="20"/>
                <w:lang w:eastAsia="de-DE"/>
              </w:rPr>
            </w:pPr>
            <w:moveFrom w:id="916" w:author="doetters" w:date="2022-03-28T10:21:00Z">
              <w:r w:rsidRPr="006724BB" w:rsidDel="002E16A1">
                <w:rPr>
                  <w:rFonts w:eastAsia="Times New Roman"/>
                  <w:color w:val="000000"/>
                  <w:sz w:val="20"/>
                  <w:szCs w:val="20"/>
                  <w:lang w:eastAsia="de-DE"/>
                </w:rPr>
                <w:t>0.073</w:t>
              </w:r>
            </w:moveFrom>
          </w:p>
        </w:tc>
        <w:tc>
          <w:tcPr>
            <w:tcW w:w="1007" w:type="dxa"/>
            <w:tcBorders>
              <w:top w:val="nil"/>
              <w:left w:val="nil"/>
              <w:bottom w:val="nil"/>
              <w:right w:val="nil"/>
            </w:tcBorders>
            <w:shd w:val="clear" w:color="auto" w:fill="auto"/>
            <w:noWrap/>
            <w:vAlign w:val="bottom"/>
            <w:hideMark/>
          </w:tcPr>
          <w:p w14:paraId="09CC338E" w14:textId="2DAA9A1E" w:rsidR="00920883" w:rsidRPr="006724BB" w:rsidDel="002E16A1" w:rsidRDefault="00920883" w:rsidP="00AC0C9F">
            <w:pPr>
              <w:spacing w:after="0" w:line="240" w:lineRule="auto"/>
              <w:jc w:val="center"/>
              <w:rPr>
                <w:moveFrom w:id="917"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9E28D4C" w14:textId="04E73C35" w:rsidR="00920883" w:rsidRPr="006724BB" w:rsidDel="002E16A1" w:rsidRDefault="00920883" w:rsidP="00AC0C9F">
            <w:pPr>
              <w:spacing w:after="0" w:line="240" w:lineRule="auto"/>
              <w:jc w:val="center"/>
              <w:rPr>
                <w:moveFrom w:id="918" w:author="doetters" w:date="2022-03-28T10:21:00Z"/>
                <w:rFonts w:eastAsia="Times New Roman"/>
                <w:sz w:val="20"/>
                <w:szCs w:val="20"/>
                <w:lang w:eastAsia="de-DE"/>
              </w:rPr>
            </w:pPr>
          </w:p>
        </w:tc>
      </w:tr>
      <w:tr w:rsidR="00920883" w:rsidRPr="006724BB" w:rsidDel="002E16A1" w14:paraId="28A01C2C" w14:textId="13BC16BC" w:rsidTr="00AC0C9F">
        <w:trPr>
          <w:trHeight w:val="300"/>
        </w:trPr>
        <w:tc>
          <w:tcPr>
            <w:tcW w:w="1074" w:type="dxa"/>
            <w:tcBorders>
              <w:top w:val="nil"/>
              <w:left w:val="nil"/>
              <w:bottom w:val="single" w:sz="4" w:space="0" w:color="auto"/>
              <w:right w:val="nil"/>
            </w:tcBorders>
            <w:shd w:val="clear" w:color="auto" w:fill="auto"/>
            <w:noWrap/>
            <w:vAlign w:val="bottom"/>
            <w:hideMark/>
          </w:tcPr>
          <w:p w14:paraId="39E48709" w14:textId="5442857B" w:rsidR="00920883" w:rsidRPr="006724BB" w:rsidDel="002E16A1" w:rsidRDefault="00920883" w:rsidP="00AC0C9F">
            <w:pPr>
              <w:spacing w:after="0" w:line="240" w:lineRule="auto"/>
              <w:jc w:val="center"/>
              <w:rPr>
                <w:moveFrom w:id="919"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0F1D4455" w14:textId="170791F5" w:rsidR="00920883" w:rsidRPr="006724BB" w:rsidDel="002E16A1" w:rsidRDefault="00920883" w:rsidP="00AC0C9F">
            <w:pPr>
              <w:spacing w:after="0" w:line="240" w:lineRule="auto"/>
              <w:rPr>
                <w:moveFrom w:id="920" w:author="doetters" w:date="2022-03-28T10:21:00Z"/>
                <w:rFonts w:eastAsia="Times New Roman"/>
                <w:color w:val="000000"/>
                <w:sz w:val="20"/>
                <w:szCs w:val="20"/>
                <w:lang w:eastAsia="de-DE"/>
              </w:rPr>
            </w:pPr>
            <w:moveFrom w:id="921"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noWrap/>
            <w:vAlign w:val="bottom"/>
            <w:hideMark/>
          </w:tcPr>
          <w:p w14:paraId="70D3361C" w14:textId="1877286B" w:rsidR="00920883" w:rsidRPr="006724BB" w:rsidDel="002E16A1" w:rsidRDefault="00920883" w:rsidP="00AC0C9F">
            <w:pPr>
              <w:spacing w:after="0" w:line="240" w:lineRule="auto"/>
              <w:jc w:val="center"/>
              <w:rPr>
                <w:moveFrom w:id="922" w:author="doetters" w:date="2022-03-28T10:21:00Z"/>
                <w:rFonts w:eastAsia="Times New Roman"/>
                <w:color w:val="000000"/>
                <w:sz w:val="20"/>
                <w:szCs w:val="20"/>
                <w:lang w:eastAsia="de-DE"/>
              </w:rPr>
            </w:pPr>
            <w:moveFrom w:id="923" w:author="doetters" w:date="2022-03-28T10:21:00Z">
              <w:r w:rsidRPr="006724BB" w:rsidDel="002E16A1">
                <w:rPr>
                  <w:rFonts w:eastAsia="Times New Roman"/>
                  <w:color w:val="000000"/>
                  <w:sz w:val="20"/>
                  <w:szCs w:val="20"/>
                  <w:lang w:eastAsia="de-DE"/>
                </w:rPr>
                <w:t>1.47</w:t>
              </w:r>
            </w:moveFrom>
          </w:p>
        </w:tc>
        <w:tc>
          <w:tcPr>
            <w:tcW w:w="2058" w:type="dxa"/>
            <w:tcBorders>
              <w:top w:val="nil"/>
              <w:left w:val="nil"/>
              <w:bottom w:val="single" w:sz="4" w:space="0" w:color="auto"/>
              <w:right w:val="nil"/>
            </w:tcBorders>
            <w:shd w:val="clear" w:color="auto" w:fill="auto"/>
            <w:noWrap/>
            <w:vAlign w:val="bottom"/>
            <w:hideMark/>
          </w:tcPr>
          <w:p w14:paraId="71CFCA14" w14:textId="2E563E21" w:rsidR="00920883" w:rsidRPr="006724BB" w:rsidDel="002E16A1" w:rsidRDefault="00920883" w:rsidP="00AC0C9F">
            <w:pPr>
              <w:spacing w:after="0" w:line="240" w:lineRule="auto"/>
              <w:jc w:val="center"/>
              <w:rPr>
                <w:moveFrom w:id="924" w:author="doetters" w:date="2022-03-28T10:21:00Z"/>
                <w:rFonts w:eastAsia="Times New Roman"/>
                <w:color w:val="000000"/>
                <w:sz w:val="20"/>
                <w:szCs w:val="20"/>
                <w:lang w:eastAsia="de-DE"/>
              </w:rPr>
            </w:pPr>
            <w:moveFrom w:id="925" w:author="doetters" w:date="2022-03-28T10:21:00Z">
              <w:r w:rsidRPr="006724BB" w:rsidDel="002E16A1">
                <w:rPr>
                  <w:rFonts w:eastAsia="Times New Roman"/>
                  <w:color w:val="000000"/>
                  <w:sz w:val="20"/>
                  <w:szCs w:val="20"/>
                  <w:lang w:eastAsia="de-DE"/>
                </w:rPr>
                <w:t>0.03 – 2.91</w:t>
              </w:r>
            </w:moveFrom>
          </w:p>
        </w:tc>
        <w:tc>
          <w:tcPr>
            <w:tcW w:w="962" w:type="dxa"/>
            <w:tcBorders>
              <w:top w:val="nil"/>
              <w:left w:val="nil"/>
              <w:bottom w:val="single" w:sz="4" w:space="0" w:color="auto"/>
              <w:right w:val="nil"/>
            </w:tcBorders>
            <w:shd w:val="clear" w:color="auto" w:fill="auto"/>
            <w:noWrap/>
            <w:vAlign w:val="bottom"/>
            <w:hideMark/>
          </w:tcPr>
          <w:p w14:paraId="4B884F7C" w14:textId="3D9A46BD" w:rsidR="00920883" w:rsidRPr="006724BB" w:rsidDel="002E16A1" w:rsidRDefault="00920883" w:rsidP="00AC0C9F">
            <w:pPr>
              <w:spacing w:after="0" w:line="240" w:lineRule="auto"/>
              <w:jc w:val="center"/>
              <w:rPr>
                <w:moveFrom w:id="926" w:author="doetters" w:date="2022-03-28T10:21:00Z"/>
                <w:rFonts w:eastAsia="Times New Roman"/>
                <w:color w:val="000000"/>
                <w:sz w:val="20"/>
                <w:szCs w:val="20"/>
                <w:lang w:eastAsia="de-DE"/>
              </w:rPr>
            </w:pPr>
            <w:moveFrom w:id="927" w:author="doetters" w:date="2022-03-28T10:21:00Z">
              <w:r w:rsidRPr="006724BB" w:rsidDel="002E16A1">
                <w:rPr>
                  <w:rFonts w:eastAsia="Times New Roman"/>
                  <w:color w:val="000000"/>
                  <w:sz w:val="20"/>
                  <w:szCs w:val="20"/>
                  <w:lang w:eastAsia="de-DE"/>
                </w:rPr>
                <w:t>0.045</w:t>
              </w:r>
            </w:moveFrom>
          </w:p>
        </w:tc>
        <w:tc>
          <w:tcPr>
            <w:tcW w:w="1007" w:type="dxa"/>
            <w:tcBorders>
              <w:top w:val="nil"/>
              <w:left w:val="nil"/>
              <w:bottom w:val="single" w:sz="4" w:space="0" w:color="auto"/>
              <w:right w:val="nil"/>
            </w:tcBorders>
            <w:shd w:val="clear" w:color="auto" w:fill="auto"/>
            <w:noWrap/>
            <w:vAlign w:val="bottom"/>
            <w:hideMark/>
          </w:tcPr>
          <w:p w14:paraId="475E2961" w14:textId="629896D3" w:rsidR="00920883" w:rsidRPr="006724BB" w:rsidDel="002E16A1" w:rsidRDefault="00920883" w:rsidP="00AC0C9F">
            <w:pPr>
              <w:spacing w:after="0" w:line="240" w:lineRule="auto"/>
              <w:jc w:val="center"/>
              <w:rPr>
                <w:moveFrom w:id="928"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2664635" w14:textId="12DF1883" w:rsidR="00920883" w:rsidRPr="006724BB" w:rsidDel="002E16A1" w:rsidRDefault="00920883" w:rsidP="00AC0C9F">
            <w:pPr>
              <w:spacing w:after="0" w:line="240" w:lineRule="auto"/>
              <w:jc w:val="center"/>
              <w:rPr>
                <w:moveFrom w:id="929" w:author="doetters" w:date="2022-03-28T10:21:00Z"/>
                <w:rFonts w:eastAsia="Times New Roman"/>
                <w:sz w:val="20"/>
                <w:szCs w:val="20"/>
                <w:lang w:eastAsia="de-DE"/>
              </w:rPr>
            </w:pPr>
          </w:p>
        </w:tc>
      </w:tr>
      <w:tr w:rsidR="00920883" w:rsidRPr="006724BB" w:rsidDel="002E16A1" w14:paraId="38694804" w14:textId="515489ED" w:rsidTr="00AC0C9F">
        <w:trPr>
          <w:trHeight w:val="300"/>
        </w:trPr>
        <w:tc>
          <w:tcPr>
            <w:tcW w:w="1074" w:type="dxa"/>
            <w:tcBorders>
              <w:top w:val="single" w:sz="4" w:space="0" w:color="auto"/>
              <w:left w:val="nil"/>
              <w:bottom w:val="nil"/>
              <w:right w:val="nil"/>
            </w:tcBorders>
            <w:shd w:val="clear" w:color="auto" w:fill="auto"/>
            <w:noWrap/>
            <w:vAlign w:val="bottom"/>
            <w:hideMark/>
          </w:tcPr>
          <w:p w14:paraId="21659151" w14:textId="31C0E62A" w:rsidR="00920883" w:rsidRPr="006724BB" w:rsidDel="002E16A1" w:rsidRDefault="00920883" w:rsidP="00AC0C9F">
            <w:pPr>
              <w:spacing w:after="0" w:line="240" w:lineRule="auto"/>
              <w:jc w:val="center"/>
              <w:rPr>
                <w:moveFrom w:id="930"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508485ED" w14:textId="504AB81E" w:rsidR="00920883" w:rsidRPr="006724BB" w:rsidDel="002E16A1" w:rsidRDefault="00920883" w:rsidP="00AC0C9F">
            <w:pPr>
              <w:spacing w:after="0" w:line="240" w:lineRule="auto"/>
              <w:rPr>
                <w:moveFrom w:id="931"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712A31A" w14:textId="5D862F16" w:rsidR="00920883" w:rsidRPr="006724BB" w:rsidDel="002E16A1" w:rsidRDefault="00920883" w:rsidP="00AC0C9F">
            <w:pPr>
              <w:spacing w:after="0" w:line="240" w:lineRule="auto"/>
              <w:rPr>
                <w:moveFrom w:id="932"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7107D34A" w14:textId="7FC9572C" w:rsidR="00920883" w:rsidRPr="006724BB" w:rsidDel="002E16A1" w:rsidRDefault="00920883" w:rsidP="00AC0C9F">
            <w:pPr>
              <w:spacing w:after="0" w:line="240" w:lineRule="auto"/>
              <w:jc w:val="center"/>
              <w:rPr>
                <w:moveFrom w:id="933"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441BC96" w14:textId="6A2240AC" w:rsidR="00920883" w:rsidRPr="006724BB" w:rsidDel="002E16A1" w:rsidRDefault="00920883" w:rsidP="00AC0C9F">
            <w:pPr>
              <w:spacing w:after="0" w:line="240" w:lineRule="auto"/>
              <w:jc w:val="center"/>
              <w:rPr>
                <w:moveFrom w:id="934"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78ECA653" w14:textId="3F17F2E8" w:rsidR="00920883" w:rsidRPr="006724BB" w:rsidDel="002E16A1" w:rsidRDefault="00920883" w:rsidP="00AC0C9F">
            <w:pPr>
              <w:spacing w:after="0" w:line="240" w:lineRule="auto"/>
              <w:jc w:val="center"/>
              <w:rPr>
                <w:moveFrom w:id="935"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9B5A435" w14:textId="14CE81C1" w:rsidR="00920883" w:rsidRPr="006724BB" w:rsidDel="002E16A1" w:rsidRDefault="00920883" w:rsidP="00AC0C9F">
            <w:pPr>
              <w:spacing w:after="0" w:line="240" w:lineRule="auto"/>
              <w:jc w:val="center"/>
              <w:rPr>
                <w:moveFrom w:id="936" w:author="doetters" w:date="2022-03-28T10:21:00Z"/>
                <w:rFonts w:eastAsia="Times New Roman"/>
                <w:sz w:val="20"/>
                <w:szCs w:val="20"/>
                <w:lang w:eastAsia="de-DE"/>
              </w:rPr>
            </w:pPr>
          </w:p>
        </w:tc>
      </w:tr>
      <w:tr w:rsidR="00920883" w:rsidRPr="006724BB" w:rsidDel="002E16A1" w14:paraId="781F58C9" w14:textId="6AAF9F9A" w:rsidTr="00AC0C9F">
        <w:trPr>
          <w:trHeight w:val="300"/>
        </w:trPr>
        <w:tc>
          <w:tcPr>
            <w:tcW w:w="1074" w:type="dxa"/>
            <w:tcBorders>
              <w:top w:val="nil"/>
              <w:left w:val="nil"/>
              <w:bottom w:val="nil"/>
              <w:right w:val="nil"/>
            </w:tcBorders>
            <w:shd w:val="clear" w:color="auto" w:fill="auto"/>
            <w:noWrap/>
            <w:vAlign w:val="bottom"/>
            <w:hideMark/>
          </w:tcPr>
          <w:p w14:paraId="39FC9539" w14:textId="333C2782" w:rsidR="00920883" w:rsidRPr="006724BB" w:rsidDel="002E16A1" w:rsidRDefault="00920883" w:rsidP="00AC0C9F">
            <w:pPr>
              <w:spacing w:after="0" w:line="240" w:lineRule="auto"/>
              <w:rPr>
                <w:moveFrom w:id="937" w:author="doetters" w:date="2022-03-28T10:21:00Z"/>
                <w:rFonts w:eastAsia="Times New Roman"/>
                <w:color w:val="000000"/>
                <w:sz w:val="20"/>
                <w:szCs w:val="20"/>
                <w:lang w:eastAsia="de-DE"/>
              </w:rPr>
            </w:pPr>
            <w:moveFrom w:id="938" w:author="doetters" w:date="2022-03-28T10:21:00Z">
              <w:r w:rsidRPr="006724BB" w:rsidDel="002E16A1">
                <w:rPr>
                  <w:rFonts w:eastAsia="Times New Roman"/>
                  <w:color w:val="000000"/>
                  <w:sz w:val="20"/>
                  <w:szCs w:val="20"/>
                  <w:lang w:eastAsia="de-DE"/>
                </w:rPr>
                <w:t>NP</w:t>
              </w:r>
            </w:moveFrom>
          </w:p>
        </w:tc>
        <w:tc>
          <w:tcPr>
            <w:tcW w:w="2148" w:type="dxa"/>
            <w:tcBorders>
              <w:top w:val="nil"/>
              <w:left w:val="nil"/>
              <w:bottom w:val="nil"/>
              <w:right w:val="nil"/>
            </w:tcBorders>
            <w:shd w:val="clear" w:color="auto" w:fill="auto"/>
            <w:hideMark/>
          </w:tcPr>
          <w:p w14:paraId="29F58865" w14:textId="25C47AF9" w:rsidR="00920883" w:rsidRPr="006724BB" w:rsidDel="002E16A1" w:rsidRDefault="00920883" w:rsidP="00AC0C9F">
            <w:pPr>
              <w:spacing w:after="0" w:line="240" w:lineRule="auto"/>
              <w:rPr>
                <w:moveFrom w:id="939" w:author="doetters" w:date="2022-03-28T10:21:00Z"/>
                <w:rFonts w:eastAsia="Times New Roman"/>
                <w:color w:val="000000"/>
                <w:sz w:val="20"/>
                <w:szCs w:val="20"/>
                <w:lang w:eastAsia="de-DE"/>
              </w:rPr>
            </w:pPr>
            <w:moveFrom w:id="940"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4B7E589E" w14:textId="7DAE66A3" w:rsidR="00920883" w:rsidRPr="006724BB" w:rsidDel="002E16A1" w:rsidRDefault="00920883" w:rsidP="00AC0C9F">
            <w:pPr>
              <w:spacing w:after="0" w:line="240" w:lineRule="auto"/>
              <w:jc w:val="center"/>
              <w:rPr>
                <w:moveFrom w:id="941" w:author="doetters" w:date="2022-03-28T10:21:00Z"/>
                <w:rFonts w:eastAsia="Times New Roman"/>
                <w:color w:val="000000"/>
                <w:sz w:val="20"/>
                <w:szCs w:val="20"/>
                <w:lang w:eastAsia="de-DE"/>
              </w:rPr>
            </w:pPr>
            <w:moveFrom w:id="942" w:author="doetters" w:date="2022-03-28T10:21:00Z">
              <w:r w:rsidRPr="006724BB" w:rsidDel="002E16A1">
                <w:rPr>
                  <w:rFonts w:eastAsia="Times New Roman"/>
                  <w:color w:val="000000"/>
                  <w:sz w:val="20"/>
                  <w:szCs w:val="20"/>
                  <w:lang w:eastAsia="de-DE"/>
                </w:rPr>
                <w:t>20.01</w:t>
              </w:r>
            </w:moveFrom>
          </w:p>
        </w:tc>
        <w:tc>
          <w:tcPr>
            <w:tcW w:w="2058" w:type="dxa"/>
            <w:tcBorders>
              <w:top w:val="nil"/>
              <w:left w:val="nil"/>
              <w:bottom w:val="nil"/>
              <w:right w:val="nil"/>
            </w:tcBorders>
            <w:shd w:val="clear" w:color="auto" w:fill="auto"/>
            <w:hideMark/>
          </w:tcPr>
          <w:p w14:paraId="491A7BA4" w14:textId="26A486A9" w:rsidR="00920883" w:rsidRPr="006724BB" w:rsidDel="002E16A1" w:rsidRDefault="00920883" w:rsidP="00AC0C9F">
            <w:pPr>
              <w:spacing w:after="0" w:line="240" w:lineRule="auto"/>
              <w:jc w:val="center"/>
              <w:rPr>
                <w:moveFrom w:id="943" w:author="doetters" w:date="2022-03-28T10:21:00Z"/>
                <w:rFonts w:eastAsia="Times New Roman"/>
                <w:color w:val="000000"/>
                <w:sz w:val="20"/>
                <w:szCs w:val="20"/>
                <w:lang w:eastAsia="de-DE"/>
              </w:rPr>
            </w:pPr>
            <w:moveFrom w:id="944" w:author="doetters" w:date="2022-03-28T10:21:00Z">
              <w:r w:rsidRPr="006724BB" w:rsidDel="002E16A1">
                <w:rPr>
                  <w:rFonts w:eastAsia="Times New Roman"/>
                  <w:color w:val="000000"/>
                  <w:sz w:val="20"/>
                  <w:szCs w:val="20"/>
                  <w:lang w:eastAsia="de-DE"/>
                </w:rPr>
                <w:t>17.88 – 22.13</w:t>
              </w:r>
            </w:moveFrom>
          </w:p>
        </w:tc>
        <w:tc>
          <w:tcPr>
            <w:tcW w:w="962" w:type="dxa"/>
            <w:tcBorders>
              <w:top w:val="nil"/>
              <w:left w:val="nil"/>
              <w:bottom w:val="nil"/>
              <w:right w:val="nil"/>
            </w:tcBorders>
            <w:shd w:val="clear" w:color="auto" w:fill="auto"/>
            <w:hideMark/>
          </w:tcPr>
          <w:p w14:paraId="18061F0B" w14:textId="10CEB639" w:rsidR="00920883" w:rsidRPr="006724BB" w:rsidDel="002E16A1" w:rsidRDefault="00920883" w:rsidP="00AC0C9F">
            <w:pPr>
              <w:spacing w:after="0" w:line="240" w:lineRule="auto"/>
              <w:jc w:val="center"/>
              <w:rPr>
                <w:moveFrom w:id="945" w:author="doetters" w:date="2022-03-28T10:21:00Z"/>
                <w:rFonts w:eastAsia="Times New Roman"/>
                <w:b/>
                <w:bCs/>
                <w:color w:val="000000"/>
                <w:sz w:val="20"/>
                <w:szCs w:val="20"/>
                <w:lang w:eastAsia="de-DE"/>
              </w:rPr>
            </w:pPr>
            <w:moveFrom w:id="946"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3DE1A204" w14:textId="65315E5B" w:rsidR="00920883" w:rsidRPr="006724BB" w:rsidDel="002E16A1" w:rsidRDefault="00920883" w:rsidP="00AC0C9F">
            <w:pPr>
              <w:spacing w:after="0" w:line="240" w:lineRule="auto"/>
              <w:jc w:val="center"/>
              <w:rPr>
                <w:moveFrom w:id="947" w:author="doetters" w:date="2022-03-28T10:21:00Z"/>
                <w:rFonts w:eastAsia="Times New Roman"/>
                <w:color w:val="000000"/>
                <w:sz w:val="20"/>
                <w:szCs w:val="20"/>
                <w:lang w:eastAsia="de-DE"/>
              </w:rPr>
            </w:pPr>
            <w:moveFrom w:id="948" w:author="doetters" w:date="2022-03-28T10:21:00Z">
              <w:r w:rsidRPr="006724BB" w:rsidDel="002E16A1">
                <w:rPr>
                  <w:rFonts w:eastAsia="Times New Roman"/>
                  <w:color w:val="000000"/>
                  <w:sz w:val="20"/>
                  <w:szCs w:val="20"/>
                  <w:lang w:eastAsia="de-DE"/>
                </w:rPr>
                <w:t>0.14</w:t>
              </w:r>
            </w:moveFrom>
          </w:p>
        </w:tc>
        <w:tc>
          <w:tcPr>
            <w:tcW w:w="962" w:type="dxa"/>
            <w:tcBorders>
              <w:top w:val="nil"/>
              <w:left w:val="nil"/>
              <w:bottom w:val="nil"/>
              <w:right w:val="nil"/>
            </w:tcBorders>
            <w:shd w:val="clear" w:color="auto" w:fill="auto"/>
            <w:noWrap/>
            <w:vAlign w:val="bottom"/>
            <w:hideMark/>
          </w:tcPr>
          <w:p w14:paraId="14115610" w14:textId="31FDA4FF" w:rsidR="00920883" w:rsidRPr="006724BB" w:rsidDel="002E16A1" w:rsidRDefault="00920883" w:rsidP="00AC0C9F">
            <w:pPr>
              <w:spacing w:after="0" w:line="240" w:lineRule="auto"/>
              <w:jc w:val="center"/>
              <w:rPr>
                <w:moveFrom w:id="949" w:author="doetters" w:date="2022-03-28T10:21:00Z"/>
                <w:rFonts w:eastAsia="Times New Roman"/>
                <w:color w:val="000000"/>
                <w:sz w:val="20"/>
                <w:szCs w:val="20"/>
                <w:lang w:eastAsia="de-DE"/>
              </w:rPr>
            </w:pPr>
            <w:moveFrom w:id="950" w:author="doetters" w:date="2022-03-28T10:21:00Z">
              <w:r w:rsidRPr="006724BB" w:rsidDel="002E16A1">
                <w:rPr>
                  <w:rFonts w:eastAsia="Times New Roman"/>
                  <w:color w:val="000000"/>
                  <w:sz w:val="20"/>
                  <w:szCs w:val="20"/>
                  <w:lang w:eastAsia="de-DE"/>
                </w:rPr>
                <w:t>0.36</w:t>
              </w:r>
            </w:moveFrom>
          </w:p>
        </w:tc>
      </w:tr>
      <w:tr w:rsidR="00920883" w:rsidRPr="006724BB" w:rsidDel="002E16A1" w14:paraId="24CE3CF8" w14:textId="6C624D2F" w:rsidTr="00AC0C9F">
        <w:trPr>
          <w:trHeight w:val="300"/>
        </w:trPr>
        <w:tc>
          <w:tcPr>
            <w:tcW w:w="1074" w:type="dxa"/>
            <w:tcBorders>
              <w:top w:val="nil"/>
              <w:left w:val="nil"/>
              <w:bottom w:val="nil"/>
              <w:right w:val="nil"/>
            </w:tcBorders>
            <w:shd w:val="clear" w:color="auto" w:fill="auto"/>
            <w:noWrap/>
            <w:vAlign w:val="bottom"/>
            <w:hideMark/>
          </w:tcPr>
          <w:p w14:paraId="659E00F7" w14:textId="6E8AD665" w:rsidR="00920883" w:rsidRPr="006724BB" w:rsidDel="002E16A1" w:rsidRDefault="00920883" w:rsidP="00AC0C9F">
            <w:pPr>
              <w:spacing w:after="0" w:line="240" w:lineRule="auto"/>
              <w:jc w:val="center"/>
              <w:rPr>
                <w:moveFrom w:id="951"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7997FDEF" w14:textId="5F4FDFC5" w:rsidR="00920883" w:rsidRPr="006724BB" w:rsidDel="002E16A1" w:rsidRDefault="00920883" w:rsidP="00AC0C9F">
            <w:pPr>
              <w:spacing w:after="0" w:line="240" w:lineRule="auto"/>
              <w:rPr>
                <w:moveFrom w:id="952" w:author="doetters" w:date="2022-03-28T10:21:00Z"/>
                <w:rFonts w:eastAsia="Times New Roman"/>
                <w:color w:val="000000"/>
                <w:sz w:val="20"/>
                <w:szCs w:val="20"/>
                <w:lang w:eastAsia="de-DE"/>
              </w:rPr>
            </w:pPr>
            <w:moveFrom w:id="953"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56F5C3D7" w14:textId="164864CE" w:rsidR="00920883" w:rsidRPr="006724BB" w:rsidDel="002E16A1" w:rsidRDefault="00920883" w:rsidP="00AC0C9F">
            <w:pPr>
              <w:spacing w:after="0" w:line="240" w:lineRule="auto"/>
              <w:jc w:val="center"/>
              <w:rPr>
                <w:moveFrom w:id="954" w:author="doetters" w:date="2022-03-28T10:21:00Z"/>
                <w:rFonts w:eastAsia="Times New Roman"/>
                <w:color w:val="000000"/>
                <w:sz w:val="20"/>
                <w:szCs w:val="20"/>
                <w:lang w:eastAsia="de-DE"/>
              </w:rPr>
            </w:pPr>
            <w:moveFrom w:id="955" w:author="doetters" w:date="2022-03-28T10:21:00Z">
              <w:r w:rsidRPr="006724BB" w:rsidDel="002E16A1">
                <w:rPr>
                  <w:rFonts w:eastAsia="Times New Roman"/>
                  <w:color w:val="000000"/>
                  <w:sz w:val="20"/>
                  <w:szCs w:val="20"/>
                  <w:lang w:eastAsia="de-DE"/>
                </w:rPr>
                <w:t>-3.59</w:t>
              </w:r>
            </w:moveFrom>
          </w:p>
        </w:tc>
        <w:tc>
          <w:tcPr>
            <w:tcW w:w="2058" w:type="dxa"/>
            <w:tcBorders>
              <w:top w:val="nil"/>
              <w:left w:val="nil"/>
              <w:bottom w:val="nil"/>
              <w:right w:val="nil"/>
            </w:tcBorders>
            <w:shd w:val="clear" w:color="auto" w:fill="auto"/>
            <w:hideMark/>
          </w:tcPr>
          <w:p w14:paraId="2D66FF6D" w14:textId="724FFD50" w:rsidR="00920883" w:rsidRPr="006724BB" w:rsidDel="002E16A1" w:rsidRDefault="00920883" w:rsidP="00AC0C9F">
            <w:pPr>
              <w:spacing w:after="0" w:line="240" w:lineRule="auto"/>
              <w:jc w:val="center"/>
              <w:rPr>
                <w:moveFrom w:id="956" w:author="doetters" w:date="2022-03-28T10:21:00Z"/>
                <w:rFonts w:eastAsia="Times New Roman"/>
                <w:color w:val="000000"/>
                <w:sz w:val="20"/>
                <w:szCs w:val="20"/>
                <w:lang w:eastAsia="de-DE"/>
              </w:rPr>
            </w:pPr>
            <w:moveFrom w:id="957" w:author="doetters" w:date="2022-03-28T10:21:00Z">
              <w:r w:rsidRPr="006724BB" w:rsidDel="002E16A1">
                <w:rPr>
                  <w:rFonts w:eastAsia="Times New Roman"/>
                  <w:color w:val="000000"/>
                  <w:sz w:val="20"/>
                  <w:szCs w:val="20"/>
                  <w:lang w:eastAsia="de-DE"/>
                </w:rPr>
                <w:t>-6.37 – -0.80</w:t>
              </w:r>
            </w:moveFrom>
          </w:p>
        </w:tc>
        <w:tc>
          <w:tcPr>
            <w:tcW w:w="962" w:type="dxa"/>
            <w:tcBorders>
              <w:top w:val="nil"/>
              <w:left w:val="nil"/>
              <w:bottom w:val="nil"/>
              <w:right w:val="nil"/>
            </w:tcBorders>
            <w:shd w:val="clear" w:color="auto" w:fill="auto"/>
            <w:hideMark/>
          </w:tcPr>
          <w:p w14:paraId="6361B6C9" w14:textId="01B5D509" w:rsidR="00920883" w:rsidRPr="006724BB" w:rsidDel="002E16A1" w:rsidRDefault="00920883" w:rsidP="00AC0C9F">
            <w:pPr>
              <w:spacing w:after="0" w:line="240" w:lineRule="auto"/>
              <w:jc w:val="center"/>
              <w:rPr>
                <w:moveFrom w:id="958" w:author="doetters" w:date="2022-03-28T10:21:00Z"/>
                <w:rFonts w:eastAsia="Times New Roman"/>
                <w:b/>
                <w:bCs/>
                <w:color w:val="000000"/>
                <w:sz w:val="20"/>
                <w:szCs w:val="20"/>
                <w:lang w:eastAsia="de-DE"/>
              </w:rPr>
            </w:pPr>
            <w:moveFrom w:id="959" w:author="doetters" w:date="2022-03-28T10:21:00Z">
              <w:r w:rsidRPr="006724BB" w:rsidDel="002E16A1">
                <w:rPr>
                  <w:rFonts w:eastAsia="Times New Roman"/>
                  <w:b/>
                  <w:bCs/>
                  <w:color w:val="000000"/>
                  <w:sz w:val="20"/>
                  <w:szCs w:val="20"/>
                  <w:lang w:eastAsia="de-DE"/>
                </w:rPr>
                <w:t>0.012</w:t>
              </w:r>
            </w:moveFrom>
          </w:p>
        </w:tc>
        <w:tc>
          <w:tcPr>
            <w:tcW w:w="1007" w:type="dxa"/>
            <w:tcBorders>
              <w:top w:val="nil"/>
              <w:left w:val="nil"/>
              <w:bottom w:val="nil"/>
              <w:right w:val="nil"/>
            </w:tcBorders>
            <w:shd w:val="clear" w:color="auto" w:fill="auto"/>
            <w:noWrap/>
            <w:vAlign w:val="bottom"/>
            <w:hideMark/>
          </w:tcPr>
          <w:p w14:paraId="36AE3415" w14:textId="37BA6E32" w:rsidR="00920883" w:rsidRPr="006724BB" w:rsidDel="002E16A1" w:rsidRDefault="00920883" w:rsidP="00AC0C9F">
            <w:pPr>
              <w:spacing w:after="0" w:line="240" w:lineRule="auto"/>
              <w:jc w:val="center"/>
              <w:rPr>
                <w:moveFrom w:id="960"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410D528" w14:textId="0622494A" w:rsidR="00920883" w:rsidRPr="006724BB" w:rsidDel="002E16A1" w:rsidRDefault="00920883" w:rsidP="00AC0C9F">
            <w:pPr>
              <w:spacing w:after="0" w:line="240" w:lineRule="auto"/>
              <w:jc w:val="center"/>
              <w:rPr>
                <w:moveFrom w:id="961" w:author="doetters" w:date="2022-03-28T10:21:00Z"/>
                <w:rFonts w:eastAsia="Times New Roman"/>
                <w:sz w:val="20"/>
                <w:szCs w:val="20"/>
                <w:lang w:eastAsia="de-DE"/>
              </w:rPr>
            </w:pPr>
          </w:p>
        </w:tc>
      </w:tr>
      <w:tr w:rsidR="00920883" w:rsidRPr="006724BB" w:rsidDel="002E16A1" w14:paraId="18971778" w14:textId="7E5F1C4D" w:rsidTr="00AC0C9F">
        <w:trPr>
          <w:trHeight w:val="300"/>
        </w:trPr>
        <w:tc>
          <w:tcPr>
            <w:tcW w:w="1074" w:type="dxa"/>
            <w:tcBorders>
              <w:top w:val="nil"/>
              <w:left w:val="nil"/>
              <w:bottom w:val="nil"/>
              <w:right w:val="nil"/>
            </w:tcBorders>
            <w:shd w:val="clear" w:color="auto" w:fill="auto"/>
            <w:noWrap/>
            <w:vAlign w:val="bottom"/>
            <w:hideMark/>
          </w:tcPr>
          <w:p w14:paraId="1705BCFB" w14:textId="1237F1D9" w:rsidR="00920883" w:rsidRPr="006724BB" w:rsidDel="002E16A1" w:rsidRDefault="00920883" w:rsidP="00AC0C9F">
            <w:pPr>
              <w:spacing w:after="0" w:line="240" w:lineRule="auto"/>
              <w:jc w:val="center"/>
              <w:rPr>
                <w:moveFrom w:id="96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22F9637" w14:textId="0745C95C" w:rsidR="00920883" w:rsidRPr="006724BB" w:rsidDel="002E16A1" w:rsidRDefault="00920883" w:rsidP="00AC0C9F">
            <w:pPr>
              <w:spacing w:after="0" w:line="240" w:lineRule="auto"/>
              <w:rPr>
                <w:moveFrom w:id="963" w:author="doetters" w:date="2022-03-28T10:21:00Z"/>
                <w:rFonts w:eastAsia="Times New Roman"/>
                <w:color w:val="000000"/>
                <w:sz w:val="20"/>
                <w:szCs w:val="20"/>
                <w:lang w:eastAsia="de-DE"/>
              </w:rPr>
            </w:pPr>
            <w:moveFrom w:id="964"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06A29C31" w14:textId="1B4A7264" w:rsidR="00920883" w:rsidRPr="006724BB" w:rsidDel="002E16A1" w:rsidRDefault="00920883" w:rsidP="00AC0C9F">
            <w:pPr>
              <w:spacing w:after="0" w:line="240" w:lineRule="auto"/>
              <w:jc w:val="center"/>
              <w:rPr>
                <w:moveFrom w:id="965" w:author="doetters" w:date="2022-03-28T10:21:00Z"/>
                <w:rFonts w:eastAsia="Times New Roman"/>
                <w:color w:val="000000"/>
                <w:sz w:val="20"/>
                <w:szCs w:val="20"/>
                <w:lang w:eastAsia="de-DE"/>
              </w:rPr>
            </w:pPr>
            <w:moveFrom w:id="966" w:author="doetters" w:date="2022-03-28T10:21:00Z">
              <w:r w:rsidRPr="006724BB" w:rsidDel="002E16A1">
                <w:rPr>
                  <w:rFonts w:eastAsia="Times New Roman"/>
                  <w:color w:val="000000"/>
                  <w:sz w:val="20"/>
                  <w:szCs w:val="20"/>
                  <w:lang w:eastAsia="de-DE"/>
                </w:rPr>
                <w:t>2.71</w:t>
              </w:r>
            </w:moveFrom>
          </w:p>
        </w:tc>
        <w:tc>
          <w:tcPr>
            <w:tcW w:w="2058" w:type="dxa"/>
            <w:tcBorders>
              <w:top w:val="nil"/>
              <w:left w:val="nil"/>
              <w:bottom w:val="nil"/>
              <w:right w:val="nil"/>
            </w:tcBorders>
            <w:shd w:val="clear" w:color="auto" w:fill="auto"/>
            <w:hideMark/>
          </w:tcPr>
          <w:p w14:paraId="274EBFF8" w14:textId="12132100" w:rsidR="00920883" w:rsidRPr="006724BB" w:rsidDel="002E16A1" w:rsidRDefault="00920883" w:rsidP="00AC0C9F">
            <w:pPr>
              <w:spacing w:after="0" w:line="240" w:lineRule="auto"/>
              <w:jc w:val="center"/>
              <w:rPr>
                <w:moveFrom w:id="967" w:author="doetters" w:date="2022-03-28T10:21:00Z"/>
                <w:rFonts w:eastAsia="Times New Roman"/>
                <w:color w:val="000000"/>
                <w:sz w:val="20"/>
                <w:szCs w:val="20"/>
                <w:lang w:eastAsia="de-DE"/>
              </w:rPr>
            </w:pPr>
            <w:moveFrom w:id="968" w:author="doetters" w:date="2022-03-28T10:21:00Z">
              <w:r w:rsidRPr="006724BB" w:rsidDel="002E16A1">
                <w:rPr>
                  <w:rFonts w:eastAsia="Times New Roman"/>
                  <w:color w:val="000000"/>
                  <w:sz w:val="20"/>
                  <w:szCs w:val="20"/>
                  <w:lang w:eastAsia="de-DE"/>
                </w:rPr>
                <w:t>-0.06 – 5.47</w:t>
              </w:r>
            </w:moveFrom>
          </w:p>
        </w:tc>
        <w:tc>
          <w:tcPr>
            <w:tcW w:w="962" w:type="dxa"/>
            <w:tcBorders>
              <w:top w:val="nil"/>
              <w:left w:val="nil"/>
              <w:bottom w:val="nil"/>
              <w:right w:val="nil"/>
            </w:tcBorders>
            <w:shd w:val="clear" w:color="auto" w:fill="auto"/>
            <w:hideMark/>
          </w:tcPr>
          <w:p w14:paraId="13276177" w14:textId="02E5B919" w:rsidR="00920883" w:rsidRPr="006724BB" w:rsidDel="002E16A1" w:rsidRDefault="00920883" w:rsidP="00AC0C9F">
            <w:pPr>
              <w:spacing w:after="0" w:line="240" w:lineRule="auto"/>
              <w:jc w:val="center"/>
              <w:rPr>
                <w:moveFrom w:id="969" w:author="doetters" w:date="2022-03-28T10:21:00Z"/>
                <w:rFonts w:eastAsia="Times New Roman"/>
                <w:color w:val="000000"/>
                <w:sz w:val="20"/>
                <w:szCs w:val="20"/>
                <w:lang w:eastAsia="de-DE"/>
              </w:rPr>
            </w:pPr>
            <w:moveFrom w:id="970" w:author="doetters" w:date="2022-03-28T10:21:00Z">
              <w:r w:rsidRPr="006724BB" w:rsidDel="002E16A1">
                <w:rPr>
                  <w:rFonts w:eastAsia="Times New Roman"/>
                  <w:color w:val="000000"/>
                  <w:sz w:val="20"/>
                  <w:szCs w:val="20"/>
                  <w:lang w:eastAsia="de-DE"/>
                </w:rPr>
                <w:t>0.055</w:t>
              </w:r>
            </w:moveFrom>
          </w:p>
        </w:tc>
        <w:tc>
          <w:tcPr>
            <w:tcW w:w="1007" w:type="dxa"/>
            <w:tcBorders>
              <w:top w:val="nil"/>
              <w:left w:val="nil"/>
              <w:bottom w:val="nil"/>
              <w:right w:val="nil"/>
            </w:tcBorders>
            <w:shd w:val="clear" w:color="auto" w:fill="auto"/>
            <w:noWrap/>
            <w:vAlign w:val="bottom"/>
            <w:hideMark/>
          </w:tcPr>
          <w:p w14:paraId="68D2D9EF" w14:textId="41FA9B1F" w:rsidR="00920883" w:rsidRPr="006724BB" w:rsidDel="002E16A1" w:rsidRDefault="00920883" w:rsidP="00AC0C9F">
            <w:pPr>
              <w:spacing w:after="0" w:line="240" w:lineRule="auto"/>
              <w:jc w:val="center"/>
              <w:rPr>
                <w:moveFrom w:id="97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BFF9F81" w14:textId="461DC017" w:rsidR="00920883" w:rsidRPr="006724BB" w:rsidDel="002E16A1" w:rsidRDefault="00920883" w:rsidP="00AC0C9F">
            <w:pPr>
              <w:spacing w:after="0" w:line="240" w:lineRule="auto"/>
              <w:jc w:val="center"/>
              <w:rPr>
                <w:moveFrom w:id="972" w:author="doetters" w:date="2022-03-28T10:21:00Z"/>
                <w:rFonts w:eastAsia="Times New Roman"/>
                <w:sz w:val="20"/>
                <w:szCs w:val="20"/>
                <w:lang w:eastAsia="de-DE"/>
              </w:rPr>
            </w:pPr>
          </w:p>
        </w:tc>
      </w:tr>
      <w:tr w:rsidR="00920883" w:rsidRPr="006724BB" w:rsidDel="002E16A1" w14:paraId="5583AD5C" w14:textId="569A3E6D" w:rsidTr="00AC0C9F">
        <w:trPr>
          <w:trHeight w:val="300"/>
        </w:trPr>
        <w:tc>
          <w:tcPr>
            <w:tcW w:w="1074" w:type="dxa"/>
            <w:tcBorders>
              <w:top w:val="nil"/>
              <w:left w:val="nil"/>
              <w:bottom w:val="nil"/>
              <w:right w:val="nil"/>
            </w:tcBorders>
            <w:shd w:val="clear" w:color="auto" w:fill="auto"/>
            <w:noWrap/>
            <w:vAlign w:val="bottom"/>
            <w:hideMark/>
          </w:tcPr>
          <w:p w14:paraId="776C16F4" w14:textId="21CDB008" w:rsidR="00920883" w:rsidRPr="006724BB" w:rsidDel="002E16A1" w:rsidRDefault="00920883" w:rsidP="00AC0C9F">
            <w:pPr>
              <w:spacing w:after="0" w:line="240" w:lineRule="auto"/>
              <w:jc w:val="center"/>
              <w:rPr>
                <w:moveFrom w:id="97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08B98FF8" w14:textId="6AE6F8B2" w:rsidR="00920883" w:rsidRPr="006724BB" w:rsidDel="002E16A1" w:rsidRDefault="00920883" w:rsidP="00AC0C9F">
            <w:pPr>
              <w:spacing w:after="0" w:line="240" w:lineRule="auto"/>
              <w:rPr>
                <w:moveFrom w:id="974" w:author="doetters" w:date="2022-03-28T10:21:00Z"/>
                <w:rFonts w:eastAsia="Times New Roman"/>
                <w:color w:val="000000"/>
                <w:sz w:val="20"/>
                <w:szCs w:val="20"/>
                <w:lang w:eastAsia="de-DE"/>
              </w:rPr>
            </w:pPr>
            <w:moveFrom w:id="975"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51D4E45A" w14:textId="39DFC40B" w:rsidR="00920883" w:rsidRPr="006724BB" w:rsidDel="002E16A1" w:rsidRDefault="00920883" w:rsidP="00AC0C9F">
            <w:pPr>
              <w:spacing w:after="0" w:line="240" w:lineRule="auto"/>
              <w:jc w:val="center"/>
              <w:rPr>
                <w:moveFrom w:id="976" w:author="doetters" w:date="2022-03-28T10:21:00Z"/>
                <w:rFonts w:eastAsia="Times New Roman"/>
                <w:color w:val="000000"/>
                <w:sz w:val="20"/>
                <w:szCs w:val="20"/>
                <w:lang w:eastAsia="de-DE"/>
              </w:rPr>
            </w:pPr>
            <w:moveFrom w:id="977" w:author="doetters" w:date="2022-03-28T10:21:00Z">
              <w:r w:rsidRPr="006724BB" w:rsidDel="002E16A1">
                <w:rPr>
                  <w:rFonts w:eastAsia="Times New Roman"/>
                  <w:color w:val="000000"/>
                  <w:sz w:val="20"/>
                  <w:szCs w:val="20"/>
                  <w:lang w:eastAsia="de-DE"/>
                </w:rPr>
                <w:t>-1.5</w:t>
              </w:r>
            </w:moveFrom>
          </w:p>
        </w:tc>
        <w:tc>
          <w:tcPr>
            <w:tcW w:w="2058" w:type="dxa"/>
            <w:tcBorders>
              <w:top w:val="nil"/>
              <w:left w:val="nil"/>
              <w:bottom w:val="nil"/>
              <w:right w:val="nil"/>
            </w:tcBorders>
            <w:shd w:val="clear" w:color="auto" w:fill="auto"/>
            <w:hideMark/>
          </w:tcPr>
          <w:p w14:paraId="6F492091" w14:textId="5870ABBE" w:rsidR="00920883" w:rsidRPr="006724BB" w:rsidDel="002E16A1" w:rsidRDefault="00920883" w:rsidP="00AC0C9F">
            <w:pPr>
              <w:spacing w:after="0" w:line="240" w:lineRule="auto"/>
              <w:jc w:val="center"/>
              <w:rPr>
                <w:moveFrom w:id="978" w:author="doetters" w:date="2022-03-28T10:21:00Z"/>
                <w:rFonts w:eastAsia="Times New Roman"/>
                <w:color w:val="000000"/>
                <w:sz w:val="20"/>
                <w:szCs w:val="20"/>
                <w:lang w:eastAsia="de-DE"/>
              </w:rPr>
            </w:pPr>
            <w:moveFrom w:id="979" w:author="doetters" w:date="2022-03-28T10:21:00Z">
              <w:r w:rsidRPr="006724BB" w:rsidDel="002E16A1">
                <w:rPr>
                  <w:rFonts w:eastAsia="Times New Roman"/>
                  <w:color w:val="000000"/>
                  <w:sz w:val="20"/>
                  <w:szCs w:val="20"/>
                  <w:lang w:eastAsia="de-DE"/>
                </w:rPr>
                <w:t>-3.59 – 0.58</w:t>
              </w:r>
            </w:moveFrom>
          </w:p>
        </w:tc>
        <w:tc>
          <w:tcPr>
            <w:tcW w:w="962" w:type="dxa"/>
            <w:tcBorders>
              <w:top w:val="nil"/>
              <w:left w:val="nil"/>
              <w:bottom w:val="nil"/>
              <w:right w:val="nil"/>
            </w:tcBorders>
            <w:shd w:val="clear" w:color="auto" w:fill="auto"/>
            <w:hideMark/>
          </w:tcPr>
          <w:p w14:paraId="63734CA4" w14:textId="75797861" w:rsidR="00920883" w:rsidRPr="006724BB" w:rsidDel="002E16A1" w:rsidRDefault="00920883" w:rsidP="00AC0C9F">
            <w:pPr>
              <w:spacing w:after="0" w:line="240" w:lineRule="auto"/>
              <w:jc w:val="center"/>
              <w:rPr>
                <w:moveFrom w:id="980" w:author="doetters" w:date="2022-03-28T10:21:00Z"/>
                <w:rFonts w:eastAsia="Times New Roman"/>
                <w:color w:val="000000"/>
                <w:sz w:val="20"/>
                <w:szCs w:val="20"/>
                <w:lang w:eastAsia="de-DE"/>
              </w:rPr>
            </w:pPr>
            <w:moveFrom w:id="981" w:author="doetters" w:date="2022-03-28T10:21:00Z">
              <w:r w:rsidRPr="006724BB" w:rsidDel="002E16A1">
                <w:rPr>
                  <w:rFonts w:eastAsia="Times New Roman"/>
                  <w:color w:val="000000"/>
                  <w:sz w:val="20"/>
                  <w:szCs w:val="20"/>
                  <w:lang w:eastAsia="de-DE"/>
                </w:rPr>
                <w:t>0.158</w:t>
              </w:r>
            </w:moveFrom>
          </w:p>
        </w:tc>
        <w:tc>
          <w:tcPr>
            <w:tcW w:w="1007" w:type="dxa"/>
            <w:tcBorders>
              <w:top w:val="nil"/>
              <w:left w:val="nil"/>
              <w:bottom w:val="nil"/>
              <w:right w:val="nil"/>
            </w:tcBorders>
            <w:shd w:val="clear" w:color="auto" w:fill="auto"/>
            <w:noWrap/>
            <w:vAlign w:val="bottom"/>
            <w:hideMark/>
          </w:tcPr>
          <w:p w14:paraId="5950140E" w14:textId="500C11B4" w:rsidR="00920883" w:rsidRPr="006724BB" w:rsidDel="002E16A1" w:rsidRDefault="00920883" w:rsidP="00AC0C9F">
            <w:pPr>
              <w:spacing w:after="0" w:line="240" w:lineRule="auto"/>
              <w:jc w:val="center"/>
              <w:rPr>
                <w:moveFrom w:id="98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01E4D2D" w14:textId="7A1018F4" w:rsidR="00920883" w:rsidRPr="006724BB" w:rsidDel="002E16A1" w:rsidRDefault="00920883" w:rsidP="00AC0C9F">
            <w:pPr>
              <w:spacing w:after="0" w:line="240" w:lineRule="auto"/>
              <w:jc w:val="center"/>
              <w:rPr>
                <w:moveFrom w:id="983" w:author="doetters" w:date="2022-03-28T10:21:00Z"/>
                <w:rFonts w:eastAsia="Times New Roman"/>
                <w:sz w:val="20"/>
                <w:szCs w:val="20"/>
                <w:lang w:eastAsia="de-DE"/>
              </w:rPr>
            </w:pPr>
          </w:p>
        </w:tc>
      </w:tr>
      <w:tr w:rsidR="00920883" w:rsidRPr="006724BB" w:rsidDel="002E16A1" w14:paraId="157AC485" w14:textId="3AD4BAA6" w:rsidTr="00AC0C9F">
        <w:trPr>
          <w:trHeight w:val="300"/>
        </w:trPr>
        <w:tc>
          <w:tcPr>
            <w:tcW w:w="1074" w:type="dxa"/>
            <w:tcBorders>
              <w:top w:val="nil"/>
              <w:left w:val="nil"/>
              <w:bottom w:val="nil"/>
              <w:right w:val="nil"/>
            </w:tcBorders>
            <w:shd w:val="clear" w:color="auto" w:fill="auto"/>
            <w:noWrap/>
            <w:vAlign w:val="bottom"/>
            <w:hideMark/>
          </w:tcPr>
          <w:p w14:paraId="379E7F8F" w14:textId="7659CA1D" w:rsidR="00920883" w:rsidRPr="006724BB" w:rsidDel="002E16A1" w:rsidRDefault="00920883" w:rsidP="00AC0C9F">
            <w:pPr>
              <w:spacing w:after="0" w:line="240" w:lineRule="auto"/>
              <w:jc w:val="center"/>
              <w:rPr>
                <w:moveFrom w:id="98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6906252" w14:textId="6DABB7AA" w:rsidR="00920883" w:rsidRPr="006724BB" w:rsidDel="002E16A1" w:rsidRDefault="00920883" w:rsidP="00AC0C9F">
            <w:pPr>
              <w:spacing w:after="0" w:line="240" w:lineRule="auto"/>
              <w:rPr>
                <w:moveFrom w:id="985" w:author="doetters" w:date="2022-03-28T10:21:00Z"/>
                <w:rFonts w:eastAsia="Times New Roman"/>
                <w:color w:val="000000"/>
                <w:sz w:val="20"/>
                <w:szCs w:val="20"/>
                <w:lang w:eastAsia="de-DE"/>
              </w:rPr>
            </w:pPr>
            <w:moveFrom w:id="986"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7C18C7AA" w14:textId="15497E92" w:rsidR="00920883" w:rsidRPr="006724BB" w:rsidDel="002E16A1" w:rsidRDefault="00920883" w:rsidP="00AC0C9F">
            <w:pPr>
              <w:spacing w:after="0" w:line="240" w:lineRule="auto"/>
              <w:jc w:val="center"/>
              <w:rPr>
                <w:moveFrom w:id="987" w:author="doetters" w:date="2022-03-28T10:21:00Z"/>
                <w:rFonts w:eastAsia="Times New Roman"/>
                <w:color w:val="000000"/>
                <w:sz w:val="20"/>
                <w:szCs w:val="20"/>
                <w:lang w:eastAsia="de-DE"/>
              </w:rPr>
            </w:pPr>
            <w:moveFrom w:id="988" w:author="doetters" w:date="2022-03-28T10:21:00Z">
              <w:r w:rsidRPr="006724BB" w:rsidDel="002E16A1">
                <w:rPr>
                  <w:rFonts w:eastAsia="Times New Roman"/>
                  <w:color w:val="000000"/>
                  <w:sz w:val="20"/>
                  <w:szCs w:val="20"/>
                  <w:lang w:eastAsia="de-DE"/>
                </w:rPr>
                <w:t>-1.54</w:t>
              </w:r>
            </w:moveFrom>
          </w:p>
        </w:tc>
        <w:tc>
          <w:tcPr>
            <w:tcW w:w="2058" w:type="dxa"/>
            <w:tcBorders>
              <w:top w:val="nil"/>
              <w:left w:val="nil"/>
              <w:bottom w:val="nil"/>
              <w:right w:val="nil"/>
            </w:tcBorders>
            <w:shd w:val="clear" w:color="auto" w:fill="auto"/>
            <w:hideMark/>
          </w:tcPr>
          <w:p w14:paraId="5DB0C9D4" w14:textId="3F8964B5" w:rsidR="00920883" w:rsidRPr="006724BB" w:rsidDel="002E16A1" w:rsidRDefault="00920883" w:rsidP="00AC0C9F">
            <w:pPr>
              <w:spacing w:after="0" w:line="240" w:lineRule="auto"/>
              <w:jc w:val="center"/>
              <w:rPr>
                <w:moveFrom w:id="989" w:author="doetters" w:date="2022-03-28T10:21:00Z"/>
                <w:rFonts w:eastAsia="Times New Roman"/>
                <w:color w:val="000000"/>
                <w:sz w:val="20"/>
                <w:szCs w:val="20"/>
                <w:lang w:eastAsia="de-DE"/>
              </w:rPr>
            </w:pPr>
            <w:moveFrom w:id="990" w:author="doetters" w:date="2022-03-28T10:21:00Z">
              <w:r w:rsidRPr="006724BB" w:rsidDel="002E16A1">
                <w:rPr>
                  <w:rFonts w:eastAsia="Times New Roman"/>
                  <w:color w:val="000000"/>
                  <w:sz w:val="20"/>
                  <w:szCs w:val="20"/>
                  <w:lang w:eastAsia="de-DE"/>
                </w:rPr>
                <w:t>-3.24 – 0.16</w:t>
              </w:r>
            </w:moveFrom>
          </w:p>
        </w:tc>
        <w:tc>
          <w:tcPr>
            <w:tcW w:w="962" w:type="dxa"/>
            <w:tcBorders>
              <w:top w:val="nil"/>
              <w:left w:val="nil"/>
              <w:bottom w:val="nil"/>
              <w:right w:val="nil"/>
            </w:tcBorders>
            <w:shd w:val="clear" w:color="auto" w:fill="auto"/>
            <w:hideMark/>
          </w:tcPr>
          <w:p w14:paraId="623BBAA2" w14:textId="14E93A0A" w:rsidR="00920883" w:rsidRPr="006724BB" w:rsidDel="002E16A1" w:rsidRDefault="00920883" w:rsidP="00AC0C9F">
            <w:pPr>
              <w:spacing w:after="0" w:line="240" w:lineRule="auto"/>
              <w:jc w:val="center"/>
              <w:rPr>
                <w:moveFrom w:id="991" w:author="doetters" w:date="2022-03-28T10:21:00Z"/>
                <w:rFonts w:eastAsia="Times New Roman"/>
                <w:color w:val="000000"/>
                <w:sz w:val="20"/>
                <w:szCs w:val="20"/>
                <w:lang w:eastAsia="de-DE"/>
              </w:rPr>
            </w:pPr>
            <w:moveFrom w:id="992" w:author="doetters" w:date="2022-03-28T10:21:00Z">
              <w:r w:rsidRPr="006724BB" w:rsidDel="002E16A1">
                <w:rPr>
                  <w:rFonts w:eastAsia="Times New Roman"/>
                  <w:color w:val="000000"/>
                  <w:sz w:val="20"/>
                  <w:szCs w:val="20"/>
                  <w:lang w:eastAsia="de-DE"/>
                </w:rPr>
                <w:t>0.076</w:t>
              </w:r>
            </w:moveFrom>
          </w:p>
        </w:tc>
        <w:tc>
          <w:tcPr>
            <w:tcW w:w="1007" w:type="dxa"/>
            <w:tcBorders>
              <w:top w:val="nil"/>
              <w:left w:val="nil"/>
              <w:bottom w:val="nil"/>
              <w:right w:val="nil"/>
            </w:tcBorders>
            <w:shd w:val="clear" w:color="auto" w:fill="auto"/>
            <w:noWrap/>
            <w:vAlign w:val="bottom"/>
            <w:hideMark/>
          </w:tcPr>
          <w:p w14:paraId="2873B2EB" w14:textId="526453A5" w:rsidR="00920883" w:rsidRPr="006724BB" w:rsidDel="002E16A1" w:rsidRDefault="00920883" w:rsidP="00AC0C9F">
            <w:pPr>
              <w:spacing w:after="0" w:line="240" w:lineRule="auto"/>
              <w:jc w:val="center"/>
              <w:rPr>
                <w:moveFrom w:id="99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9A3A195" w14:textId="6DE9BBC1" w:rsidR="00920883" w:rsidRPr="006724BB" w:rsidDel="002E16A1" w:rsidRDefault="00920883" w:rsidP="00AC0C9F">
            <w:pPr>
              <w:spacing w:after="0" w:line="240" w:lineRule="auto"/>
              <w:jc w:val="center"/>
              <w:rPr>
                <w:moveFrom w:id="994" w:author="doetters" w:date="2022-03-28T10:21:00Z"/>
                <w:rFonts w:eastAsia="Times New Roman"/>
                <w:sz w:val="20"/>
                <w:szCs w:val="20"/>
                <w:lang w:eastAsia="de-DE"/>
              </w:rPr>
            </w:pPr>
          </w:p>
        </w:tc>
      </w:tr>
      <w:tr w:rsidR="00920883" w:rsidRPr="006724BB" w:rsidDel="002E16A1" w14:paraId="4AB0ED37" w14:textId="61FC172D" w:rsidTr="00AC0C9F">
        <w:trPr>
          <w:trHeight w:val="300"/>
        </w:trPr>
        <w:tc>
          <w:tcPr>
            <w:tcW w:w="1074" w:type="dxa"/>
            <w:tcBorders>
              <w:top w:val="nil"/>
              <w:left w:val="nil"/>
              <w:bottom w:val="single" w:sz="4" w:space="0" w:color="auto"/>
              <w:right w:val="nil"/>
            </w:tcBorders>
            <w:shd w:val="clear" w:color="auto" w:fill="auto"/>
            <w:noWrap/>
            <w:vAlign w:val="bottom"/>
            <w:hideMark/>
          </w:tcPr>
          <w:p w14:paraId="21D1F1AB" w14:textId="0E093C90" w:rsidR="00920883" w:rsidRPr="006724BB" w:rsidDel="002E16A1" w:rsidRDefault="00920883" w:rsidP="00AC0C9F">
            <w:pPr>
              <w:spacing w:after="0" w:line="240" w:lineRule="auto"/>
              <w:jc w:val="center"/>
              <w:rPr>
                <w:moveFrom w:id="995"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E30EE50" w14:textId="13651404" w:rsidR="00920883" w:rsidRPr="006724BB" w:rsidDel="002E16A1" w:rsidRDefault="00920883" w:rsidP="00AC0C9F">
            <w:pPr>
              <w:spacing w:after="0" w:line="240" w:lineRule="auto"/>
              <w:rPr>
                <w:moveFrom w:id="996" w:author="doetters" w:date="2022-03-28T10:21:00Z"/>
                <w:rFonts w:eastAsia="Times New Roman"/>
                <w:color w:val="000000"/>
                <w:sz w:val="20"/>
                <w:szCs w:val="20"/>
                <w:lang w:eastAsia="de-DE"/>
              </w:rPr>
            </w:pPr>
            <w:moveFrom w:id="997"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06332797" w14:textId="27BD9DAB" w:rsidR="00920883" w:rsidRPr="006724BB" w:rsidDel="002E16A1" w:rsidRDefault="00920883" w:rsidP="00AC0C9F">
            <w:pPr>
              <w:spacing w:after="0" w:line="240" w:lineRule="auto"/>
              <w:jc w:val="center"/>
              <w:rPr>
                <w:moveFrom w:id="998" w:author="doetters" w:date="2022-03-28T10:21:00Z"/>
                <w:rFonts w:eastAsia="Times New Roman"/>
                <w:color w:val="000000"/>
                <w:sz w:val="20"/>
                <w:szCs w:val="20"/>
                <w:lang w:eastAsia="de-DE"/>
              </w:rPr>
            </w:pPr>
            <w:moveFrom w:id="999" w:author="doetters" w:date="2022-03-28T10:21:00Z">
              <w:r w:rsidRPr="006724BB" w:rsidDel="002E16A1">
                <w:rPr>
                  <w:rFonts w:eastAsia="Times New Roman"/>
                  <w:color w:val="000000"/>
                  <w:sz w:val="20"/>
                  <w:szCs w:val="20"/>
                  <w:lang w:eastAsia="de-DE"/>
                </w:rPr>
                <w:t>-1.08</w:t>
              </w:r>
            </w:moveFrom>
          </w:p>
        </w:tc>
        <w:tc>
          <w:tcPr>
            <w:tcW w:w="2058" w:type="dxa"/>
            <w:tcBorders>
              <w:top w:val="nil"/>
              <w:left w:val="nil"/>
              <w:bottom w:val="single" w:sz="4" w:space="0" w:color="auto"/>
              <w:right w:val="nil"/>
            </w:tcBorders>
            <w:shd w:val="clear" w:color="auto" w:fill="auto"/>
            <w:hideMark/>
          </w:tcPr>
          <w:p w14:paraId="73828BFE" w14:textId="30567626" w:rsidR="00920883" w:rsidRPr="006724BB" w:rsidDel="002E16A1" w:rsidRDefault="00920883" w:rsidP="00AC0C9F">
            <w:pPr>
              <w:spacing w:after="0" w:line="240" w:lineRule="auto"/>
              <w:jc w:val="center"/>
              <w:rPr>
                <w:moveFrom w:id="1000" w:author="doetters" w:date="2022-03-28T10:21:00Z"/>
                <w:rFonts w:eastAsia="Times New Roman"/>
                <w:color w:val="000000"/>
                <w:sz w:val="20"/>
                <w:szCs w:val="20"/>
                <w:lang w:eastAsia="de-DE"/>
              </w:rPr>
            </w:pPr>
            <w:moveFrom w:id="1001" w:author="doetters" w:date="2022-03-28T10:21:00Z">
              <w:r w:rsidRPr="006724BB" w:rsidDel="002E16A1">
                <w:rPr>
                  <w:rFonts w:eastAsia="Times New Roman"/>
                  <w:color w:val="000000"/>
                  <w:sz w:val="20"/>
                  <w:szCs w:val="20"/>
                  <w:lang w:eastAsia="de-DE"/>
                </w:rPr>
                <w:t>-2.93 – 0.77</w:t>
              </w:r>
            </w:moveFrom>
          </w:p>
        </w:tc>
        <w:tc>
          <w:tcPr>
            <w:tcW w:w="962" w:type="dxa"/>
            <w:tcBorders>
              <w:top w:val="nil"/>
              <w:left w:val="nil"/>
              <w:bottom w:val="single" w:sz="4" w:space="0" w:color="auto"/>
              <w:right w:val="nil"/>
            </w:tcBorders>
            <w:shd w:val="clear" w:color="auto" w:fill="auto"/>
            <w:hideMark/>
          </w:tcPr>
          <w:p w14:paraId="72417BB1" w14:textId="7FFF5F26" w:rsidR="00920883" w:rsidRPr="006724BB" w:rsidDel="002E16A1" w:rsidRDefault="00920883" w:rsidP="00AC0C9F">
            <w:pPr>
              <w:spacing w:after="0" w:line="240" w:lineRule="auto"/>
              <w:jc w:val="center"/>
              <w:rPr>
                <w:moveFrom w:id="1002" w:author="doetters" w:date="2022-03-28T10:21:00Z"/>
                <w:rFonts w:eastAsia="Times New Roman"/>
                <w:color w:val="000000"/>
                <w:sz w:val="20"/>
                <w:szCs w:val="20"/>
                <w:lang w:eastAsia="de-DE"/>
              </w:rPr>
            </w:pPr>
            <w:moveFrom w:id="1003" w:author="doetters" w:date="2022-03-28T10:21:00Z">
              <w:r w:rsidRPr="006724BB" w:rsidDel="002E16A1">
                <w:rPr>
                  <w:rFonts w:eastAsia="Times New Roman"/>
                  <w:color w:val="000000"/>
                  <w:sz w:val="20"/>
                  <w:szCs w:val="20"/>
                  <w:lang w:eastAsia="de-DE"/>
                </w:rPr>
                <w:t>0.254</w:t>
              </w:r>
            </w:moveFrom>
          </w:p>
        </w:tc>
        <w:tc>
          <w:tcPr>
            <w:tcW w:w="1007" w:type="dxa"/>
            <w:tcBorders>
              <w:top w:val="nil"/>
              <w:left w:val="nil"/>
              <w:bottom w:val="single" w:sz="4" w:space="0" w:color="auto"/>
              <w:right w:val="nil"/>
            </w:tcBorders>
            <w:shd w:val="clear" w:color="auto" w:fill="auto"/>
            <w:noWrap/>
            <w:vAlign w:val="bottom"/>
            <w:hideMark/>
          </w:tcPr>
          <w:p w14:paraId="55332F35" w14:textId="02F242B9" w:rsidR="00920883" w:rsidRPr="006724BB" w:rsidDel="002E16A1" w:rsidRDefault="00920883" w:rsidP="00AC0C9F">
            <w:pPr>
              <w:spacing w:after="0" w:line="240" w:lineRule="auto"/>
              <w:jc w:val="center"/>
              <w:rPr>
                <w:moveFrom w:id="1004"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27A6F27A" w14:textId="22F667E2" w:rsidR="00920883" w:rsidRPr="006724BB" w:rsidDel="002E16A1" w:rsidRDefault="00920883" w:rsidP="00AC0C9F">
            <w:pPr>
              <w:spacing w:after="0" w:line="240" w:lineRule="auto"/>
              <w:jc w:val="center"/>
              <w:rPr>
                <w:moveFrom w:id="1005" w:author="doetters" w:date="2022-03-28T10:21:00Z"/>
                <w:rFonts w:eastAsia="Times New Roman"/>
                <w:sz w:val="20"/>
                <w:szCs w:val="20"/>
                <w:lang w:eastAsia="de-DE"/>
              </w:rPr>
            </w:pPr>
          </w:p>
        </w:tc>
      </w:tr>
      <w:tr w:rsidR="00920883" w:rsidRPr="006724BB" w:rsidDel="002E16A1" w14:paraId="64D342BE" w14:textId="32B48720" w:rsidTr="00AC0C9F">
        <w:trPr>
          <w:trHeight w:val="300"/>
        </w:trPr>
        <w:tc>
          <w:tcPr>
            <w:tcW w:w="1074" w:type="dxa"/>
            <w:tcBorders>
              <w:top w:val="single" w:sz="4" w:space="0" w:color="auto"/>
              <w:left w:val="nil"/>
              <w:bottom w:val="nil"/>
              <w:right w:val="nil"/>
            </w:tcBorders>
            <w:shd w:val="clear" w:color="auto" w:fill="auto"/>
            <w:noWrap/>
            <w:vAlign w:val="bottom"/>
            <w:hideMark/>
          </w:tcPr>
          <w:p w14:paraId="008927FB" w14:textId="1F121488" w:rsidR="00920883" w:rsidRPr="006724BB" w:rsidDel="002E16A1" w:rsidRDefault="00920883" w:rsidP="00AC0C9F">
            <w:pPr>
              <w:spacing w:after="0" w:line="240" w:lineRule="auto"/>
              <w:jc w:val="center"/>
              <w:rPr>
                <w:moveFrom w:id="1006"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28CF8939" w14:textId="13AA7090" w:rsidR="00920883" w:rsidRPr="006724BB" w:rsidDel="002E16A1" w:rsidRDefault="00920883" w:rsidP="00AC0C9F">
            <w:pPr>
              <w:spacing w:after="0" w:line="240" w:lineRule="auto"/>
              <w:rPr>
                <w:moveFrom w:id="1007"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3CD01CA9" w14:textId="0CACFEE9" w:rsidR="00920883" w:rsidRPr="006724BB" w:rsidDel="002E16A1" w:rsidRDefault="00920883" w:rsidP="00AC0C9F">
            <w:pPr>
              <w:spacing w:after="0" w:line="240" w:lineRule="auto"/>
              <w:rPr>
                <w:moveFrom w:id="1008"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6E85348" w14:textId="63BBE5C4" w:rsidR="00920883" w:rsidRPr="006724BB" w:rsidDel="002E16A1" w:rsidRDefault="00920883" w:rsidP="00AC0C9F">
            <w:pPr>
              <w:spacing w:after="0" w:line="240" w:lineRule="auto"/>
              <w:jc w:val="center"/>
              <w:rPr>
                <w:moveFrom w:id="1009"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9CF9EB6" w14:textId="3A6A8817" w:rsidR="00920883" w:rsidRPr="006724BB" w:rsidDel="002E16A1" w:rsidRDefault="00920883" w:rsidP="00AC0C9F">
            <w:pPr>
              <w:spacing w:after="0" w:line="240" w:lineRule="auto"/>
              <w:jc w:val="center"/>
              <w:rPr>
                <w:moveFrom w:id="1010"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5D0896BD" w14:textId="23F3A5CF" w:rsidR="00920883" w:rsidRPr="006724BB" w:rsidDel="002E16A1" w:rsidRDefault="00920883" w:rsidP="00AC0C9F">
            <w:pPr>
              <w:spacing w:after="0" w:line="240" w:lineRule="auto"/>
              <w:jc w:val="center"/>
              <w:rPr>
                <w:moveFrom w:id="1011"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D8BBCB5" w14:textId="552CCCAA" w:rsidR="00920883" w:rsidRPr="006724BB" w:rsidDel="002E16A1" w:rsidRDefault="00920883" w:rsidP="00AC0C9F">
            <w:pPr>
              <w:spacing w:after="0" w:line="240" w:lineRule="auto"/>
              <w:jc w:val="center"/>
              <w:rPr>
                <w:moveFrom w:id="1012" w:author="doetters" w:date="2022-03-28T10:21:00Z"/>
                <w:rFonts w:eastAsia="Times New Roman"/>
                <w:sz w:val="20"/>
                <w:szCs w:val="20"/>
                <w:lang w:eastAsia="de-DE"/>
              </w:rPr>
            </w:pPr>
          </w:p>
        </w:tc>
      </w:tr>
      <w:tr w:rsidR="00920883" w:rsidRPr="006724BB" w:rsidDel="002E16A1" w14:paraId="6DF0C89B" w14:textId="481D385E" w:rsidTr="00AC0C9F">
        <w:trPr>
          <w:trHeight w:val="300"/>
        </w:trPr>
        <w:tc>
          <w:tcPr>
            <w:tcW w:w="1074" w:type="dxa"/>
            <w:tcBorders>
              <w:top w:val="nil"/>
              <w:left w:val="nil"/>
              <w:bottom w:val="nil"/>
              <w:right w:val="nil"/>
            </w:tcBorders>
            <w:shd w:val="clear" w:color="auto" w:fill="auto"/>
            <w:noWrap/>
            <w:vAlign w:val="bottom"/>
            <w:hideMark/>
          </w:tcPr>
          <w:p w14:paraId="17B46ECF" w14:textId="52B0A9A5" w:rsidR="00920883" w:rsidRPr="006724BB" w:rsidDel="002E16A1" w:rsidRDefault="00920883" w:rsidP="00AC0C9F">
            <w:pPr>
              <w:spacing w:after="0" w:line="240" w:lineRule="auto"/>
              <w:rPr>
                <w:moveFrom w:id="1013" w:author="doetters" w:date="2022-03-28T10:21:00Z"/>
                <w:rFonts w:eastAsia="Times New Roman"/>
                <w:color w:val="000000"/>
                <w:sz w:val="20"/>
                <w:szCs w:val="20"/>
                <w:lang w:eastAsia="de-DE"/>
              </w:rPr>
            </w:pPr>
            <w:moveFrom w:id="1014" w:author="doetters" w:date="2022-03-28T10:21:00Z">
              <w:r w:rsidRPr="006724BB" w:rsidDel="002E16A1">
                <w:rPr>
                  <w:rFonts w:eastAsia="Times New Roman"/>
                  <w:color w:val="000000"/>
                  <w:sz w:val="20"/>
                  <w:szCs w:val="20"/>
                  <w:lang w:eastAsia="de-DE"/>
                </w:rPr>
                <w:t>CP</w:t>
              </w:r>
            </w:moveFrom>
          </w:p>
        </w:tc>
        <w:tc>
          <w:tcPr>
            <w:tcW w:w="2148" w:type="dxa"/>
            <w:tcBorders>
              <w:top w:val="nil"/>
              <w:left w:val="nil"/>
              <w:bottom w:val="nil"/>
              <w:right w:val="nil"/>
            </w:tcBorders>
            <w:shd w:val="clear" w:color="auto" w:fill="auto"/>
            <w:hideMark/>
          </w:tcPr>
          <w:p w14:paraId="000BB160" w14:textId="5E6902AB" w:rsidR="00920883" w:rsidRPr="006724BB" w:rsidDel="002E16A1" w:rsidRDefault="00920883" w:rsidP="00AC0C9F">
            <w:pPr>
              <w:spacing w:after="0" w:line="240" w:lineRule="auto"/>
              <w:rPr>
                <w:moveFrom w:id="1015" w:author="doetters" w:date="2022-03-28T10:21:00Z"/>
                <w:rFonts w:eastAsia="Times New Roman"/>
                <w:color w:val="000000"/>
                <w:sz w:val="20"/>
                <w:szCs w:val="20"/>
                <w:lang w:eastAsia="de-DE"/>
              </w:rPr>
            </w:pPr>
            <w:moveFrom w:id="1016"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5BA06FDD" w14:textId="7D985141" w:rsidR="00920883" w:rsidRPr="006724BB" w:rsidDel="002E16A1" w:rsidRDefault="00920883" w:rsidP="00AC0C9F">
            <w:pPr>
              <w:spacing w:after="0" w:line="240" w:lineRule="auto"/>
              <w:jc w:val="center"/>
              <w:rPr>
                <w:moveFrom w:id="1017" w:author="doetters" w:date="2022-03-28T10:21:00Z"/>
                <w:rFonts w:eastAsia="Times New Roman"/>
                <w:color w:val="000000"/>
                <w:sz w:val="20"/>
                <w:szCs w:val="20"/>
                <w:lang w:eastAsia="de-DE"/>
              </w:rPr>
            </w:pPr>
            <w:moveFrom w:id="1018" w:author="doetters" w:date="2022-03-28T10:21:00Z">
              <w:r w:rsidRPr="006724BB" w:rsidDel="002E16A1">
                <w:rPr>
                  <w:rFonts w:eastAsia="Times New Roman"/>
                  <w:color w:val="000000"/>
                  <w:sz w:val="20"/>
                  <w:szCs w:val="20"/>
                  <w:lang w:eastAsia="de-DE"/>
                </w:rPr>
                <w:t>354.48</w:t>
              </w:r>
            </w:moveFrom>
          </w:p>
        </w:tc>
        <w:tc>
          <w:tcPr>
            <w:tcW w:w="2058" w:type="dxa"/>
            <w:tcBorders>
              <w:top w:val="nil"/>
              <w:left w:val="nil"/>
              <w:bottom w:val="nil"/>
              <w:right w:val="nil"/>
            </w:tcBorders>
            <w:shd w:val="clear" w:color="auto" w:fill="auto"/>
            <w:hideMark/>
          </w:tcPr>
          <w:p w14:paraId="34F04FC6" w14:textId="57722379" w:rsidR="00920883" w:rsidRPr="006724BB" w:rsidDel="002E16A1" w:rsidRDefault="00920883" w:rsidP="00AC0C9F">
            <w:pPr>
              <w:spacing w:after="0" w:line="240" w:lineRule="auto"/>
              <w:jc w:val="center"/>
              <w:rPr>
                <w:moveFrom w:id="1019" w:author="doetters" w:date="2022-03-28T10:21:00Z"/>
                <w:rFonts w:eastAsia="Times New Roman"/>
                <w:color w:val="000000"/>
                <w:sz w:val="20"/>
                <w:szCs w:val="20"/>
                <w:lang w:eastAsia="de-DE"/>
              </w:rPr>
            </w:pPr>
            <w:moveFrom w:id="1020" w:author="doetters" w:date="2022-03-28T10:21:00Z">
              <w:r w:rsidRPr="006724BB" w:rsidDel="002E16A1">
                <w:rPr>
                  <w:rFonts w:eastAsia="Times New Roman"/>
                  <w:color w:val="000000"/>
                  <w:sz w:val="20"/>
                  <w:szCs w:val="20"/>
                  <w:lang w:eastAsia="de-DE"/>
                </w:rPr>
                <w:t>304.41 – 404.56</w:t>
              </w:r>
            </w:moveFrom>
          </w:p>
        </w:tc>
        <w:tc>
          <w:tcPr>
            <w:tcW w:w="962" w:type="dxa"/>
            <w:tcBorders>
              <w:top w:val="nil"/>
              <w:left w:val="nil"/>
              <w:bottom w:val="nil"/>
              <w:right w:val="nil"/>
            </w:tcBorders>
            <w:shd w:val="clear" w:color="auto" w:fill="auto"/>
            <w:hideMark/>
          </w:tcPr>
          <w:p w14:paraId="023121EB" w14:textId="50C7B259" w:rsidR="00920883" w:rsidRPr="006724BB" w:rsidDel="002E16A1" w:rsidRDefault="00920883" w:rsidP="00AC0C9F">
            <w:pPr>
              <w:spacing w:after="0" w:line="240" w:lineRule="auto"/>
              <w:jc w:val="center"/>
              <w:rPr>
                <w:moveFrom w:id="1021" w:author="doetters" w:date="2022-03-28T10:21:00Z"/>
                <w:rFonts w:eastAsia="Times New Roman"/>
                <w:b/>
                <w:bCs/>
                <w:color w:val="000000"/>
                <w:sz w:val="20"/>
                <w:szCs w:val="20"/>
                <w:lang w:eastAsia="de-DE"/>
              </w:rPr>
            </w:pPr>
            <w:moveFrom w:id="1022"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31EEF6AF" w14:textId="1811CE8F" w:rsidR="00920883" w:rsidRPr="006724BB" w:rsidDel="002E16A1" w:rsidRDefault="00920883" w:rsidP="00AC0C9F">
            <w:pPr>
              <w:spacing w:after="0" w:line="240" w:lineRule="auto"/>
              <w:jc w:val="center"/>
              <w:rPr>
                <w:moveFrom w:id="1023" w:author="doetters" w:date="2022-03-28T10:21:00Z"/>
                <w:rFonts w:eastAsia="Times New Roman"/>
                <w:color w:val="000000"/>
                <w:sz w:val="20"/>
                <w:szCs w:val="20"/>
                <w:lang w:eastAsia="de-DE"/>
              </w:rPr>
            </w:pPr>
            <w:moveFrom w:id="1024" w:author="doetters" w:date="2022-03-28T10:21:00Z">
              <w:r w:rsidRPr="006724BB" w:rsidDel="002E16A1">
                <w:rPr>
                  <w:rFonts w:eastAsia="Times New Roman"/>
                  <w:color w:val="000000"/>
                  <w:sz w:val="20"/>
                  <w:szCs w:val="20"/>
                  <w:lang w:eastAsia="de-DE"/>
                </w:rPr>
                <w:t>0.38</w:t>
              </w:r>
            </w:moveFrom>
          </w:p>
        </w:tc>
        <w:tc>
          <w:tcPr>
            <w:tcW w:w="962" w:type="dxa"/>
            <w:tcBorders>
              <w:top w:val="nil"/>
              <w:left w:val="nil"/>
              <w:bottom w:val="nil"/>
              <w:right w:val="nil"/>
            </w:tcBorders>
            <w:shd w:val="clear" w:color="auto" w:fill="auto"/>
            <w:noWrap/>
            <w:vAlign w:val="bottom"/>
            <w:hideMark/>
          </w:tcPr>
          <w:p w14:paraId="377A67E7" w14:textId="7E2E0FB3" w:rsidR="00920883" w:rsidRPr="006724BB" w:rsidDel="002E16A1" w:rsidRDefault="00920883" w:rsidP="00AC0C9F">
            <w:pPr>
              <w:spacing w:after="0" w:line="240" w:lineRule="auto"/>
              <w:jc w:val="center"/>
              <w:rPr>
                <w:moveFrom w:id="1025" w:author="doetters" w:date="2022-03-28T10:21:00Z"/>
                <w:rFonts w:eastAsia="Times New Roman"/>
                <w:color w:val="000000"/>
                <w:sz w:val="20"/>
                <w:szCs w:val="20"/>
                <w:lang w:eastAsia="de-DE"/>
              </w:rPr>
            </w:pPr>
            <w:moveFrom w:id="1026" w:author="doetters" w:date="2022-03-28T10:21:00Z">
              <w:r w:rsidRPr="006724BB" w:rsidDel="002E16A1">
                <w:rPr>
                  <w:rFonts w:eastAsia="Times New Roman"/>
                  <w:color w:val="000000"/>
                  <w:sz w:val="20"/>
                  <w:szCs w:val="20"/>
                  <w:lang w:eastAsia="de-DE"/>
                </w:rPr>
                <w:t>0.53</w:t>
              </w:r>
            </w:moveFrom>
          </w:p>
        </w:tc>
      </w:tr>
      <w:tr w:rsidR="00920883" w:rsidRPr="006724BB" w:rsidDel="002E16A1" w14:paraId="69BE8924" w14:textId="0CD6D826" w:rsidTr="00AC0C9F">
        <w:trPr>
          <w:trHeight w:val="300"/>
        </w:trPr>
        <w:tc>
          <w:tcPr>
            <w:tcW w:w="1074" w:type="dxa"/>
            <w:tcBorders>
              <w:top w:val="nil"/>
              <w:left w:val="nil"/>
              <w:bottom w:val="nil"/>
              <w:right w:val="nil"/>
            </w:tcBorders>
            <w:shd w:val="clear" w:color="auto" w:fill="auto"/>
            <w:noWrap/>
            <w:vAlign w:val="bottom"/>
            <w:hideMark/>
          </w:tcPr>
          <w:p w14:paraId="494CCB48" w14:textId="24084F2F" w:rsidR="00920883" w:rsidRPr="006724BB" w:rsidDel="002E16A1" w:rsidRDefault="00920883" w:rsidP="00AC0C9F">
            <w:pPr>
              <w:spacing w:after="0" w:line="240" w:lineRule="auto"/>
              <w:jc w:val="center"/>
              <w:rPr>
                <w:moveFrom w:id="1027"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221F756E" w14:textId="6DD27A2A" w:rsidR="00920883" w:rsidRPr="006724BB" w:rsidDel="002E16A1" w:rsidRDefault="00920883" w:rsidP="00AC0C9F">
            <w:pPr>
              <w:spacing w:after="0" w:line="240" w:lineRule="auto"/>
              <w:rPr>
                <w:moveFrom w:id="1028" w:author="doetters" w:date="2022-03-28T10:21:00Z"/>
                <w:rFonts w:eastAsia="Times New Roman"/>
                <w:color w:val="000000"/>
                <w:sz w:val="20"/>
                <w:szCs w:val="20"/>
                <w:lang w:eastAsia="de-DE"/>
              </w:rPr>
            </w:pPr>
            <w:moveFrom w:id="1029"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2BE8C27F" w14:textId="3EA59106" w:rsidR="00920883" w:rsidRPr="006724BB" w:rsidDel="002E16A1" w:rsidRDefault="00920883" w:rsidP="00AC0C9F">
            <w:pPr>
              <w:spacing w:after="0" w:line="240" w:lineRule="auto"/>
              <w:jc w:val="center"/>
              <w:rPr>
                <w:moveFrom w:id="1030" w:author="doetters" w:date="2022-03-28T10:21:00Z"/>
                <w:rFonts w:eastAsia="Times New Roman"/>
                <w:color w:val="000000"/>
                <w:sz w:val="20"/>
                <w:szCs w:val="20"/>
                <w:lang w:eastAsia="de-DE"/>
              </w:rPr>
            </w:pPr>
            <w:moveFrom w:id="1031" w:author="doetters" w:date="2022-03-28T10:21:00Z">
              <w:r w:rsidRPr="006724BB" w:rsidDel="002E16A1">
                <w:rPr>
                  <w:rFonts w:eastAsia="Times New Roman"/>
                  <w:color w:val="000000"/>
                  <w:sz w:val="20"/>
                  <w:szCs w:val="20"/>
                  <w:lang w:eastAsia="de-DE"/>
                </w:rPr>
                <w:t>-121.41</w:t>
              </w:r>
            </w:moveFrom>
          </w:p>
        </w:tc>
        <w:tc>
          <w:tcPr>
            <w:tcW w:w="2058" w:type="dxa"/>
            <w:tcBorders>
              <w:top w:val="nil"/>
              <w:left w:val="nil"/>
              <w:bottom w:val="nil"/>
              <w:right w:val="nil"/>
            </w:tcBorders>
            <w:shd w:val="clear" w:color="auto" w:fill="auto"/>
            <w:hideMark/>
          </w:tcPr>
          <w:p w14:paraId="1B7A4B32" w14:textId="70B95F14" w:rsidR="00920883" w:rsidRPr="006724BB" w:rsidDel="002E16A1" w:rsidRDefault="00920883" w:rsidP="00AC0C9F">
            <w:pPr>
              <w:spacing w:after="0" w:line="240" w:lineRule="auto"/>
              <w:jc w:val="center"/>
              <w:rPr>
                <w:moveFrom w:id="1032" w:author="doetters" w:date="2022-03-28T10:21:00Z"/>
                <w:rFonts w:eastAsia="Times New Roman"/>
                <w:color w:val="000000"/>
                <w:sz w:val="20"/>
                <w:szCs w:val="20"/>
                <w:lang w:eastAsia="de-DE"/>
              </w:rPr>
            </w:pPr>
            <w:moveFrom w:id="1033" w:author="doetters" w:date="2022-03-28T10:21:00Z">
              <w:r w:rsidRPr="006724BB" w:rsidDel="002E16A1">
                <w:rPr>
                  <w:rFonts w:eastAsia="Times New Roman"/>
                  <w:color w:val="000000"/>
                  <w:sz w:val="20"/>
                  <w:szCs w:val="20"/>
                  <w:lang w:eastAsia="de-DE"/>
                </w:rPr>
                <w:t>-186.77 – -56.05</w:t>
              </w:r>
            </w:moveFrom>
          </w:p>
        </w:tc>
        <w:tc>
          <w:tcPr>
            <w:tcW w:w="962" w:type="dxa"/>
            <w:tcBorders>
              <w:top w:val="nil"/>
              <w:left w:val="nil"/>
              <w:bottom w:val="nil"/>
              <w:right w:val="nil"/>
            </w:tcBorders>
            <w:shd w:val="clear" w:color="auto" w:fill="auto"/>
            <w:hideMark/>
          </w:tcPr>
          <w:p w14:paraId="3DA37476" w14:textId="1281828C" w:rsidR="00920883" w:rsidRPr="006724BB" w:rsidDel="002E16A1" w:rsidRDefault="00920883" w:rsidP="00AC0C9F">
            <w:pPr>
              <w:spacing w:after="0" w:line="240" w:lineRule="auto"/>
              <w:jc w:val="center"/>
              <w:rPr>
                <w:moveFrom w:id="1034" w:author="doetters" w:date="2022-03-28T10:21:00Z"/>
                <w:rFonts w:eastAsia="Times New Roman"/>
                <w:b/>
                <w:bCs/>
                <w:color w:val="000000"/>
                <w:sz w:val="20"/>
                <w:szCs w:val="20"/>
                <w:lang w:eastAsia="de-DE"/>
              </w:rPr>
            </w:pPr>
            <w:moveFrom w:id="1035"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42B7AEA8" w14:textId="0D79E724" w:rsidR="00920883" w:rsidRPr="006724BB" w:rsidDel="002E16A1" w:rsidRDefault="00920883" w:rsidP="00AC0C9F">
            <w:pPr>
              <w:spacing w:after="0" w:line="240" w:lineRule="auto"/>
              <w:jc w:val="center"/>
              <w:rPr>
                <w:moveFrom w:id="1036"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BB42A11" w14:textId="18A4FEFC" w:rsidR="00920883" w:rsidRPr="006724BB" w:rsidDel="002E16A1" w:rsidRDefault="00920883" w:rsidP="00AC0C9F">
            <w:pPr>
              <w:spacing w:after="0" w:line="240" w:lineRule="auto"/>
              <w:jc w:val="center"/>
              <w:rPr>
                <w:moveFrom w:id="1037" w:author="doetters" w:date="2022-03-28T10:21:00Z"/>
                <w:rFonts w:eastAsia="Times New Roman"/>
                <w:sz w:val="20"/>
                <w:szCs w:val="20"/>
                <w:lang w:eastAsia="de-DE"/>
              </w:rPr>
            </w:pPr>
          </w:p>
        </w:tc>
      </w:tr>
      <w:tr w:rsidR="00920883" w:rsidRPr="006724BB" w:rsidDel="002E16A1" w14:paraId="7C9ADA1A" w14:textId="1507A82A" w:rsidTr="00AC0C9F">
        <w:trPr>
          <w:trHeight w:val="300"/>
        </w:trPr>
        <w:tc>
          <w:tcPr>
            <w:tcW w:w="1074" w:type="dxa"/>
            <w:tcBorders>
              <w:top w:val="nil"/>
              <w:left w:val="nil"/>
              <w:bottom w:val="nil"/>
              <w:right w:val="nil"/>
            </w:tcBorders>
            <w:shd w:val="clear" w:color="auto" w:fill="auto"/>
            <w:noWrap/>
            <w:vAlign w:val="bottom"/>
            <w:hideMark/>
          </w:tcPr>
          <w:p w14:paraId="4DA02868" w14:textId="292EF20A" w:rsidR="00920883" w:rsidRPr="006724BB" w:rsidDel="002E16A1" w:rsidRDefault="00920883" w:rsidP="00AC0C9F">
            <w:pPr>
              <w:spacing w:after="0" w:line="240" w:lineRule="auto"/>
              <w:jc w:val="center"/>
              <w:rPr>
                <w:moveFrom w:id="1038"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143B0110" w14:textId="09082102" w:rsidR="00920883" w:rsidRPr="006724BB" w:rsidDel="002E16A1" w:rsidRDefault="00920883" w:rsidP="00AC0C9F">
            <w:pPr>
              <w:spacing w:after="0" w:line="240" w:lineRule="auto"/>
              <w:rPr>
                <w:moveFrom w:id="1039" w:author="doetters" w:date="2022-03-28T10:21:00Z"/>
                <w:rFonts w:eastAsia="Times New Roman"/>
                <w:color w:val="000000"/>
                <w:sz w:val="20"/>
                <w:szCs w:val="20"/>
                <w:lang w:eastAsia="de-DE"/>
              </w:rPr>
            </w:pPr>
            <w:moveFrom w:id="1040"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36A49024" w14:textId="17E7061F" w:rsidR="00920883" w:rsidRPr="006724BB" w:rsidDel="002E16A1" w:rsidRDefault="00920883" w:rsidP="00AC0C9F">
            <w:pPr>
              <w:spacing w:after="0" w:line="240" w:lineRule="auto"/>
              <w:jc w:val="center"/>
              <w:rPr>
                <w:moveFrom w:id="1041" w:author="doetters" w:date="2022-03-28T10:21:00Z"/>
                <w:rFonts w:eastAsia="Times New Roman"/>
                <w:color w:val="000000"/>
                <w:sz w:val="20"/>
                <w:szCs w:val="20"/>
                <w:lang w:eastAsia="de-DE"/>
              </w:rPr>
            </w:pPr>
            <w:moveFrom w:id="1042" w:author="doetters" w:date="2022-03-28T10:21:00Z">
              <w:r w:rsidRPr="006724BB" w:rsidDel="002E16A1">
                <w:rPr>
                  <w:rFonts w:eastAsia="Times New Roman"/>
                  <w:color w:val="000000"/>
                  <w:sz w:val="20"/>
                  <w:szCs w:val="20"/>
                  <w:lang w:eastAsia="de-DE"/>
                </w:rPr>
                <w:t>163.02</w:t>
              </w:r>
            </w:moveFrom>
          </w:p>
        </w:tc>
        <w:tc>
          <w:tcPr>
            <w:tcW w:w="2058" w:type="dxa"/>
            <w:tcBorders>
              <w:top w:val="nil"/>
              <w:left w:val="nil"/>
              <w:bottom w:val="nil"/>
              <w:right w:val="nil"/>
            </w:tcBorders>
            <w:shd w:val="clear" w:color="auto" w:fill="auto"/>
            <w:hideMark/>
          </w:tcPr>
          <w:p w14:paraId="623A79EF" w14:textId="14E2962D" w:rsidR="00920883" w:rsidRPr="006724BB" w:rsidDel="002E16A1" w:rsidRDefault="00920883" w:rsidP="00AC0C9F">
            <w:pPr>
              <w:spacing w:after="0" w:line="240" w:lineRule="auto"/>
              <w:jc w:val="center"/>
              <w:rPr>
                <w:moveFrom w:id="1043" w:author="doetters" w:date="2022-03-28T10:21:00Z"/>
                <w:rFonts w:eastAsia="Times New Roman"/>
                <w:color w:val="000000"/>
                <w:sz w:val="20"/>
                <w:szCs w:val="20"/>
                <w:lang w:eastAsia="de-DE"/>
              </w:rPr>
            </w:pPr>
            <w:moveFrom w:id="1044" w:author="doetters" w:date="2022-03-28T10:21:00Z">
              <w:r w:rsidRPr="006724BB" w:rsidDel="002E16A1">
                <w:rPr>
                  <w:rFonts w:eastAsia="Times New Roman"/>
                  <w:color w:val="000000"/>
                  <w:sz w:val="20"/>
                  <w:szCs w:val="20"/>
                  <w:lang w:eastAsia="de-DE"/>
                </w:rPr>
                <w:t>98.08 – 227.95</w:t>
              </w:r>
            </w:moveFrom>
          </w:p>
        </w:tc>
        <w:tc>
          <w:tcPr>
            <w:tcW w:w="962" w:type="dxa"/>
            <w:tcBorders>
              <w:top w:val="nil"/>
              <w:left w:val="nil"/>
              <w:bottom w:val="nil"/>
              <w:right w:val="nil"/>
            </w:tcBorders>
            <w:shd w:val="clear" w:color="auto" w:fill="auto"/>
            <w:hideMark/>
          </w:tcPr>
          <w:p w14:paraId="7864C340" w14:textId="53A7F7B1" w:rsidR="00920883" w:rsidRPr="006724BB" w:rsidDel="002E16A1" w:rsidRDefault="00920883" w:rsidP="00AC0C9F">
            <w:pPr>
              <w:spacing w:after="0" w:line="240" w:lineRule="auto"/>
              <w:jc w:val="center"/>
              <w:rPr>
                <w:moveFrom w:id="1045" w:author="doetters" w:date="2022-03-28T10:21:00Z"/>
                <w:rFonts w:eastAsia="Times New Roman"/>
                <w:b/>
                <w:bCs/>
                <w:color w:val="000000"/>
                <w:sz w:val="20"/>
                <w:szCs w:val="20"/>
                <w:lang w:eastAsia="de-DE"/>
              </w:rPr>
            </w:pPr>
            <w:moveFrom w:id="1046"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4CA37100" w14:textId="6DD615BE" w:rsidR="00920883" w:rsidRPr="006724BB" w:rsidDel="002E16A1" w:rsidRDefault="00920883" w:rsidP="00AC0C9F">
            <w:pPr>
              <w:spacing w:after="0" w:line="240" w:lineRule="auto"/>
              <w:jc w:val="center"/>
              <w:rPr>
                <w:moveFrom w:id="1047"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532E57E" w14:textId="490D0F10" w:rsidR="00920883" w:rsidRPr="006724BB" w:rsidDel="002E16A1" w:rsidRDefault="00920883" w:rsidP="00AC0C9F">
            <w:pPr>
              <w:spacing w:after="0" w:line="240" w:lineRule="auto"/>
              <w:jc w:val="center"/>
              <w:rPr>
                <w:moveFrom w:id="1048" w:author="doetters" w:date="2022-03-28T10:21:00Z"/>
                <w:rFonts w:eastAsia="Times New Roman"/>
                <w:sz w:val="20"/>
                <w:szCs w:val="20"/>
                <w:lang w:eastAsia="de-DE"/>
              </w:rPr>
            </w:pPr>
          </w:p>
        </w:tc>
      </w:tr>
      <w:tr w:rsidR="00920883" w:rsidRPr="006724BB" w:rsidDel="002E16A1" w14:paraId="2A3B5C87" w14:textId="422CE5BD" w:rsidTr="00AC0C9F">
        <w:trPr>
          <w:trHeight w:val="300"/>
        </w:trPr>
        <w:tc>
          <w:tcPr>
            <w:tcW w:w="1074" w:type="dxa"/>
            <w:tcBorders>
              <w:top w:val="nil"/>
              <w:left w:val="nil"/>
              <w:bottom w:val="nil"/>
              <w:right w:val="nil"/>
            </w:tcBorders>
            <w:shd w:val="clear" w:color="auto" w:fill="auto"/>
            <w:noWrap/>
            <w:vAlign w:val="bottom"/>
            <w:hideMark/>
          </w:tcPr>
          <w:p w14:paraId="5BAE14A6" w14:textId="61CB1472" w:rsidR="00920883" w:rsidRPr="006724BB" w:rsidDel="002E16A1" w:rsidRDefault="00920883" w:rsidP="00AC0C9F">
            <w:pPr>
              <w:spacing w:after="0" w:line="240" w:lineRule="auto"/>
              <w:jc w:val="center"/>
              <w:rPr>
                <w:moveFrom w:id="1049"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405B123A" w14:textId="46DC344D" w:rsidR="00920883" w:rsidRPr="006724BB" w:rsidDel="002E16A1" w:rsidRDefault="00920883" w:rsidP="00AC0C9F">
            <w:pPr>
              <w:spacing w:after="0" w:line="240" w:lineRule="auto"/>
              <w:rPr>
                <w:moveFrom w:id="1050" w:author="doetters" w:date="2022-03-28T10:21:00Z"/>
                <w:rFonts w:eastAsia="Times New Roman"/>
                <w:color w:val="000000"/>
                <w:sz w:val="20"/>
                <w:szCs w:val="20"/>
                <w:lang w:eastAsia="de-DE"/>
              </w:rPr>
            </w:pPr>
            <w:moveFrom w:id="1051"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00D70075" w14:textId="08CF547A" w:rsidR="00920883" w:rsidRPr="006724BB" w:rsidDel="002E16A1" w:rsidRDefault="00920883" w:rsidP="00AC0C9F">
            <w:pPr>
              <w:spacing w:after="0" w:line="240" w:lineRule="auto"/>
              <w:jc w:val="center"/>
              <w:rPr>
                <w:moveFrom w:id="1052" w:author="doetters" w:date="2022-03-28T10:21:00Z"/>
                <w:rFonts w:eastAsia="Times New Roman"/>
                <w:color w:val="000000"/>
                <w:sz w:val="20"/>
                <w:szCs w:val="20"/>
                <w:lang w:eastAsia="de-DE"/>
              </w:rPr>
            </w:pPr>
            <w:moveFrom w:id="1053" w:author="doetters" w:date="2022-03-28T10:21:00Z">
              <w:r w:rsidRPr="006724BB" w:rsidDel="002E16A1">
                <w:rPr>
                  <w:rFonts w:eastAsia="Times New Roman"/>
                  <w:color w:val="000000"/>
                  <w:sz w:val="20"/>
                  <w:szCs w:val="20"/>
                  <w:lang w:eastAsia="de-DE"/>
                </w:rPr>
                <w:t>-6.51</w:t>
              </w:r>
            </w:moveFrom>
          </w:p>
        </w:tc>
        <w:tc>
          <w:tcPr>
            <w:tcW w:w="2058" w:type="dxa"/>
            <w:tcBorders>
              <w:top w:val="nil"/>
              <w:left w:val="nil"/>
              <w:bottom w:val="nil"/>
              <w:right w:val="nil"/>
            </w:tcBorders>
            <w:shd w:val="clear" w:color="auto" w:fill="auto"/>
            <w:hideMark/>
          </w:tcPr>
          <w:p w14:paraId="5339439F" w14:textId="394466B6" w:rsidR="00920883" w:rsidRPr="006724BB" w:rsidDel="002E16A1" w:rsidRDefault="00920883" w:rsidP="00AC0C9F">
            <w:pPr>
              <w:spacing w:after="0" w:line="240" w:lineRule="auto"/>
              <w:jc w:val="center"/>
              <w:rPr>
                <w:moveFrom w:id="1054" w:author="doetters" w:date="2022-03-28T10:21:00Z"/>
                <w:rFonts w:eastAsia="Times New Roman"/>
                <w:color w:val="000000"/>
                <w:sz w:val="20"/>
                <w:szCs w:val="20"/>
                <w:lang w:eastAsia="de-DE"/>
              </w:rPr>
            </w:pPr>
            <w:moveFrom w:id="1055" w:author="doetters" w:date="2022-03-28T10:21:00Z">
              <w:r w:rsidRPr="006724BB" w:rsidDel="002E16A1">
                <w:rPr>
                  <w:rFonts w:eastAsia="Times New Roman"/>
                  <w:color w:val="000000"/>
                  <w:sz w:val="20"/>
                  <w:szCs w:val="20"/>
                  <w:lang w:eastAsia="de-DE"/>
                </w:rPr>
                <w:t>-56.15 – 43.13</w:t>
              </w:r>
            </w:moveFrom>
          </w:p>
        </w:tc>
        <w:tc>
          <w:tcPr>
            <w:tcW w:w="962" w:type="dxa"/>
            <w:tcBorders>
              <w:top w:val="nil"/>
              <w:left w:val="nil"/>
              <w:bottom w:val="nil"/>
              <w:right w:val="nil"/>
            </w:tcBorders>
            <w:shd w:val="clear" w:color="auto" w:fill="auto"/>
            <w:hideMark/>
          </w:tcPr>
          <w:p w14:paraId="56E410AA" w14:textId="102514EF" w:rsidR="00920883" w:rsidRPr="006724BB" w:rsidDel="002E16A1" w:rsidRDefault="00920883" w:rsidP="00AC0C9F">
            <w:pPr>
              <w:spacing w:after="0" w:line="240" w:lineRule="auto"/>
              <w:jc w:val="center"/>
              <w:rPr>
                <w:moveFrom w:id="1056" w:author="doetters" w:date="2022-03-28T10:21:00Z"/>
                <w:rFonts w:eastAsia="Times New Roman"/>
                <w:color w:val="000000"/>
                <w:sz w:val="20"/>
                <w:szCs w:val="20"/>
                <w:lang w:eastAsia="de-DE"/>
              </w:rPr>
            </w:pPr>
            <w:moveFrom w:id="1057" w:author="doetters" w:date="2022-03-28T10:21:00Z">
              <w:r w:rsidRPr="006724BB" w:rsidDel="002E16A1">
                <w:rPr>
                  <w:rFonts w:eastAsia="Times New Roman"/>
                  <w:color w:val="000000"/>
                  <w:sz w:val="20"/>
                  <w:szCs w:val="20"/>
                  <w:lang w:eastAsia="de-DE"/>
                </w:rPr>
                <w:t>0.797</w:t>
              </w:r>
            </w:moveFrom>
          </w:p>
        </w:tc>
        <w:tc>
          <w:tcPr>
            <w:tcW w:w="1007" w:type="dxa"/>
            <w:tcBorders>
              <w:top w:val="nil"/>
              <w:left w:val="nil"/>
              <w:bottom w:val="nil"/>
              <w:right w:val="nil"/>
            </w:tcBorders>
            <w:shd w:val="clear" w:color="auto" w:fill="auto"/>
            <w:noWrap/>
            <w:vAlign w:val="bottom"/>
            <w:hideMark/>
          </w:tcPr>
          <w:p w14:paraId="06603043" w14:textId="79A0CCDE" w:rsidR="00920883" w:rsidRPr="006724BB" w:rsidDel="002E16A1" w:rsidRDefault="00920883" w:rsidP="00AC0C9F">
            <w:pPr>
              <w:spacing w:after="0" w:line="240" w:lineRule="auto"/>
              <w:jc w:val="center"/>
              <w:rPr>
                <w:moveFrom w:id="1058"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3284066" w14:textId="28E05BC2" w:rsidR="00920883" w:rsidRPr="006724BB" w:rsidDel="002E16A1" w:rsidRDefault="00920883" w:rsidP="00AC0C9F">
            <w:pPr>
              <w:spacing w:after="0" w:line="240" w:lineRule="auto"/>
              <w:jc w:val="center"/>
              <w:rPr>
                <w:moveFrom w:id="1059" w:author="doetters" w:date="2022-03-28T10:21:00Z"/>
                <w:rFonts w:eastAsia="Times New Roman"/>
                <w:sz w:val="20"/>
                <w:szCs w:val="20"/>
                <w:lang w:eastAsia="de-DE"/>
              </w:rPr>
            </w:pPr>
          </w:p>
        </w:tc>
      </w:tr>
      <w:tr w:rsidR="00920883" w:rsidRPr="006724BB" w:rsidDel="002E16A1" w14:paraId="253AB900" w14:textId="379A5EAF" w:rsidTr="00AC0C9F">
        <w:trPr>
          <w:trHeight w:val="300"/>
        </w:trPr>
        <w:tc>
          <w:tcPr>
            <w:tcW w:w="1074" w:type="dxa"/>
            <w:tcBorders>
              <w:top w:val="nil"/>
              <w:left w:val="nil"/>
              <w:bottom w:val="nil"/>
              <w:right w:val="nil"/>
            </w:tcBorders>
            <w:shd w:val="clear" w:color="auto" w:fill="auto"/>
            <w:noWrap/>
            <w:vAlign w:val="bottom"/>
            <w:hideMark/>
          </w:tcPr>
          <w:p w14:paraId="425967DB" w14:textId="4F764958" w:rsidR="00920883" w:rsidRPr="006724BB" w:rsidDel="002E16A1" w:rsidRDefault="00920883" w:rsidP="00AC0C9F">
            <w:pPr>
              <w:spacing w:after="0" w:line="240" w:lineRule="auto"/>
              <w:jc w:val="center"/>
              <w:rPr>
                <w:moveFrom w:id="1060"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7AF21AF7" w14:textId="07E88BF7" w:rsidR="00920883" w:rsidRPr="006724BB" w:rsidDel="002E16A1" w:rsidRDefault="00920883" w:rsidP="00AC0C9F">
            <w:pPr>
              <w:spacing w:after="0" w:line="240" w:lineRule="auto"/>
              <w:rPr>
                <w:moveFrom w:id="1061" w:author="doetters" w:date="2022-03-28T10:21:00Z"/>
                <w:rFonts w:eastAsia="Times New Roman"/>
                <w:color w:val="000000"/>
                <w:sz w:val="20"/>
                <w:szCs w:val="20"/>
                <w:lang w:eastAsia="de-DE"/>
              </w:rPr>
            </w:pPr>
            <w:moveFrom w:id="1062"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350170D7" w14:textId="7F4E31C8" w:rsidR="00920883" w:rsidRPr="006724BB" w:rsidDel="002E16A1" w:rsidRDefault="00920883" w:rsidP="00AC0C9F">
            <w:pPr>
              <w:spacing w:after="0" w:line="240" w:lineRule="auto"/>
              <w:jc w:val="center"/>
              <w:rPr>
                <w:moveFrom w:id="1063" w:author="doetters" w:date="2022-03-28T10:21:00Z"/>
                <w:rFonts w:eastAsia="Times New Roman"/>
                <w:color w:val="000000"/>
                <w:sz w:val="20"/>
                <w:szCs w:val="20"/>
                <w:lang w:eastAsia="de-DE"/>
              </w:rPr>
            </w:pPr>
            <w:moveFrom w:id="1064" w:author="doetters" w:date="2022-03-28T10:21:00Z">
              <w:r w:rsidRPr="006724BB" w:rsidDel="002E16A1">
                <w:rPr>
                  <w:rFonts w:eastAsia="Times New Roman"/>
                  <w:color w:val="000000"/>
                  <w:sz w:val="20"/>
                  <w:szCs w:val="20"/>
                  <w:lang w:eastAsia="de-DE"/>
                </w:rPr>
                <w:t>2.72</w:t>
              </w:r>
            </w:moveFrom>
          </w:p>
        </w:tc>
        <w:tc>
          <w:tcPr>
            <w:tcW w:w="2058" w:type="dxa"/>
            <w:tcBorders>
              <w:top w:val="nil"/>
              <w:left w:val="nil"/>
              <w:bottom w:val="nil"/>
              <w:right w:val="nil"/>
            </w:tcBorders>
            <w:shd w:val="clear" w:color="auto" w:fill="auto"/>
            <w:hideMark/>
          </w:tcPr>
          <w:p w14:paraId="1352AC5E" w14:textId="75D8C88E" w:rsidR="00920883" w:rsidRPr="006724BB" w:rsidDel="002E16A1" w:rsidRDefault="00920883" w:rsidP="00AC0C9F">
            <w:pPr>
              <w:spacing w:after="0" w:line="240" w:lineRule="auto"/>
              <w:jc w:val="center"/>
              <w:rPr>
                <w:moveFrom w:id="1065" w:author="doetters" w:date="2022-03-28T10:21:00Z"/>
                <w:rFonts w:eastAsia="Times New Roman"/>
                <w:color w:val="000000"/>
                <w:sz w:val="20"/>
                <w:szCs w:val="20"/>
                <w:lang w:eastAsia="de-DE"/>
              </w:rPr>
            </w:pPr>
            <w:moveFrom w:id="1066" w:author="doetters" w:date="2022-03-28T10:21:00Z">
              <w:r w:rsidRPr="006724BB" w:rsidDel="002E16A1">
                <w:rPr>
                  <w:rFonts w:eastAsia="Times New Roman"/>
                  <w:color w:val="000000"/>
                  <w:sz w:val="20"/>
                  <w:szCs w:val="20"/>
                  <w:lang w:eastAsia="de-DE"/>
                </w:rPr>
                <w:t>-37.76 – 43.20</w:t>
              </w:r>
            </w:moveFrom>
          </w:p>
        </w:tc>
        <w:tc>
          <w:tcPr>
            <w:tcW w:w="962" w:type="dxa"/>
            <w:tcBorders>
              <w:top w:val="nil"/>
              <w:left w:val="nil"/>
              <w:bottom w:val="nil"/>
              <w:right w:val="nil"/>
            </w:tcBorders>
            <w:shd w:val="clear" w:color="auto" w:fill="auto"/>
            <w:hideMark/>
          </w:tcPr>
          <w:p w14:paraId="65AB57D4" w14:textId="1892D604" w:rsidR="00920883" w:rsidRPr="006724BB" w:rsidDel="002E16A1" w:rsidRDefault="00920883" w:rsidP="00AC0C9F">
            <w:pPr>
              <w:spacing w:after="0" w:line="240" w:lineRule="auto"/>
              <w:jc w:val="center"/>
              <w:rPr>
                <w:moveFrom w:id="1067" w:author="doetters" w:date="2022-03-28T10:21:00Z"/>
                <w:rFonts w:eastAsia="Times New Roman"/>
                <w:color w:val="000000"/>
                <w:sz w:val="20"/>
                <w:szCs w:val="20"/>
                <w:lang w:eastAsia="de-DE"/>
              </w:rPr>
            </w:pPr>
            <w:moveFrom w:id="1068" w:author="doetters" w:date="2022-03-28T10:21:00Z">
              <w:r w:rsidRPr="006724BB" w:rsidDel="002E16A1">
                <w:rPr>
                  <w:rFonts w:eastAsia="Times New Roman"/>
                  <w:color w:val="000000"/>
                  <w:sz w:val="20"/>
                  <w:szCs w:val="20"/>
                  <w:lang w:eastAsia="de-DE"/>
                </w:rPr>
                <w:t>0.895</w:t>
              </w:r>
            </w:moveFrom>
          </w:p>
        </w:tc>
        <w:tc>
          <w:tcPr>
            <w:tcW w:w="1007" w:type="dxa"/>
            <w:tcBorders>
              <w:top w:val="nil"/>
              <w:left w:val="nil"/>
              <w:bottom w:val="nil"/>
              <w:right w:val="nil"/>
            </w:tcBorders>
            <w:shd w:val="clear" w:color="auto" w:fill="auto"/>
            <w:noWrap/>
            <w:vAlign w:val="bottom"/>
            <w:hideMark/>
          </w:tcPr>
          <w:p w14:paraId="79555D5E" w14:textId="5429169E" w:rsidR="00920883" w:rsidRPr="006724BB" w:rsidDel="002E16A1" w:rsidRDefault="00920883" w:rsidP="00AC0C9F">
            <w:pPr>
              <w:spacing w:after="0" w:line="240" w:lineRule="auto"/>
              <w:jc w:val="center"/>
              <w:rPr>
                <w:moveFrom w:id="1069"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AEBDAEE" w14:textId="475589F5" w:rsidR="00920883" w:rsidRPr="006724BB" w:rsidDel="002E16A1" w:rsidRDefault="00920883" w:rsidP="00AC0C9F">
            <w:pPr>
              <w:spacing w:after="0" w:line="240" w:lineRule="auto"/>
              <w:jc w:val="center"/>
              <w:rPr>
                <w:moveFrom w:id="1070" w:author="doetters" w:date="2022-03-28T10:21:00Z"/>
                <w:rFonts w:eastAsia="Times New Roman"/>
                <w:sz w:val="20"/>
                <w:szCs w:val="20"/>
                <w:lang w:eastAsia="de-DE"/>
              </w:rPr>
            </w:pPr>
          </w:p>
        </w:tc>
      </w:tr>
      <w:tr w:rsidR="00920883" w:rsidRPr="006724BB" w:rsidDel="002E16A1" w14:paraId="029DB393" w14:textId="5972ED8F" w:rsidTr="00AC0C9F">
        <w:trPr>
          <w:trHeight w:val="300"/>
        </w:trPr>
        <w:tc>
          <w:tcPr>
            <w:tcW w:w="1074" w:type="dxa"/>
            <w:tcBorders>
              <w:top w:val="nil"/>
              <w:left w:val="nil"/>
              <w:bottom w:val="single" w:sz="4" w:space="0" w:color="auto"/>
              <w:right w:val="nil"/>
            </w:tcBorders>
            <w:shd w:val="clear" w:color="auto" w:fill="auto"/>
            <w:noWrap/>
            <w:vAlign w:val="bottom"/>
            <w:hideMark/>
          </w:tcPr>
          <w:p w14:paraId="58D7F4FD" w14:textId="382F41E2" w:rsidR="00920883" w:rsidRPr="006724BB" w:rsidDel="002E16A1" w:rsidRDefault="00920883" w:rsidP="00AC0C9F">
            <w:pPr>
              <w:spacing w:after="0" w:line="240" w:lineRule="auto"/>
              <w:jc w:val="center"/>
              <w:rPr>
                <w:moveFrom w:id="1071"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6FDE6C64" w14:textId="07FF3A92" w:rsidR="00920883" w:rsidRPr="006724BB" w:rsidDel="002E16A1" w:rsidRDefault="00920883" w:rsidP="00AC0C9F">
            <w:pPr>
              <w:spacing w:after="0" w:line="240" w:lineRule="auto"/>
              <w:rPr>
                <w:moveFrom w:id="1072" w:author="doetters" w:date="2022-03-28T10:21:00Z"/>
                <w:rFonts w:eastAsia="Times New Roman"/>
                <w:color w:val="000000"/>
                <w:sz w:val="20"/>
                <w:szCs w:val="20"/>
                <w:lang w:eastAsia="de-DE"/>
              </w:rPr>
            </w:pPr>
            <w:moveFrom w:id="1073"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42F13A67" w14:textId="6576A0BE" w:rsidR="00920883" w:rsidRPr="006724BB" w:rsidDel="002E16A1" w:rsidRDefault="00920883" w:rsidP="00AC0C9F">
            <w:pPr>
              <w:spacing w:after="0" w:line="240" w:lineRule="auto"/>
              <w:jc w:val="center"/>
              <w:rPr>
                <w:moveFrom w:id="1074" w:author="doetters" w:date="2022-03-28T10:21:00Z"/>
                <w:rFonts w:eastAsia="Times New Roman"/>
                <w:color w:val="000000"/>
                <w:sz w:val="20"/>
                <w:szCs w:val="20"/>
                <w:lang w:eastAsia="de-DE"/>
              </w:rPr>
            </w:pPr>
            <w:moveFrom w:id="1075" w:author="doetters" w:date="2022-03-28T10:21:00Z">
              <w:r w:rsidRPr="006724BB" w:rsidDel="002E16A1">
                <w:rPr>
                  <w:rFonts w:eastAsia="Times New Roman"/>
                  <w:color w:val="000000"/>
                  <w:sz w:val="20"/>
                  <w:szCs w:val="20"/>
                  <w:lang w:eastAsia="de-DE"/>
                </w:rPr>
                <w:t>27.06</w:t>
              </w:r>
            </w:moveFrom>
          </w:p>
        </w:tc>
        <w:tc>
          <w:tcPr>
            <w:tcW w:w="2058" w:type="dxa"/>
            <w:tcBorders>
              <w:top w:val="nil"/>
              <w:left w:val="nil"/>
              <w:bottom w:val="single" w:sz="4" w:space="0" w:color="auto"/>
              <w:right w:val="nil"/>
            </w:tcBorders>
            <w:shd w:val="clear" w:color="auto" w:fill="auto"/>
            <w:hideMark/>
          </w:tcPr>
          <w:p w14:paraId="3B5A67D8" w14:textId="13019196" w:rsidR="00920883" w:rsidRPr="006724BB" w:rsidDel="002E16A1" w:rsidRDefault="00920883" w:rsidP="00AC0C9F">
            <w:pPr>
              <w:spacing w:after="0" w:line="240" w:lineRule="auto"/>
              <w:jc w:val="center"/>
              <w:rPr>
                <w:moveFrom w:id="1076" w:author="doetters" w:date="2022-03-28T10:21:00Z"/>
                <w:rFonts w:eastAsia="Times New Roman"/>
                <w:color w:val="000000"/>
                <w:sz w:val="20"/>
                <w:szCs w:val="20"/>
                <w:lang w:eastAsia="de-DE"/>
              </w:rPr>
            </w:pPr>
            <w:moveFrom w:id="1077" w:author="doetters" w:date="2022-03-28T10:21:00Z">
              <w:r w:rsidRPr="006724BB" w:rsidDel="002E16A1">
                <w:rPr>
                  <w:rFonts w:eastAsia="Times New Roman"/>
                  <w:color w:val="000000"/>
                  <w:sz w:val="20"/>
                  <w:szCs w:val="20"/>
                  <w:lang w:eastAsia="de-DE"/>
                </w:rPr>
                <w:t>-16.99 – 71.11</w:t>
              </w:r>
            </w:moveFrom>
          </w:p>
        </w:tc>
        <w:tc>
          <w:tcPr>
            <w:tcW w:w="962" w:type="dxa"/>
            <w:tcBorders>
              <w:top w:val="nil"/>
              <w:left w:val="nil"/>
              <w:bottom w:val="single" w:sz="4" w:space="0" w:color="auto"/>
              <w:right w:val="nil"/>
            </w:tcBorders>
            <w:shd w:val="clear" w:color="auto" w:fill="auto"/>
            <w:hideMark/>
          </w:tcPr>
          <w:p w14:paraId="164EAEED" w14:textId="3E3AE4EF" w:rsidR="00920883" w:rsidRPr="006724BB" w:rsidDel="002E16A1" w:rsidRDefault="00920883" w:rsidP="00AC0C9F">
            <w:pPr>
              <w:spacing w:after="0" w:line="240" w:lineRule="auto"/>
              <w:jc w:val="center"/>
              <w:rPr>
                <w:moveFrom w:id="1078" w:author="doetters" w:date="2022-03-28T10:21:00Z"/>
                <w:rFonts w:eastAsia="Times New Roman"/>
                <w:color w:val="000000"/>
                <w:sz w:val="20"/>
                <w:szCs w:val="20"/>
                <w:lang w:eastAsia="de-DE"/>
              </w:rPr>
            </w:pPr>
            <w:moveFrom w:id="1079" w:author="doetters" w:date="2022-03-28T10:21:00Z">
              <w:r w:rsidRPr="006724BB" w:rsidDel="002E16A1">
                <w:rPr>
                  <w:rFonts w:eastAsia="Times New Roman"/>
                  <w:color w:val="000000"/>
                  <w:sz w:val="20"/>
                  <w:szCs w:val="20"/>
                  <w:lang w:eastAsia="de-DE"/>
                </w:rPr>
                <w:t>0.229</w:t>
              </w:r>
            </w:moveFrom>
          </w:p>
        </w:tc>
        <w:tc>
          <w:tcPr>
            <w:tcW w:w="1007" w:type="dxa"/>
            <w:tcBorders>
              <w:top w:val="nil"/>
              <w:left w:val="nil"/>
              <w:bottom w:val="single" w:sz="4" w:space="0" w:color="auto"/>
              <w:right w:val="nil"/>
            </w:tcBorders>
            <w:shd w:val="clear" w:color="auto" w:fill="auto"/>
            <w:noWrap/>
            <w:vAlign w:val="bottom"/>
            <w:hideMark/>
          </w:tcPr>
          <w:p w14:paraId="63996B53" w14:textId="746D7C90" w:rsidR="00920883" w:rsidRPr="006724BB" w:rsidDel="002E16A1" w:rsidRDefault="00920883" w:rsidP="00AC0C9F">
            <w:pPr>
              <w:spacing w:after="0" w:line="240" w:lineRule="auto"/>
              <w:jc w:val="center"/>
              <w:rPr>
                <w:moveFrom w:id="1080"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FB735F5" w14:textId="2750950D" w:rsidR="00920883" w:rsidRPr="006724BB" w:rsidDel="002E16A1" w:rsidRDefault="00920883" w:rsidP="00AC0C9F">
            <w:pPr>
              <w:spacing w:after="0" w:line="240" w:lineRule="auto"/>
              <w:jc w:val="center"/>
              <w:rPr>
                <w:moveFrom w:id="1081" w:author="doetters" w:date="2022-03-28T10:21:00Z"/>
                <w:rFonts w:eastAsia="Times New Roman"/>
                <w:sz w:val="20"/>
                <w:szCs w:val="20"/>
                <w:lang w:eastAsia="de-DE"/>
              </w:rPr>
            </w:pPr>
          </w:p>
        </w:tc>
      </w:tr>
      <w:tr w:rsidR="00920883" w:rsidRPr="006724BB" w:rsidDel="002E16A1" w14:paraId="38799339" w14:textId="321FFC44" w:rsidTr="00AC0C9F">
        <w:trPr>
          <w:trHeight w:val="300"/>
        </w:trPr>
        <w:tc>
          <w:tcPr>
            <w:tcW w:w="1074" w:type="dxa"/>
            <w:tcBorders>
              <w:top w:val="single" w:sz="4" w:space="0" w:color="auto"/>
              <w:left w:val="nil"/>
              <w:bottom w:val="nil"/>
              <w:right w:val="nil"/>
            </w:tcBorders>
            <w:shd w:val="clear" w:color="auto" w:fill="auto"/>
            <w:noWrap/>
            <w:vAlign w:val="bottom"/>
            <w:hideMark/>
          </w:tcPr>
          <w:p w14:paraId="76FED163" w14:textId="29107EFC" w:rsidR="00920883" w:rsidRPr="006724BB" w:rsidDel="002E16A1" w:rsidRDefault="00920883" w:rsidP="00AC0C9F">
            <w:pPr>
              <w:spacing w:after="0" w:line="240" w:lineRule="auto"/>
              <w:jc w:val="center"/>
              <w:rPr>
                <w:moveFrom w:id="1082"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28B3ABA5" w14:textId="78E462EF" w:rsidR="00920883" w:rsidRPr="006724BB" w:rsidDel="002E16A1" w:rsidRDefault="00920883" w:rsidP="00AC0C9F">
            <w:pPr>
              <w:spacing w:after="0" w:line="240" w:lineRule="auto"/>
              <w:rPr>
                <w:moveFrom w:id="1083"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FCC99E8" w14:textId="6CB45F69" w:rsidR="00920883" w:rsidRPr="006724BB" w:rsidDel="002E16A1" w:rsidRDefault="00920883" w:rsidP="00AC0C9F">
            <w:pPr>
              <w:spacing w:after="0" w:line="240" w:lineRule="auto"/>
              <w:rPr>
                <w:moveFrom w:id="1084"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37391F44" w14:textId="5EBD3142" w:rsidR="00920883" w:rsidRPr="006724BB" w:rsidDel="002E16A1" w:rsidRDefault="00920883" w:rsidP="00AC0C9F">
            <w:pPr>
              <w:spacing w:after="0" w:line="240" w:lineRule="auto"/>
              <w:jc w:val="center"/>
              <w:rPr>
                <w:moveFrom w:id="1085"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5714035" w14:textId="1B17A365" w:rsidR="00920883" w:rsidRPr="006724BB" w:rsidDel="002E16A1" w:rsidRDefault="00920883" w:rsidP="00AC0C9F">
            <w:pPr>
              <w:spacing w:after="0" w:line="240" w:lineRule="auto"/>
              <w:jc w:val="center"/>
              <w:rPr>
                <w:moveFrom w:id="1086"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04B8F631" w14:textId="74E41B2D" w:rsidR="00920883" w:rsidRPr="006724BB" w:rsidDel="002E16A1" w:rsidRDefault="00920883" w:rsidP="00AC0C9F">
            <w:pPr>
              <w:spacing w:after="0" w:line="240" w:lineRule="auto"/>
              <w:jc w:val="center"/>
              <w:rPr>
                <w:moveFrom w:id="1087"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6C96D79" w14:textId="6DF3841B" w:rsidR="00920883" w:rsidRPr="006724BB" w:rsidDel="002E16A1" w:rsidRDefault="00920883" w:rsidP="00AC0C9F">
            <w:pPr>
              <w:spacing w:after="0" w:line="240" w:lineRule="auto"/>
              <w:jc w:val="center"/>
              <w:rPr>
                <w:moveFrom w:id="1088" w:author="doetters" w:date="2022-03-28T10:21:00Z"/>
                <w:rFonts w:eastAsia="Times New Roman"/>
                <w:sz w:val="20"/>
                <w:szCs w:val="20"/>
                <w:lang w:eastAsia="de-DE"/>
              </w:rPr>
            </w:pPr>
          </w:p>
        </w:tc>
      </w:tr>
      <w:tr w:rsidR="00920883" w:rsidRPr="006724BB" w:rsidDel="002E16A1" w14:paraId="775A9EF7" w14:textId="496C631B" w:rsidTr="00AC0C9F">
        <w:trPr>
          <w:trHeight w:val="300"/>
        </w:trPr>
        <w:tc>
          <w:tcPr>
            <w:tcW w:w="1074" w:type="dxa"/>
            <w:tcBorders>
              <w:top w:val="nil"/>
              <w:left w:val="nil"/>
              <w:bottom w:val="nil"/>
              <w:right w:val="nil"/>
            </w:tcBorders>
            <w:shd w:val="clear" w:color="auto" w:fill="auto"/>
            <w:noWrap/>
            <w:vAlign w:val="bottom"/>
            <w:hideMark/>
          </w:tcPr>
          <w:p w14:paraId="2B11CA80" w14:textId="101D8B4E" w:rsidR="00920883" w:rsidRPr="006724BB" w:rsidDel="002E16A1" w:rsidRDefault="00920883" w:rsidP="00AC0C9F">
            <w:pPr>
              <w:spacing w:after="0" w:line="240" w:lineRule="auto"/>
              <w:rPr>
                <w:moveFrom w:id="1089" w:author="doetters" w:date="2022-03-28T10:21:00Z"/>
                <w:rFonts w:eastAsia="Times New Roman"/>
                <w:color w:val="000000"/>
                <w:sz w:val="20"/>
                <w:szCs w:val="20"/>
                <w:lang w:eastAsia="de-DE"/>
              </w:rPr>
            </w:pPr>
            <w:moveFrom w:id="1090" w:author="doetters" w:date="2022-03-28T10:21:00Z">
              <w:r w:rsidRPr="006724BB" w:rsidDel="002E16A1">
                <w:rPr>
                  <w:rFonts w:eastAsia="Times New Roman"/>
                  <w:color w:val="000000"/>
                  <w:sz w:val="20"/>
                  <w:szCs w:val="20"/>
                  <w:lang w:eastAsia="de-DE"/>
                </w:rPr>
                <w:t>K</w:t>
              </w:r>
            </w:moveFrom>
          </w:p>
        </w:tc>
        <w:tc>
          <w:tcPr>
            <w:tcW w:w="2148" w:type="dxa"/>
            <w:tcBorders>
              <w:top w:val="nil"/>
              <w:left w:val="nil"/>
              <w:bottom w:val="nil"/>
              <w:right w:val="nil"/>
            </w:tcBorders>
            <w:shd w:val="clear" w:color="auto" w:fill="auto"/>
            <w:hideMark/>
          </w:tcPr>
          <w:p w14:paraId="64924D57" w14:textId="5875F791" w:rsidR="00920883" w:rsidRPr="006724BB" w:rsidDel="002E16A1" w:rsidRDefault="00920883" w:rsidP="00AC0C9F">
            <w:pPr>
              <w:spacing w:after="0" w:line="240" w:lineRule="auto"/>
              <w:rPr>
                <w:moveFrom w:id="1091" w:author="doetters" w:date="2022-03-28T10:21:00Z"/>
                <w:rFonts w:eastAsia="Times New Roman"/>
                <w:color w:val="000000"/>
                <w:sz w:val="20"/>
                <w:szCs w:val="20"/>
                <w:lang w:eastAsia="de-DE"/>
              </w:rPr>
            </w:pPr>
            <w:moveFrom w:id="1092"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5BADEF53" w14:textId="40A75369" w:rsidR="00920883" w:rsidRPr="006724BB" w:rsidDel="002E16A1" w:rsidRDefault="00920883" w:rsidP="00AC0C9F">
            <w:pPr>
              <w:spacing w:after="0" w:line="240" w:lineRule="auto"/>
              <w:jc w:val="center"/>
              <w:rPr>
                <w:moveFrom w:id="1093" w:author="doetters" w:date="2022-03-28T10:21:00Z"/>
                <w:rFonts w:eastAsia="Times New Roman"/>
                <w:color w:val="000000"/>
                <w:sz w:val="20"/>
                <w:szCs w:val="20"/>
                <w:lang w:eastAsia="de-DE"/>
              </w:rPr>
            </w:pPr>
            <w:moveFrom w:id="1094" w:author="doetters" w:date="2022-03-28T10:21:00Z">
              <w:r w:rsidRPr="006724BB" w:rsidDel="002E16A1">
                <w:rPr>
                  <w:rFonts w:eastAsia="Times New Roman"/>
                  <w:color w:val="000000"/>
                  <w:sz w:val="20"/>
                  <w:szCs w:val="20"/>
                  <w:lang w:eastAsia="de-DE"/>
                </w:rPr>
                <w:t>15613.55</w:t>
              </w:r>
            </w:moveFrom>
          </w:p>
        </w:tc>
        <w:tc>
          <w:tcPr>
            <w:tcW w:w="2058" w:type="dxa"/>
            <w:tcBorders>
              <w:top w:val="nil"/>
              <w:left w:val="nil"/>
              <w:bottom w:val="nil"/>
              <w:right w:val="nil"/>
            </w:tcBorders>
            <w:shd w:val="clear" w:color="auto" w:fill="auto"/>
            <w:hideMark/>
          </w:tcPr>
          <w:p w14:paraId="3AC3327F" w14:textId="6E37C5E6" w:rsidR="00920883" w:rsidRPr="006724BB" w:rsidDel="002E16A1" w:rsidRDefault="00920883" w:rsidP="00AC0C9F">
            <w:pPr>
              <w:spacing w:after="0" w:line="240" w:lineRule="auto"/>
              <w:jc w:val="center"/>
              <w:rPr>
                <w:moveFrom w:id="1095" w:author="doetters" w:date="2022-03-28T10:21:00Z"/>
                <w:rFonts w:eastAsia="Times New Roman"/>
                <w:color w:val="000000"/>
                <w:sz w:val="20"/>
                <w:szCs w:val="20"/>
                <w:lang w:eastAsia="de-DE"/>
              </w:rPr>
            </w:pPr>
            <w:moveFrom w:id="1096" w:author="doetters" w:date="2022-03-28T10:21:00Z">
              <w:r w:rsidRPr="006724BB" w:rsidDel="002E16A1">
                <w:rPr>
                  <w:rFonts w:eastAsia="Times New Roman"/>
                  <w:color w:val="000000"/>
                  <w:sz w:val="20"/>
                  <w:szCs w:val="20"/>
                  <w:lang w:eastAsia="de-DE"/>
                </w:rPr>
                <w:t>13262.56 – 17964.55</w:t>
              </w:r>
            </w:moveFrom>
          </w:p>
        </w:tc>
        <w:tc>
          <w:tcPr>
            <w:tcW w:w="962" w:type="dxa"/>
            <w:tcBorders>
              <w:top w:val="nil"/>
              <w:left w:val="nil"/>
              <w:bottom w:val="nil"/>
              <w:right w:val="nil"/>
            </w:tcBorders>
            <w:shd w:val="clear" w:color="auto" w:fill="auto"/>
            <w:hideMark/>
          </w:tcPr>
          <w:p w14:paraId="6D7508D4" w14:textId="6CAFF1D4" w:rsidR="00920883" w:rsidRPr="006724BB" w:rsidDel="002E16A1" w:rsidRDefault="00920883" w:rsidP="00AC0C9F">
            <w:pPr>
              <w:spacing w:after="0" w:line="240" w:lineRule="auto"/>
              <w:jc w:val="center"/>
              <w:rPr>
                <w:moveFrom w:id="1097" w:author="doetters" w:date="2022-03-28T10:21:00Z"/>
                <w:rFonts w:eastAsia="Times New Roman"/>
                <w:b/>
                <w:bCs/>
                <w:color w:val="000000"/>
                <w:sz w:val="20"/>
                <w:szCs w:val="20"/>
                <w:lang w:eastAsia="de-DE"/>
              </w:rPr>
            </w:pPr>
            <w:moveFrom w:id="1098"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3DE08CED" w14:textId="34DD33CC" w:rsidR="00920883" w:rsidRPr="006724BB" w:rsidDel="002E16A1" w:rsidRDefault="00920883" w:rsidP="00AC0C9F">
            <w:pPr>
              <w:spacing w:after="0" w:line="240" w:lineRule="auto"/>
              <w:jc w:val="center"/>
              <w:rPr>
                <w:moveFrom w:id="1099" w:author="doetters" w:date="2022-03-28T10:21:00Z"/>
                <w:rFonts w:eastAsia="Times New Roman"/>
                <w:color w:val="000000"/>
                <w:sz w:val="20"/>
                <w:szCs w:val="20"/>
                <w:lang w:eastAsia="de-DE"/>
              </w:rPr>
            </w:pPr>
            <w:moveFrom w:id="1100" w:author="doetters" w:date="2022-03-28T10:21:00Z">
              <w:r w:rsidRPr="006724BB" w:rsidDel="002E16A1">
                <w:rPr>
                  <w:rFonts w:eastAsia="Times New Roman"/>
                  <w:color w:val="000000"/>
                  <w:sz w:val="20"/>
                  <w:szCs w:val="20"/>
                  <w:lang w:eastAsia="de-DE"/>
                </w:rPr>
                <w:t>0.21</w:t>
              </w:r>
            </w:moveFrom>
          </w:p>
        </w:tc>
        <w:tc>
          <w:tcPr>
            <w:tcW w:w="962" w:type="dxa"/>
            <w:tcBorders>
              <w:top w:val="nil"/>
              <w:left w:val="nil"/>
              <w:bottom w:val="nil"/>
              <w:right w:val="nil"/>
            </w:tcBorders>
            <w:shd w:val="clear" w:color="auto" w:fill="auto"/>
            <w:noWrap/>
            <w:vAlign w:val="bottom"/>
            <w:hideMark/>
          </w:tcPr>
          <w:p w14:paraId="6A8B26C1" w14:textId="2518F499" w:rsidR="00920883" w:rsidRPr="006724BB" w:rsidDel="002E16A1" w:rsidRDefault="00920883" w:rsidP="00AC0C9F">
            <w:pPr>
              <w:spacing w:after="0" w:line="240" w:lineRule="auto"/>
              <w:jc w:val="center"/>
              <w:rPr>
                <w:moveFrom w:id="1101" w:author="doetters" w:date="2022-03-28T10:21:00Z"/>
                <w:rFonts w:eastAsia="Times New Roman"/>
                <w:color w:val="000000"/>
                <w:sz w:val="20"/>
                <w:szCs w:val="20"/>
                <w:lang w:eastAsia="de-DE"/>
              </w:rPr>
            </w:pPr>
            <w:moveFrom w:id="1102" w:author="doetters" w:date="2022-03-28T10:21:00Z">
              <w:r w:rsidRPr="006724BB" w:rsidDel="002E16A1">
                <w:rPr>
                  <w:rFonts w:eastAsia="Times New Roman"/>
                  <w:color w:val="000000"/>
                  <w:sz w:val="20"/>
                  <w:szCs w:val="20"/>
                  <w:lang w:eastAsia="de-DE"/>
                </w:rPr>
                <w:t>0.5</w:t>
              </w:r>
            </w:moveFrom>
          </w:p>
        </w:tc>
      </w:tr>
      <w:tr w:rsidR="00920883" w:rsidRPr="006724BB" w:rsidDel="002E16A1" w14:paraId="5F1B4542" w14:textId="78C2B29E" w:rsidTr="00AC0C9F">
        <w:trPr>
          <w:trHeight w:val="300"/>
        </w:trPr>
        <w:tc>
          <w:tcPr>
            <w:tcW w:w="1074" w:type="dxa"/>
            <w:tcBorders>
              <w:top w:val="nil"/>
              <w:left w:val="nil"/>
              <w:bottom w:val="nil"/>
              <w:right w:val="nil"/>
            </w:tcBorders>
            <w:shd w:val="clear" w:color="auto" w:fill="auto"/>
            <w:noWrap/>
            <w:vAlign w:val="bottom"/>
            <w:hideMark/>
          </w:tcPr>
          <w:p w14:paraId="6A91564D" w14:textId="5E22CE43" w:rsidR="00920883" w:rsidRPr="006724BB" w:rsidDel="002E16A1" w:rsidRDefault="00920883" w:rsidP="00AC0C9F">
            <w:pPr>
              <w:spacing w:after="0" w:line="240" w:lineRule="auto"/>
              <w:jc w:val="center"/>
              <w:rPr>
                <w:moveFrom w:id="1103"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64A8A974" w14:textId="784FB6CE" w:rsidR="00920883" w:rsidRPr="006724BB" w:rsidDel="002E16A1" w:rsidRDefault="00920883" w:rsidP="00AC0C9F">
            <w:pPr>
              <w:spacing w:after="0" w:line="240" w:lineRule="auto"/>
              <w:rPr>
                <w:moveFrom w:id="1104" w:author="doetters" w:date="2022-03-28T10:21:00Z"/>
                <w:rFonts w:eastAsia="Times New Roman"/>
                <w:color w:val="000000"/>
                <w:sz w:val="20"/>
                <w:szCs w:val="20"/>
                <w:lang w:eastAsia="de-DE"/>
              </w:rPr>
            </w:pPr>
            <w:moveFrom w:id="1105"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3579AD0B" w14:textId="2524EE34" w:rsidR="00920883" w:rsidRPr="006724BB" w:rsidDel="002E16A1" w:rsidRDefault="00920883" w:rsidP="00AC0C9F">
            <w:pPr>
              <w:spacing w:after="0" w:line="240" w:lineRule="auto"/>
              <w:jc w:val="center"/>
              <w:rPr>
                <w:moveFrom w:id="1106" w:author="doetters" w:date="2022-03-28T10:21:00Z"/>
                <w:rFonts w:eastAsia="Times New Roman"/>
                <w:color w:val="000000"/>
                <w:sz w:val="20"/>
                <w:szCs w:val="20"/>
                <w:lang w:eastAsia="de-DE"/>
              </w:rPr>
            </w:pPr>
            <w:moveFrom w:id="1107" w:author="doetters" w:date="2022-03-28T10:21:00Z">
              <w:r w:rsidRPr="006724BB" w:rsidDel="002E16A1">
                <w:rPr>
                  <w:rFonts w:eastAsia="Times New Roman"/>
                  <w:color w:val="000000"/>
                  <w:sz w:val="20"/>
                  <w:szCs w:val="20"/>
                  <w:lang w:eastAsia="de-DE"/>
                </w:rPr>
                <w:t>-622.25</w:t>
              </w:r>
            </w:moveFrom>
          </w:p>
        </w:tc>
        <w:tc>
          <w:tcPr>
            <w:tcW w:w="2058" w:type="dxa"/>
            <w:tcBorders>
              <w:top w:val="nil"/>
              <w:left w:val="nil"/>
              <w:bottom w:val="nil"/>
              <w:right w:val="nil"/>
            </w:tcBorders>
            <w:shd w:val="clear" w:color="auto" w:fill="auto"/>
            <w:hideMark/>
          </w:tcPr>
          <w:p w14:paraId="17F05A09" w14:textId="14D313FD" w:rsidR="00920883" w:rsidRPr="006724BB" w:rsidDel="002E16A1" w:rsidRDefault="00920883" w:rsidP="00AC0C9F">
            <w:pPr>
              <w:spacing w:after="0" w:line="240" w:lineRule="auto"/>
              <w:jc w:val="center"/>
              <w:rPr>
                <w:moveFrom w:id="1108" w:author="doetters" w:date="2022-03-28T10:21:00Z"/>
                <w:rFonts w:eastAsia="Times New Roman"/>
                <w:color w:val="000000"/>
                <w:sz w:val="20"/>
                <w:szCs w:val="20"/>
                <w:lang w:eastAsia="de-DE"/>
              </w:rPr>
            </w:pPr>
            <w:moveFrom w:id="1109" w:author="doetters" w:date="2022-03-28T10:21:00Z">
              <w:r w:rsidRPr="006724BB" w:rsidDel="002E16A1">
                <w:rPr>
                  <w:rFonts w:eastAsia="Times New Roman"/>
                  <w:color w:val="000000"/>
                  <w:sz w:val="20"/>
                  <w:szCs w:val="20"/>
                  <w:lang w:eastAsia="de-DE"/>
                </w:rPr>
                <w:t>-3891.76 – 2647.25</w:t>
              </w:r>
            </w:moveFrom>
          </w:p>
        </w:tc>
        <w:tc>
          <w:tcPr>
            <w:tcW w:w="962" w:type="dxa"/>
            <w:tcBorders>
              <w:top w:val="nil"/>
              <w:left w:val="nil"/>
              <w:bottom w:val="nil"/>
              <w:right w:val="nil"/>
            </w:tcBorders>
            <w:shd w:val="clear" w:color="auto" w:fill="auto"/>
            <w:hideMark/>
          </w:tcPr>
          <w:p w14:paraId="7ABAD957" w14:textId="00B29540" w:rsidR="00920883" w:rsidRPr="006724BB" w:rsidDel="002E16A1" w:rsidRDefault="00920883" w:rsidP="00AC0C9F">
            <w:pPr>
              <w:spacing w:after="0" w:line="240" w:lineRule="auto"/>
              <w:jc w:val="center"/>
              <w:rPr>
                <w:moveFrom w:id="1110" w:author="doetters" w:date="2022-03-28T10:21:00Z"/>
                <w:rFonts w:eastAsia="Times New Roman"/>
                <w:color w:val="000000"/>
                <w:sz w:val="20"/>
                <w:szCs w:val="20"/>
                <w:lang w:eastAsia="de-DE"/>
              </w:rPr>
            </w:pPr>
            <w:moveFrom w:id="1111" w:author="doetters" w:date="2022-03-28T10:21:00Z">
              <w:r w:rsidRPr="006724BB" w:rsidDel="002E16A1">
                <w:rPr>
                  <w:rFonts w:eastAsia="Times New Roman"/>
                  <w:color w:val="000000"/>
                  <w:sz w:val="20"/>
                  <w:szCs w:val="20"/>
                  <w:lang w:eastAsia="de-DE"/>
                </w:rPr>
                <w:t>0.709</w:t>
              </w:r>
            </w:moveFrom>
          </w:p>
        </w:tc>
        <w:tc>
          <w:tcPr>
            <w:tcW w:w="1007" w:type="dxa"/>
            <w:tcBorders>
              <w:top w:val="nil"/>
              <w:left w:val="nil"/>
              <w:bottom w:val="nil"/>
              <w:right w:val="nil"/>
            </w:tcBorders>
            <w:shd w:val="clear" w:color="auto" w:fill="auto"/>
            <w:noWrap/>
            <w:vAlign w:val="bottom"/>
            <w:hideMark/>
          </w:tcPr>
          <w:p w14:paraId="6D30E925" w14:textId="5E145E89" w:rsidR="00920883" w:rsidRPr="006724BB" w:rsidDel="002E16A1" w:rsidRDefault="00920883" w:rsidP="00AC0C9F">
            <w:pPr>
              <w:spacing w:after="0" w:line="240" w:lineRule="auto"/>
              <w:jc w:val="center"/>
              <w:rPr>
                <w:moveFrom w:id="111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86D2B1A" w14:textId="4E7BA701" w:rsidR="00920883" w:rsidRPr="006724BB" w:rsidDel="002E16A1" w:rsidRDefault="00920883" w:rsidP="00AC0C9F">
            <w:pPr>
              <w:spacing w:after="0" w:line="240" w:lineRule="auto"/>
              <w:jc w:val="center"/>
              <w:rPr>
                <w:moveFrom w:id="1113" w:author="doetters" w:date="2022-03-28T10:21:00Z"/>
                <w:rFonts w:eastAsia="Times New Roman"/>
                <w:sz w:val="20"/>
                <w:szCs w:val="20"/>
                <w:lang w:eastAsia="de-DE"/>
              </w:rPr>
            </w:pPr>
          </w:p>
        </w:tc>
      </w:tr>
      <w:tr w:rsidR="00920883" w:rsidRPr="006724BB" w:rsidDel="002E16A1" w14:paraId="2AFBD7DC" w14:textId="3A1E8D0E" w:rsidTr="00AC0C9F">
        <w:trPr>
          <w:trHeight w:val="300"/>
        </w:trPr>
        <w:tc>
          <w:tcPr>
            <w:tcW w:w="1074" w:type="dxa"/>
            <w:tcBorders>
              <w:top w:val="nil"/>
              <w:left w:val="nil"/>
              <w:bottom w:val="nil"/>
              <w:right w:val="nil"/>
            </w:tcBorders>
            <w:shd w:val="clear" w:color="auto" w:fill="auto"/>
            <w:noWrap/>
            <w:vAlign w:val="bottom"/>
            <w:hideMark/>
          </w:tcPr>
          <w:p w14:paraId="343CD363" w14:textId="604B4EC2" w:rsidR="00920883" w:rsidRPr="006724BB" w:rsidDel="002E16A1" w:rsidRDefault="00920883" w:rsidP="00AC0C9F">
            <w:pPr>
              <w:spacing w:after="0" w:line="240" w:lineRule="auto"/>
              <w:jc w:val="center"/>
              <w:rPr>
                <w:moveFrom w:id="111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1C8651B6" w14:textId="44194FF4" w:rsidR="00920883" w:rsidRPr="006724BB" w:rsidDel="002E16A1" w:rsidRDefault="00920883" w:rsidP="00AC0C9F">
            <w:pPr>
              <w:spacing w:after="0" w:line="240" w:lineRule="auto"/>
              <w:rPr>
                <w:moveFrom w:id="1115" w:author="doetters" w:date="2022-03-28T10:21:00Z"/>
                <w:rFonts w:eastAsia="Times New Roman"/>
                <w:color w:val="000000"/>
                <w:sz w:val="20"/>
                <w:szCs w:val="20"/>
                <w:lang w:eastAsia="de-DE"/>
              </w:rPr>
            </w:pPr>
            <w:moveFrom w:id="1116"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67F9774D" w14:textId="1A1D1790" w:rsidR="00920883" w:rsidRPr="006724BB" w:rsidDel="002E16A1" w:rsidRDefault="00920883" w:rsidP="00AC0C9F">
            <w:pPr>
              <w:spacing w:after="0" w:line="240" w:lineRule="auto"/>
              <w:jc w:val="center"/>
              <w:rPr>
                <w:moveFrom w:id="1117" w:author="doetters" w:date="2022-03-28T10:21:00Z"/>
                <w:rFonts w:eastAsia="Times New Roman"/>
                <w:color w:val="000000"/>
                <w:sz w:val="20"/>
                <w:szCs w:val="20"/>
                <w:lang w:eastAsia="de-DE"/>
              </w:rPr>
            </w:pPr>
            <w:moveFrom w:id="1118" w:author="doetters" w:date="2022-03-28T10:21:00Z">
              <w:r w:rsidRPr="006724BB" w:rsidDel="002E16A1">
                <w:rPr>
                  <w:rFonts w:eastAsia="Times New Roman"/>
                  <w:color w:val="000000"/>
                  <w:sz w:val="20"/>
                  <w:szCs w:val="20"/>
                  <w:lang w:eastAsia="de-DE"/>
                </w:rPr>
                <w:t>-7705.46</w:t>
              </w:r>
            </w:moveFrom>
          </w:p>
        </w:tc>
        <w:tc>
          <w:tcPr>
            <w:tcW w:w="2058" w:type="dxa"/>
            <w:tcBorders>
              <w:top w:val="nil"/>
              <w:left w:val="nil"/>
              <w:bottom w:val="nil"/>
              <w:right w:val="nil"/>
            </w:tcBorders>
            <w:shd w:val="clear" w:color="auto" w:fill="auto"/>
            <w:hideMark/>
          </w:tcPr>
          <w:p w14:paraId="6862AA0C" w14:textId="337ED416" w:rsidR="00920883" w:rsidRPr="006724BB" w:rsidDel="002E16A1" w:rsidRDefault="00920883" w:rsidP="00AC0C9F">
            <w:pPr>
              <w:spacing w:after="0" w:line="240" w:lineRule="auto"/>
              <w:jc w:val="center"/>
              <w:rPr>
                <w:moveFrom w:id="1119" w:author="doetters" w:date="2022-03-28T10:21:00Z"/>
                <w:rFonts w:eastAsia="Times New Roman"/>
                <w:color w:val="000000"/>
                <w:sz w:val="20"/>
                <w:szCs w:val="20"/>
                <w:lang w:eastAsia="de-DE"/>
              </w:rPr>
            </w:pPr>
            <w:moveFrom w:id="1120" w:author="doetters" w:date="2022-03-28T10:21:00Z">
              <w:r w:rsidRPr="006724BB" w:rsidDel="002E16A1">
                <w:rPr>
                  <w:rFonts w:eastAsia="Times New Roman"/>
                  <w:color w:val="000000"/>
                  <w:sz w:val="20"/>
                  <w:szCs w:val="20"/>
                  <w:lang w:eastAsia="de-DE"/>
                </w:rPr>
                <w:t>-10895.75 – -4515.18</w:t>
              </w:r>
            </w:moveFrom>
          </w:p>
        </w:tc>
        <w:tc>
          <w:tcPr>
            <w:tcW w:w="962" w:type="dxa"/>
            <w:tcBorders>
              <w:top w:val="nil"/>
              <w:left w:val="nil"/>
              <w:bottom w:val="nil"/>
              <w:right w:val="nil"/>
            </w:tcBorders>
            <w:shd w:val="clear" w:color="auto" w:fill="auto"/>
            <w:hideMark/>
          </w:tcPr>
          <w:p w14:paraId="2C228FD6" w14:textId="239B26FC" w:rsidR="00920883" w:rsidRPr="006724BB" w:rsidDel="002E16A1" w:rsidRDefault="00920883" w:rsidP="00AC0C9F">
            <w:pPr>
              <w:spacing w:after="0" w:line="240" w:lineRule="auto"/>
              <w:jc w:val="center"/>
              <w:rPr>
                <w:moveFrom w:id="1121" w:author="doetters" w:date="2022-03-28T10:21:00Z"/>
                <w:rFonts w:eastAsia="Times New Roman"/>
                <w:b/>
                <w:bCs/>
                <w:color w:val="000000"/>
                <w:sz w:val="20"/>
                <w:szCs w:val="20"/>
                <w:lang w:eastAsia="de-DE"/>
              </w:rPr>
            </w:pPr>
            <w:moveFrom w:id="1122"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44F4D9C9" w14:textId="123366F8" w:rsidR="00920883" w:rsidRPr="006724BB" w:rsidDel="002E16A1" w:rsidRDefault="00920883" w:rsidP="00AC0C9F">
            <w:pPr>
              <w:spacing w:after="0" w:line="240" w:lineRule="auto"/>
              <w:jc w:val="center"/>
              <w:rPr>
                <w:moveFrom w:id="1123"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053D415" w14:textId="5901EE44" w:rsidR="00920883" w:rsidRPr="006724BB" w:rsidDel="002E16A1" w:rsidRDefault="00920883" w:rsidP="00AC0C9F">
            <w:pPr>
              <w:spacing w:after="0" w:line="240" w:lineRule="auto"/>
              <w:jc w:val="center"/>
              <w:rPr>
                <w:moveFrom w:id="1124" w:author="doetters" w:date="2022-03-28T10:21:00Z"/>
                <w:rFonts w:eastAsia="Times New Roman"/>
                <w:sz w:val="20"/>
                <w:szCs w:val="20"/>
                <w:lang w:eastAsia="de-DE"/>
              </w:rPr>
            </w:pPr>
          </w:p>
        </w:tc>
      </w:tr>
      <w:tr w:rsidR="00920883" w:rsidRPr="006724BB" w:rsidDel="002E16A1" w14:paraId="428EC215" w14:textId="219BCC28" w:rsidTr="00AC0C9F">
        <w:trPr>
          <w:trHeight w:val="300"/>
        </w:trPr>
        <w:tc>
          <w:tcPr>
            <w:tcW w:w="1074" w:type="dxa"/>
            <w:tcBorders>
              <w:top w:val="nil"/>
              <w:left w:val="nil"/>
              <w:bottom w:val="nil"/>
              <w:right w:val="nil"/>
            </w:tcBorders>
            <w:shd w:val="clear" w:color="auto" w:fill="auto"/>
            <w:noWrap/>
            <w:vAlign w:val="bottom"/>
            <w:hideMark/>
          </w:tcPr>
          <w:p w14:paraId="1A94EF8A" w14:textId="41163092" w:rsidR="00920883" w:rsidRPr="006724BB" w:rsidDel="002E16A1" w:rsidRDefault="00920883" w:rsidP="00AC0C9F">
            <w:pPr>
              <w:spacing w:after="0" w:line="240" w:lineRule="auto"/>
              <w:jc w:val="center"/>
              <w:rPr>
                <w:moveFrom w:id="112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EB6301C" w14:textId="0B522CC1" w:rsidR="00920883" w:rsidRPr="006724BB" w:rsidDel="002E16A1" w:rsidRDefault="00920883" w:rsidP="00AC0C9F">
            <w:pPr>
              <w:spacing w:after="0" w:line="240" w:lineRule="auto"/>
              <w:rPr>
                <w:moveFrom w:id="1126" w:author="doetters" w:date="2022-03-28T10:21:00Z"/>
                <w:rFonts w:eastAsia="Times New Roman"/>
                <w:color w:val="000000"/>
                <w:sz w:val="20"/>
                <w:szCs w:val="20"/>
                <w:lang w:eastAsia="de-DE"/>
              </w:rPr>
            </w:pPr>
            <w:moveFrom w:id="1127"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0E609E1B" w14:textId="6A8BA82D" w:rsidR="00920883" w:rsidRPr="006724BB" w:rsidDel="002E16A1" w:rsidRDefault="00920883" w:rsidP="00AC0C9F">
            <w:pPr>
              <w:spacing w:after="0" w:line="240" w:lineRule="auto"/>
              <w:jc w:val="center"/>
              <w:rPr>
                <w:moveFrom w:id="1128" w:author="doetters" w:date="2022-03-28T10:21:00Z"/>
                <w:rFonts w:eastAsia="Times New Roman"/>
                <w:color w:val="000000"/>
                <w:sz w:val="20"/>
                <w:szCs w:val="20"/>
                <w:lang w:eastAsia="de-DE"/>
              </w:rPr>
            </w:pPr>
            <w:moveFrom w:id="1129" w:author="doetters" w:date="2022-03-28T10:21:00Z">
              <w:r w:rsidRPr="006724BB" w:rsidDel="002E16A1">
                <w:rPr>
                  <w:rFonts w:eastAsia="Times New Roman"/>
                  <w:color w:val="000000"/>
                  <w:sz w:val="20"/>
                  <w:szCs w:val="20"/>
                  <w:lang w:eastAsia="de-DE"/>
                </w:rPr>
                <w:t>245.45</w:t>
              </w:r>
            </w:moveFrom>
          </w:p>
        </w:tc>
        <w:tc>
          <w:tcPr>
            <w:tcW w:w="2058" w:type="dxa"/>
            <w:tcBorders>
              <w:top w:val="nil"/>
              <w:left w:val="nil"/>
              <w:bottom w:val="nil"/>
              <w:right w:val="nil"/>
            </w:tcBorders>
            <w:shd w:val="clear" w:color="auto" w:fill="auto"/>
            <w:hideMark/>
          </w:tcPr>
          <w:p w14:paraId="2B9E35EC" w14:textId="0ABFABCE" w:rsidR="00920883" w:rsidRPr="006724BB" w:rsidDel="002E16A1" w:rsidRDefault="00920883" w:rsidP="00AC0C9F">
            <w:pPr>
              <w:spacing w:after="0" w:line="240" w:lineRule="auto"/>
              <w:jc w:val="center"/>
              <w:rPr>
                <w:moveFrom w:id="1130" w:author="doetters" w:date="2022-03-28T10:21:00Z"/>
                <w:rFonts w:eastAsia="Times New Roman"/>
                <w:color w:val="000000"/>
                <w:sz w:val="20"/>
                <w:szCs w:val="20"/>
                <w:lang w:eastAsia="de-DE"/>
              </w:rPr>
            </w:pPr>
            <w:moveFrom w:id="1131" w:author="doetters" w:date="2022-03-28T10:21:00Z">
              <w:r w:rsidRPr="006724BB" w:rsidDel="002E16A1">
                <w:rPr>
                  <w:rFonts w:eastAsia="Times New Roman"/>
                  <w:color w:val="000000"/>
                  <w:sz w:val="20"/>
                  <w:szCs w:val="20"/>
                  <w:lang w:eastAsia="de-DE"/>
                </w:rPr>
                <w:t>-1872.23 – 2363.13</w:t>
              </w:r>
            </w:moveFrom>
          </w:p>
        </w:tc>
        <w:tc>
          <w:tcPr>
            <w:tcW w:w="962" w:type="dxa"/>
            <w:tcBorders>
              <w:top w:val="nil"/>
              <w:left w:val="nil"/>
              <w:bottom w:val="nil"/>
              <w:right w:val="nil"/>
            </w:tcBorders>
            <w:shd w:val="clear" w:color="auto" w:fill="auto"/>
            <w:hideMark/>
          </w:tcPr>
          <w:p w14:paraId="6F87567A" w14:textId="762EAF10" w:rsidR="00920883" w:rsidRPr="006724BB" w:rsidDel="002E16A1" w:rsidRDefault="00920883" w:rsidP="00AC0C9F">
            <w:pPr>
              <w:spacing w:after="0" w:line="240" w:lineRule="auto"/>
              <w:jc w:val="center"/>
              <w:rPr>
                <w:moveFrom w:id="1132" w:author="doetters" w:date="2022-03-28T10:21:00Z"/>
                <w:rFonts w:eastAsia="Times New Roman"/>
                <w:color w:val="000000"/>
                <w:sz w:val="20"/>
                <w:szCs w:val="20"/>
                <w:lang w:eastAsia="de-DE"/>
              </w:rPr>
            </w:pPr>
            <w:moveFrom w:id="1133" w:author="doetters" w:date="2022-03-28T10:21:00Z">
              <w:r w:rsidRPr="006724BB" w:rsidDel="002E16A1">
                <w:rPr>
                  <w:rFonts w:eastAsia="Times New Roman"/>
                  <w:color w:val="000000"/>
                  <w:sz w:val="20"/>
                  <w:szCs w:val="20"/>
                  <w:lang w:eastAsia="de-DE"/>
                </w:rPr>
                <w:t>0.82</w:t>
              </w:r>
            </w:moveFrom>
          </w:p>
        </w:tc>
        <w:tc>
          <w:tcPr>
            <w:tcW w:w="1007" w:type="dxa"/>
            <w:tcBorders>
              <w:top w:val="nil"/>
              <w:left w:val="nil"/>
              <w:bottom w:val="nil"/>
              <w:right w:val="nil"/>
            </w:tcBorders>
            <w:shd w:val="clear" w:color="auto" w:fill="auto"/>
            <w:noWrap/>
            <w:vAlign w:val="bottom"/>
            <w:hideMark/>
          </w:tcPr>
          <w:p w14:paraId="360D8BEB" w14:textId="77FEDF9C" w:rsidR="00920883" w:rsidRPr="006724BB" w:rsidDel="002E16A1" w:rsidRDefault="00920883" w:rsidP="00AC0C9F">
            <w:pPr>
              <w:spacing w:after="0" w:line="240" w:lineRule="auto"/>
              <w:jc w:val="center"/>
              <w:rPr>
                <w:moveFrom w:id="113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0BD8B1E" w14:textId="07D56BF8" w:rsidR="00920883" w:rsidRPr="006724BB" w:rsidDel="002E16A1" w:rsidRDefault="00920883" w:rsidP="00AC0C9F">
            <w:pPr>
              <w:spacing w:after="0" w:line="240" w:lineRule="auto"/>
              <w:jc w:val="center"/>
              <w:rPr>
                <w:moveFrom w:id="1135" w:author="doetters" w:date="2022-03-28T10:21:00Z"/>
                <w:rFonts w:eastAsia="Times New Roman"/>
                <w:sz w:val="20"/>
                <w:szCs w:val="20"/>
                <w:lang w:eastAsia="de-DE"/>
              </w:rPr>
            </w:pPr>
          </w:p>
        </w:tc>
      </w:tr>
      <w:tr w:rsidR="00920883" w:rsidRPr="006724BB" w:rsidDel="002E16A1" w14:paraId="362FF72A" w14:textId="48BA8519" w:rsidTr="00AC0C9F">
        <w:trPr>
          <w:trHeight w:val="300"/>
        </w:trPr>
        <w:tc>
          <w:tcPr>
            <w:tcW w:w="1074" w:type="dxa"/>
            <w:tcBorders>
              <w:top w:val="nil"/>
              <w:left w:val="nil"/>
              <w:bottom w:val="nil"/>
              <w:right w:val="nil"/>
            </w:tcBorders>
            <w:shd w:val="clear" w:color="auto" w:fill="auto"/>
            <w:noWrap/>
            <w:vAlign w:val="bottom"/>
            <w:hideMark/>
          </w:tcPr>
          <w:p w14:paraId="79B884B4" w14:textId="70F3E3CF" w:rsidR="00920883" w:rsidRPr="006724BB" w:rsidDel="002E16A1" w:rsidRDefault="00920883" w:rsidP="00AC0C9F">
            <w:pPr>
              <w:spacing w:after="0" w:line="240" w:lineRule="auto"/>
              <w:jc w:val="center"/>
              <w:rPr>
                <w:moveFrom w:id="113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36C7EEDE" w14:textId="57776EC3" w:rsidR="00920883" w:rsidRPr="006724BB" w:rsidDel="002E16A1" w:rsidRDefault="00920883" w:rsidP="00AC0C9F">
            <w:pPr>
              <w:spacing w:after="0" w:line="240" w:lineRule="auto"/>
              <w:rPr>
                <w:moveFrom w:id="1137" w:author="doetters" w:date="2022-03-28T10:21:00Z"/>
                <w:rFonts w:eastAsia="Times New Roman"/>
                <w:color w:val="000000"/>
                <w:sz w:val="20"/>
                <w:szCs w:val="20"/>
                <w:lang w:eastAsia="de-DE"/>
              </w:rPr>
            </w:pPr>
            <w:moveFrom w:id="1138"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2F238FB2" w14:textId="1BE124B4" w:rsidR="00920883" w:rsidRPr="006724BB" w:rsidDel="002E16A1" w:rsidRDefault="00920883" w:rsidP="00AC0C9F">
            <w:pPr>
              <w:spacing w:after="0" w:line="240" w:lineRule="auto"/>
              <w:jc w:val="center"/>
              <w:rPr>
                <w:moveFrom w:id="1139" w:author="doetters" w:date="2022-03-28T10:21:00Z"/>
                <w:rFonts w:eastAsia="Times New Roman"/>
                <w:color w:val="000000"/>
                <w:sz w:val="20"/>
                <w:szCs w:val="20"/>
                <w:lang w:eastAsia="de-DE"/>
              </w:rPr>
            </w:pPr>
            <w:moveFrom w:id="1140" w:author="doetters" w:date="2022-03-28T10:21:00Z">
              <w:r w:rsidRPr="006724BB" w:rsidDel="002E16A1">
                <w:rPr>
                  <w:rFonts w:eastAsia="Times New Roman"/>
                  <w:color w:val="000000"/>
                  <w:sz w:val="20"/>
                  <w:szCs w:val="20"/>
                  <w:lang w:eastAsia="de-DE"/>
                </w:rPr>
                <w:t>479</w:t>
              </w:r>
            </w:moveFrom>
          </w:p>
        </w:tc>
        <w:tc>
          <w:tcPr>
            <w:tcW w:w="2058" w:type="dxa"/>
            <w:tcBorders>
              <w:top w:val="nil"/>
              <w:left w:val="nil"/>
              <w:bottom w:val="nil"/>
              <w:right w:val="nil"/>
            </w:tcBorders>
            <w:shd w:val="clear" w:color="auto" w:fill="auto"/>
            <w:hideMark/>
          </w:tcPr>
          <w:p w14:paraId="024C595D" w14:textId="2749DC84" w:rsidR="00920883" w:rsidRPr="006724BB" w:rsidDel="002E16A1" w:rsidRDefault="00920883" w:rsidP="00AC0C9F">
            <w:pPr>
              <w:spacing w:after="0" w:line="240" w:lineRule="auto"/>
              <w:jc w:val="center"/>
              <w:rPr>
                <w:moveFrom w:id="1141" w:author="doetters" w:date="2022-03-28T10:21:00Z"/>
                <w:rFonts w:eastAsia="Times New Roman"/>
                <w:color w:val="000000"/>
                <w:sz w:val="20"/>
                <w:szCs w:val="20"/>
                <w:lang w:eastAsia="de-DE"/>
              </w:rPr>
            </w:pPr>
            <w:moveFrom w:id="1142" w:author="doetters" w:date="2022-03-28T10:21:00Z">
              <w:r w:rsidRPr="006724BB" w:rsidDel="002E16A1">
                <w:rPr>
                  <w:rFonts w:eastAsia="Times New Roman"/>
                  <w:color w:val="000000"/>
                  <w:sz w:val="20"/>
                  <w:szCs w:val="20"/>
                  <w:lang w:eastAsia="de-DE"/>
                </w:rPr>
                <w:t>-1245.70 – 2203.70</w:t>
              </w:r>
            </w:moveFrom>
          </w:p>
        </w:tc>
        <w:tc>
          <w:tcPr>
            <w:tcW w:w="962" w:type="dxa"/>
            <w:tcBorders>
              <w:top w:val="nil"/>
              <w:left w:val="nil"/>
              <w:bottom w:val="nil"/>
              <w:right w:val="nil"/>
            </w:tcBorders>
            <w:shd w:val="clear" w:color="auto" w:fill="auto"/>
            <w:hideMark/>
          </w:tcPr>
          <w:p w14:paraId="460CF304" w14:textId="579D8699" w:rsidR="00920883" w:rsidRPr="006724BB" w:rsidDel="002E16A1" w:rsidRDefault="00920883" w:rsidP="00AC0C9F">
            <w:pPr>
              <w:spacing w:after="0" w:line="240" w:lineRule="auto"/>
              <w:jc w:val="center"/>
              <w:rPr>
                <w:moveFrom w:id="1143" w:author="doetters" w:date="2022-03-28T10:21:00Z"/>
                <w:rFonts w:eastAsia="Times New Roman"/>
                <w:color w:val="000000"/>
                <w:sz w:val="20"/>
                <w:szCs w:val="20"/>
                <w:lang w:eastAsia="de-DE"/>
              </w:rPr>
            </w:pPr>
            <w:moveFrom w:id="1144" w:author="doetters" w:date="2022-03-28T10:21:00Z">
              <w:r w:rsidRPr="006724BB" w:rsidDel="002E16A1">
                <w:rPr>
                  <w:rFonts w:eastAsia="Times New Roman"/>
                  <w:color w:val="000000"/>
                  <w:sz w:val="20"/>
                  <w:szCs w:val="20"/>
                  <w:lang w:eastAsia="de-DE"/>
                </w:rPr>
                <w:t>0.586</w:t>
              </w:r>
            </w:moveFrom>
          </w:p>
        </w:tc>
        <w:tc>
          <w:tcPr>
            <w:tcW w:w="1007" w:type="dxa"/>
            <w:tcBorders>
              <w:top w:val="nil"/>
              <w:left w:val="nil"/>
              <w:bottom w:val="nil"/>
              <w:right w:val="nil"/>
            </w:tcBorders>
            <w:shd w:val="clear" w:color="auto" w:fill="auto"/>
            <w:noWrap/>
            <w:vAlign w:val="bottom"/>
            <w:hideMark/>
          </w:tcPr>
          <w:p w14:paraId="79D3BD10" w14:textId="514182D5" w:rsidR="00920883" w:rsidRPr="006724BB" w:rsidDel="002E16A1" w:rsidRDefault="00920883" w:rsidP="00AC0C9F">
            <w:pPr>
              <w:spacing w:after="0" w:line="240" w:lineRule="auto"/>
              <w:jc w:val="center"/>
              <w:rPr>
                <w:moveFrom w:id="1145"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B091323" w14:textId="59450AC1" w:rsidR="00920883" w:rsidRPr="006724BB" w:rsidDel="002E16A1" w:rsidRDefault="00920883" w:rsidP="00AC0C9F">
            <w:pPr>
              <w:spacing w:after="0" w:line="240" w:lineRule="auto"/>
              <w:jc w:val="center"/>
              <w:rPr>
                <w:moveFrom w:id="1146" w:author="doetters" w:date="2022-03-28T10:21:00Z"/>
                <w:rFonts w:eastAsia="Times New Roman"/>
                <w:sz w:val="20"/>
                <w:szCs w:val="20"/>
                <w:lang w:eastAsia="de-DE"/>
              </w:rPr>
            </w:pPr>
          </w:p>
        </w:tc>
      </w:tr>
      <w:tr w:rsidR="00920883" w:rsidRPr="006724BB" w:rsidDel="002E16A1" w14:paraId="5817F19F" w14:textId="2E9A0B9A" w:rsidTr="00AC0C9F">
        <w:trPr>
          <w:trHeight w:val="300"/>
        </w:trPr>
        <w:tc>
          <w:tcPr>
            <w:tcW w:w="1074" w:type="dxa"/>
            <w:tcBorders>
              <w:top w:val="nil"/>
              <w:left w:val="nil"/>
              <w:bottom w:val="single" w:sz="4" w:space="0" w:color="auto"/>
              <w:right w:val="nil"/>
            </w:tcBorders>
            <w:shd w:val="clear" w:color="auto" w:fill="auto"/>
            <w:noWrap/>
            <w:vAlign w:val="bottom"/>
            <w:hideMark/>
          </w:tcPr>
          <w:p w14:paraId="6929CABD" w14:textId="3690FB01" w:rsidR="00920883" w:rsidRPr="006724BB" w:rsidDel="002E16A1" w:rsidRDefault="00920883" w:rsidP="00AC0C9F">
            <w:pPr>
              <w:spacing w:after="0" w:line="240" w:lineRule="auto"/>
              <w:jc w:val="center"/>
              <w:rPr>
                <w:moveFrom w:id="1147"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353B59E" w14:textId="72FA36EB" w:rsidR="00920883" w:rsidRPr="006724BB" w:rsidDel="002E16A1" w:rsidRDefault="00920883" w:rsidP="00AC0C9F">
            <w:pPr>
              <w:spacing w:after="0" w:line="240" w:lineRule="auto"/>
              <w:rPr>
                <w:moveFrom w:id="1148" w:author="doetters" w:date="2022-03-28T10:21:00Z"/>
                <w:rFonts w:eastAsia="Times New Roman"/>
                <w:color w:val="000000"/>
                <w:sz w:val="20"/>
                <w:szCs w:val="20"/>
                <w:lang w:eastAsia="de-DE"/>
              </w:rPr>
            </w:pPr>
            <w:moveFrom w:id="1149"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3D6B12AA" w14:textId="0419C23F" w:rsidR="00920883" w:rsidRPr="006724BB" w:rsidDel="002E16A1" w:rsidRDefault="00920883" w:rsidP="00AC0C9F">
            <w:pPr>
              <w:spacing w:after="0" w:line="240" w:lineRule="auto"/>
              <w:jc w:val="center"/>
              <w:rPr>
                <w:moveFrom w:id="1150" w:author="doetters" w:date="2022-03-28T10:21:00Z"/>
                <w:rFonts w:eastAsia="Times New Roman"/>
                <w:color w:val="000000"/>
                <w:sz w:val="20"/>
                <w:szCs w:val="20"/>
                <w:lang w:eastAsia="de-DE"/>
              </w:rPr>
            </w:pPr>
            <w:moveFrom w:id="1151" w:author="doetters" w:date="2022-03-28T10:21:00Z">
              <w:r w:rsidRPr="006724BB" w:rsidDel="002E16A1">
                <w:rPr>
                  <w:rFonts w:eastAsia="Times New Roman"/>
                  <w:color w:val="000000"/>
                  <w:sz w:val="20"/>
                  <w:szCs w:val="20"/>
                  <w:lang w:eastAsia="de-DE"/>
                </w:rPr>
                <w:t>-849.18</w:t>
              </w:r>
            </w:moveFrom>
          </w:p>
        </w:tc>
        <w:tc>
          <w:tcPr>
            <w:tcW w:w="2058" w:type="dxa"/>
            <w:tcBorders>
              <w:top w:val="nil"/>
              <w:left w:val="nil"/>
              <w:bottom w:val="single" w:sz="4" w:space="0" w:color="auto"/>
              <w:right w:val="nil"/>
            </w:tcBorders>
            <w:shd w:val="clear" w:color="auto" w:fill="auto"/>
            <w:hideMark/>
          </w:tcPr>
          <w:p w14:paraId="4FB7DA4D" w14:textId="6B3D9B83" w:rsidR="00920883" w:rsidRPr="006724BB" w:rsidDel="002E16A1" w:rsidRDefault="00920883" w:rsidP="00AC0C9F">
            <w:pPr>
              <w:spacing w:after="0" w:line="240" w:lineRule="auto"/>
              <w:jc w:val="center"/>
              <w:rPr>
                <w:moveFrom w:id="1152" w:author="doetters" w:date="2022-03-28T10:21:00Z"/>
                <w:rFonts w:eastAsia="Times New Roman"/>
                <w:color w:val="000000"/>
                <w:sz w:val="20"/>
                <w:szCs w:val="20"/>
                <w:lang w:eastAsia="de-DE"/>
              </w:rPr>
            </w:pPr>
            <w:moveFrom w:id="1153" w:author="doetters" w:date="2022-03-28T10:21:00Z">
              <w:r w:rsidRPr="006724BB" w:rsidDel="002E16A1">
                <w:rPr>
                  <w:rFonts w:eastAsia="Times New Roman"/>
                  <w:color w:val="000000"/>
                  <w:sz w:val="20"/>
                  <w:szCs w:val="20"/>
                  <w:lang w:eastAsia="de-DE"/>
                </w:rPr>
                <w:t>-2742.32 – 1043.96</w:t>
              </w:r>
            </w:moveFrom>
          </w:p>
        </w:tc>
        <w:tc>
          <w:tcPr>
            <w:tcW w:w="962" w:type="dxa"/>
            <w:tcBorders>
              <w:top w:val="nil"/>
              <w:left w:val="nil"/>
              <w:bottom w:val="single" w:sz="4" w:space="0" w:color="auto"/>
              <w:right w:val="nil"/>
            </w:tcBorders>
            <w:shd w:val="clear" w:color="auto" w:fill="auto"/>
            <w:hideMark/>
          </w:tcPr>
          <w:p w14:paraId="5B3EA4F2" w14:textId="3583EC5F" w:rsidR="00920883" w:rsidRPr="006724BB" w:rsidDel="002E16A1" w:rsidRDefault="00920883" w:rsidP="00AC0C9F">
            <w:pPr>
              <w:spacing w:after="0" w:line="240" w:lineRule="auto"/>
              <w:jc w:val="center"/>
              <w:rPr>
                <w:moveFrom w:id="1154" w:author="doetters" w:date="2022-03-28T10:21:00Z"/>
                <w:rFonts w:eastAsia="Times New Roman"/>
                <w:color w:val="000000"/>
                <w:sz w:val="20"/>
                <w:szCs w:val="20"/>
                <w:lang w:eastAsia="de-DE"/>
              </w:rPr>
            </w:pPr>
            <w:moveFrom w:id="1155" w:author="doetters" w:date="2022-03-28T10:21:00Z">
              <w:r w:rsidRPr="006724BB" w:rsidDel="002E16A1">
                <w:rPr>
                  <w:rFonts w:eastAsia="Times New Roman"/>
                  <w:color w:val="000000"/>
                  <w:sz w:val="20"/>
                  <w:szCs w:val="20"/>
                  <w:lang w:eastAsia="de-DE"/>
                </w:rPr>
                <w:t>0.379</w:t>
              </w:r>
            </w:moveFrom>
          </w:p>
        </w:tc>
        <w:tc>
          <w:tcPr>
            <w:tcW w:w="1007" w:type="dxa"/>
            <w:tcBorders>
              <w:top w:val="nil"/>
              <w:left w:val="nil"/>
              <w:bottom w:val="single" w:sz="4" w:space="0" w:color="auto"/>
              <w:right w:val="nil"/>
            </w:tcBorders>
            <w:shd w:val="clear" w:color="auto" w:fill="auto"/>
            <w:noWrap/>
            <w:vAlign w:val="bottom"/>
            <w:hideMark/>
          </w:tcPr>
          <w:p w14:paraId="0D4AC41D" w14:textId="210FD50D" w:rsidR="00920883" w:rsidRPr="006724BB" w:rsidDel="002E16A1" w:rsidRDefault="00920883" w:rsidP="00AC0C9F">
            <w:pPr>
              <w:spacing w:after="0" w:line="240" w:lineRule="auto"/>
              <w:jc w:val="center"/>
              <w:rPr>
                <w:moveFrom w:id="1156"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8524B1B" w14:textId="776D13B5" w:rsidR="00920883" w:rsidRPr="006724BB" w:rsidDel="002E16A1" w:rsidRDefault="00920883" w:rsidP="00AC0C9F">
            <w:pPr>
              <w:spacing w:after="0" w:line="240" w:lineRule="auto"/>
              <w:jc w:val="center"/>
              <w:rPr>
                <w:moveFrom w:id="1157" w:author="doetters" w:date="2022-03-28T10:21:00Z"/>
                <w:rFonts w:eastAsia="Times New Roman"/>
                <w:sz w:val="20"/>
                <w:szCs w:val="20"/>
                <w:lang w:eastAsia="de-DE"/>
              </w:rPr>
            </w:pPr>
          </w:p>
        </w:tc>
      </w:tr>
      <w:tr w:rsidR="00920883" w:rsidRPr="006724BB" w:rsidDel="002E16A1" w14:paraId="3CBC9480" w14:textId="7A8430E4" w:rsidTr="00AC0C9F">
        <w:trPr>
          <w:trHeight w:val="300"/>
        </w:trPr>
        <w:tc>
          <w:tcPr>
            <w:tcW w:w="1074" w:type="dxa"/>
            <w:tcBorders>
              <w:top w:val="single" w:sz="4" w:space="0" w:color="auto"/>
              <w:left w:val="nil"/>
              <w:bottom w:val="nil"/>
              <w:right w:val="nil"/>
            </w:tcBorders>
            <w:shd w:val="clear" w:color="auto" w:fill="auto"/>
            <w:noWrap/>
            <w:vAlign w:val="bottom"/>
            <w:hideMark/>
          </w:tcPr>
          <w:p w14:paraId="299D3E0D" w14:textId="66BBEEBB" w:rsidR="00920883" w:rsidRPr="006724BB" w:rsidDel="002E16A1" w:rsidRDefault="00920883" w:rsidP="00AC0C9F">
            <w:pPr>
              <w:spacing w:after="0" w:line="240" w:lineRule="auto"/>
              <w:jc w:val="center"/>
              <w:rPr>
                <w:moveFrom w:id="1158"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06231AC" w14:textId="52C26954" w:rsidR="00920883" w:rsidRPr="006724BB" w:rsidDel="002E16A1" w:rsidRDefault="00920883" w:rsidP="00AC0C9F">
            <w:pPr>
              <w:spacing w:after="0" w:line="240" w:lineRule="auto"/>
              <w:rPr>
                <w:moveFrom w:id="1159"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221848C3" w14:textId="074F9CDA" w:rsidR="00920883" w:rsidRPr="006724BB" w:rsidDel="002E16A1" w:rsidRDefault="00920883" w:rsidP="00AC0C9F">
            <w:pPr>
              <w:spacing w:after="0" w:line="240" w:lineRule="auto"/>
              <w:rPr>
                <w:moveFrom w:id="1160"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8AC19F0" w14:textId="144108CD" w:rsidR="00920883" w:rsidRPr="006724BB" w:rsidDel="002E16A1" w:rsidRDefault="00920883" w:rsidP="00AC0C9F">
            <w:pPr>
              <w:spacing w:after="0" w:line="240" w:lineRule="auto"/>
              <w:jc w:val="center"/>
              <w:rPr>
                <w:moveFrom w:id="1161"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D6BCF67" w14:textId="1DFB5D64" w:rsidR="00920883" w:rsidRPr="006724BB" w:rsidDel="002E16A1" w:rsidRDefault="00920883" w:rsidP="00AC0C9F">
            <w:pPr>
              <w:spacing w:after="0" w:line="240" w:lineRule="auto"/>
              <w:jc w:val="center"/>
              <w:rPr>
                <w:moveFrom w:id="1162"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4C005345" w14:textId="4F3A92A7" w:rsidR="00920883" w:rsidRPr="006724BB" w:rsidDel="002E16A1" w:rsidRDefault="00920883" w:rsidP="00AC0C9F">
            <w:pPr>
              <w:spacing w:after="0" w:line="240" w:lineRule="auto"/>
              <w:jc w:val="center"/>
              <w:rPr>
                <w:moveFrom w:id="1163"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3876864" w14:textId="1518FBE5" w:rsidR="00920883" w:rsidRPr="006724BB" w:rsidDel="002E16A1" w:rsidRDefault="00920883" w:rsidP="00AC0C9F">
            <w:pPr>
              <w:spacing w:after="0" w:line="240" w:lineRule="auto"/>
              <w:jc w:val="center"/>
              <w:rPr>
                <w:moveFrom w:id="1164" w:author="doetters" w:date="2022-03-28T10:21:00Z"/>
                <w:rFonts w:eastAsia="Times New Roman"/>
                <w:sz w:val="20"/>
                <w:szCs w:val="20"/>
                <w:lang w:eastAsia="de-DE"/>
              </w:rPr>
            </w:pPr>
          </w:p>
        </w:tc>
      </w:tr>
      <w:tr w:rsidR="00920883" w:rsidRPr="006724BB" w:rsidDel="002E16A1" w14:paraId="3141B98C" w14:textId="27E4F479" w:rsidTr="00AC0C9F">
        <w:trPr>
          <w:trHeight w:val="300"/>
        </w:trPr>
        <w:tc>
          <w:tcPr>
            <w:tcW w:w="1074" w:type="dxa"/>
            <w:tcBorders>
              <w:top w:val="nil"/>
              <w:left w:val="nil"/>
              <w:bottom w:val="nil"/>
              <w:right w:val="nil"/>
            </w:tcBorders>
            <w:shd w:val="clear" w:color="auto" w:fill="auto"/>
            <w:noWrap/>
            <w:vAlign w:val="bottom"/>
            <w:hideMark/>
          </w:tcPr>
          <w:p w14:paraId="2999D9FA" w14:textId="3C549D94" w:rsidR="00920883" w:rsidRPr="006724BB" w:rsidDel="002E16A1" w:rsidRDefault="00920883" w:rsidP="00AC0C9F">
            <w:pPr>
              <w:spacing w:after="0" w:line="240" w:lineRule="auto"/>
              <w:rPr>
                <w:moveFrom w:id="1165" w:author="doetters" w:date="2022-03-28T10:21:00Z"/>
                <w:rFonts w:eastAsia="Times New Roman"/>
                <w:color w:val="000000"/>
                <w:sz w:val="20"/>
                <w:szCs w:val="20"/>
                <w:lang w:eastAsia="de-DE"/>
              </w:rPr>
            </w:pPr>
            <w:moveFrom w:id="1166" w:author="doetters" w:date="2022-03-28T10:21:00Z">
              <w:r w:rsidRPr="006724BB" w:rsidDel="002E16A1">
                <w:rPr>
                  <w:rFonts w:eastAsia="Times New Roman"/>
                  <w:color w:val="000000"/>
                  <w:sz w:val="20"/>
                  <w:szCs w:val="20"/>
                  <w:lang w:eastAsia="de-DE"/>
                </w:rPr>
                <w:t>Mg</w:t>
              </w:r>
            </w:moveFrom>
          </w:p>
        </w:tc>
        <w:tc>
          <w:tcPr>
            <w:tcW w:w="2148" w:type="dxa"/>
            <w:tcBorders>
              <w:top w:val="nil"/>
              <w:left w:val="nil"/>
              <w:bottom w:val="nil"/>
              <w:right w:val="nil"/>
            </w:tcBorders>
            <w:shd w:val="clear" w:color="auto" w:fill="auto"/>
            <w:hideMark/>
          </w:tcPr>
          <w:p w14:paraId="0E4C1FBE" w14:textId="152E0F42" w:rsidR="00920883" w:rsidRPr="006724BB" w:rsidDel="002E16A1" w:rsidRDefault="00920883" w:rsidP="00AC0C9F">
            <w:pPr>
              <w:spacing w:after="0" w:line="240" w:lineRule="auto"/>
              <w:rPr>
                <w:moveFrom w:id="1167" w:author="doetters" w:date="2022-03-28T10:21:00Z"/>
                <w:rFonts w:eastAsia="Times New Roman"/>
                <w:color w:val="000000"/>
                <w:sz w:val="20"/>
                <w:szCs w:val="20"/>
                <w:lang w:eastAsia="de-DE"/>
              </w:rPr>
            </w:pPr>
            <w:moveFrom w:id="1168"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196A8049" w14:textId="230C1E4F" w:rsidR="00920883" w:rsidRPr="006724BB" w:rsidDel="002E16A1" w:rsidRDefault="00920883" w:rsidP="00AC0C9F">
            <w:pPr>
              <w:spacing w:after="0" w:line="240" w:lineRule="auto"/>
              <w:jc w:val="center"/>
              <w:rPr>
                <w:moveFrom w:id="1169" w:author="doetters" w:date="2022-03-28T10:21:00Z"/>
                <w:rFonts w:eastAsia="Times New Roman"/>
                <w:color w:val="000000"/>
                <w:sz w:val="20"/>
                <w:szCs w:val="20"/>
                <w:lang w:eastAsia="de-DE"/>
              </w:rPr>
            </w:pPr>
            <w:moveFrom w:id="1170" w:author="doetters" w:date="2022-03-28T10:21:00Z">
              <w:r w:rsidRPr="006724BB" w:rsidDel="002E16A1">
                <w:rPr>
                  <w:rFonts w:eastAsia="Times New Roman"/>
                  <w:color w:val="000000"/>
                  <w:sz w:val="20"/>
                  <w:szCs w:val="20"/>
                  <w:lang w:eastAsia="de-DE"/>
                </w:rPr>
                <w:t>2997.27</w:t>
              </w:r>
            </w:moveFrom>
          </w:p>
        </w:tc>
        <w:tc>
          <w:tcPr>
            <w:tcW w:w="2058" w:type="dxa"/>
            <w:tcBorders>
              <w:top w:val="nil"/>
              <w:left w:val="nil"/>
              <w:bottom w:val="nil"/>
              <w:right w:val="nil"/>
            </w:tcBorders>
            <w:shd w:val="clear" w:color="auto" w:fill="auto"/>
            <w:hideMark/>
          </w:tcPr>
          <w:p w14:paraId="25C83634" w14:textId="22F3938B" w:rsidR="00920883" w:rsidRPr="006724BB" w:rsidDel="002E16A1" w:rsidRDefault="00920883" w:rsidP="00AC0C9F">
            <w:pPr>
              <w:spacing w:after="0" w:line="240" w:lineRule="auto"/>
              <w:jc w:val="center"/>
              <w:rPr>
                <w:moveFrom w:id="1171" w:author="doetters" w:date="2022-03-28T10:21:00Z"/>
                <w:rFonts w:eastAsia="Times New Roman"/>
                <w:color w:val="000000"/>
                <w:sz w:val="20"/>
                <w:szCs w:val="20"/>
                <w:lang w:eastAsia="de-DE"/>
              </w:rPr>
            </w:pPr>
            <w:moveFrom w:id="1172" w:author="doetters" w:date="2022-03-28T10:21:00Z">
              <w:r w:rsidRPr="006724BB" w:rsidDel="002E16A1">
                <w:rPr>
                  <w:rFonts w:eastAsia="Times New Roman"/>
                  <w:color w:val="000000"/>
                  <w:sz w:val="20"/>
                  <w:szCs w:val="20"/>
                  <w:lang w:eastAsia="de-DE"/>
                </w:rPr>
                <w:t>2548.51 – 3446.03</w:t>
              </w:r>
            </w:moveFrom>
          </w:p>
        </w:tc>
        <w:tc>
          <w:tcPr>
            <w:tcW w:w="962" w:type="dxa"/>
            <w:tcBorders>
              <w:top w:val="nil"/>
              <w:left w:val="nil"/>
              <w:bottom w:val="nil"/>
              <w:right w:val="nil"/>
            </w:tcBorders>
            <w:shd w:val="clear" w:color="auto" w:fill="auto"/>
            <w:hideMark/>
          </w:tcPr>
          <w:p w14:paraId="0CD43FE3" w14:textId="757002FA" w:rsidR="00920883" w:rsidRPr="006724BB" w:rsidDel="002E16A1" w:rsidRDefault="00920883" w:rsidP="00AC0C9F">
            <w:pPr>
              <w:spacing w:after="0" w:line="240" w:lineRule="auto"/>
              <w:jc w:val="center"/>
              <w:rPr>
                <w:moveFrom w:id="1173" w:author="doetters" w:date="2022-03-28T10:21:00Z"/>
                <w:rFonts w:eastAsia="Times New Roman"/>
                <w:b/>
                <w:bCs/>
                <w:color w:val="000000"/>
                <w:sz w:val="20"/>
                <w:szCs w:val="20"/>
                <w:lang w:eastAsia="de-DE"/>
              </w:rPr>
            </w:pPr>
            <w:moveFrom w:id="1174"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45A39685" w14:textId="652F1599" w:rsidR="00920883" w:rsidRPr="006724BB" w:rsidDel="002E16A1" w:rsidRDefault="00920883" w:rsidP="00AC0C9F">
            <w:pPr>
              <w:spacing w:after="0" w:line="240" w:lineRule="auto"/>
              <w:jc w:val="center"/>
              <w:rPr>
                <w:moveFrom w:id="1175" w:author="doetters" w:date="2022-03-28T10:21:00Z"/>
                <w:rFonts w:eastAsia="Times New Roman"/>
                <w:color w:val="000000"/>
                <w:sz w:val="20"/>
                <w:szCs w:val="20"/>
                <w:lang w:eastAsia="de-DE"/>
              </w:rPr>
            </w:pPr>
            <w:moveFrom w:id="1176" w:author="doetters" w:date="2022-03-28T10:21:00Z">
              <w:r w:rsidRPr="006724BB" w:rsidDel="002E16A1">
                <w:rPr>
                  <w:rFonts w:eastAsia="Times New Roman"/>
                  <w:color w:val="000000"/>
                  <w:sz w:val="20"/>
                  <w:szCs w:val="20"/>
                  <w:lang w:eastAsia="de-DE"/>
                </w:rPr>
                <w:t>0.25</w:t>
              </w:r>
            </w:moveFrom>
          </w:p>
        </w:tc>
        <w:tc>
          <w:tcPr>
            <w:tcW w:w="962" w:type="dxa"/>
            <w:tcBorders>
              <w:top w:val="nil"/>
              <w:left w:val="nil"/>
              <w:bottom w:val="nil"/>
              <w:right w:val="nil"/>
            </w:tcBorders>
            <w:shd w:val="clear" w:color="auto" w:fill="auto"/>
            <w:noWrap/>
            <w:vAlign w:val="bottom"/>
            <w:hideMark/>
          </w:tcPr>
          <w:p w14:paraId="2FD248DB" w14:textId="5A5C7442" w:rsidR="00920883" w:rsidRPr="006724BB" w:rsidDel="002E16A1" w:rsidRDefault="00920883" w:rsidP="00AC0C9F">
            <w:pPr>
              <w:spacing w:after="0" w:line="240" w:lineRule="auto"/>
              <w:jc w:val="center"/>
              <w:rPr>
                <w:moveFrom w:id="1177" w:author="doetters" w:date="2022-03-28T10:21:00Z"/>
                <w:rFonts w:eastAsia="Times New Roman"/>
                <w:color w:val="000000"/>
                <w:sz w:val="20"/>
                <w:szCs w:val="20"/>
                <w:lang w:eastAsia="de-DE"/>
              </w:rPr>
            </w:pPr>
            <w:moveFrom w:id="1178" w:author="doetters" w:date="2022-03-28T10:21:00Z">
              <w:r w:rsidRPr="006724BB" w:rsidDel="002E16A1">
                <w:rPr>
                  <w:rFonts w:eastAsia="Times New Roman"/>
                  <w:color w:val="000000"/>
                  <w:sz w:val="20"/>
                  <w:szCs w:val="20"/>
                  <w:lang w:eastAsia="de-DE"/>
                </w:rPr>
                <w:t>0.38</w:t>
              </w:r>
            </w:moveFrom>
          </w:p>
        </w:tc>
      </w:tr>
      <w:tr w:rsidR="00920883" w:rsidRPr="006724BB" w:rsidDel="002E16A1" w14:paraId="76131752" w14:textId="51DFD502" w:rsidTr="00AC0C9F">
        <w:trPr>
          <w:trHeight w:val="300"/>
        </w:trPr>
        <w:tc>
          <w:tcPr>
            <w:tcW w:w="1074" w:type="dxa"/>
            <w:tcBorders>
              <w:top w:val="nil"/>
              <w:left w:val="nil"/>
              <w:bottom w:val="nil"/>
              <w:right w:val="nil"/>
            </w:tcBorders>
            <w:shd w:val="clear" w:color="auto" w:fill="auto"/>
            <w:noWrap/>
            <w:vAlign w:val="bottom"/>
            <w:hideMark/>
          </w:tcPr>
          <w:p w14:paraId="41780E58" w14:textId="1583A066" w:rsidR="00920883" w:rsidRPr="006724BB" w:rsidDel="002E16A1" w:rsidRDefault="00920883" w:rsidP="00AC0C9F">
            <w:pPr>
              <w:spacing w:after="0" w:line="240" w:lineRule="auto"/>
              <w:jc w:val="center"/>
              <w:rPr>
                <w:moveFrom w:id="1179"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35CB21AF" w14:textId="75AD25BE" w:rsidR="00920883" w:rsidRPr="006724BB" w:rsidDel="002E16A1" w:rsidRDefault="00920883" w:rsidP="00AC0C9F">
            <w:pPr>
              <w:spacing w:after="0" w:line="240" w:lineRule="auto"/>
              <w:rPr>
                <w:moveFrom w:id="1180" w:author="doetters" w:date="2022-03-28T10:21:00Z"/>
                <w:rFonts w:eastAsia="Times New Roman"/>
                <w:color w:val="000000"/>
                <w:sz w:val="20"/>
                <w:szCs w:val="20"/>
                <w:lang w:eastAsia="de-DE"/>
              </w:rPr>
            </w:pPr>
            <w:moveFrom w:id="1181"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4CD7F6A3" w14:textId="0E8DEF2D" w:rsidR="00920883" w:rsidRPr="006724BB" w:rsidDel="002E16A1" w:rsidRDefault="00920883" w:rsidP="00AC0C9F">
            <w:pPr>
              <w:spacing w:after="0" w:line="240" w:lineRule="auto"/>
              <w:jc w:val="center"/>
              <w:rPr>
                <w:moveFrom w:id="1182" w:author="doetters" w:date="2022-03-28T10:21:00Z"/>
                <w:rFonts w:eastAsia="Times New Roman"/>
                <w:color w:val="000000"/>
                <w:sz w:val="20"/>
                <w:szCs w:val="20"/>
                <w:lang w:eastAsia="de-DE"/>
              </w:rPr>
            </w:pPr>
            <w:moveFrom w:id="1183" w:author="doetters" w:date="2022-03-28T10:21:00Z">
              <w:r w:rsidRPr="006724BB" w:rsidDel="002E16A1">
                <w:rPr>
                  <w:rFonts w:eastAsia="Times New Roman"/>
                  <w:color w:val="000000"/>
                  <w:sz w:val="20"/>
                  <w:szCs w:val="20"/>
                  <w:lang w:eastAsia="de-DE"/>
                </w:rPr>
                <w:t>1068.8</w:t>
              </w:r>
            </w:moveFrom>
          </w:p>
        </w:tc>
        <w:tc>
          <w:tcPr>
            <w:tcW w:w="2058" w:type="dxa"/>
            <w:tcBorders>
              <w:top w:val="nil"/>
              <w:left w:val="nil"/>
              <w:bottom w:val="nil"/>
              <w:right w:val="nil"/>
            </w:tcBorders>
            <w:shd w:val="clear" w:color="auto" w:fill="auto"/>
            <w:hideMark/>
          </w:tcPr>
          <w:p w14:paraId="141DB0AC" w14:textId="5A9E7311" w:rsidR="00920883" w:rsidRPr="006724BB" w:rsidDel="002E16A1" w:rsidRDefault="00920883" w:rsidP="00AC0C9F">
            <w:pPr>
              <w:spacing w:after="0" w:line="240" w:lineRule="auto"/>
              <w:jc w:val="center"/>
              <w:rPr>
                <w:moveFrom w:id="1184" w:author="doetters" w:date="2022-03-28T10:21:00Z"/>
                <w:rFonts w:eastAsia="Times New Roman"/>
                <w:color w:val="000000"/>
                <w:sz w:val="20"/>
                <w:szCs w:val="20"/>
                <w:lang w:eastAsia="de-DE"/>
              </w:rPr>
            </w:pPr>
            <w:moveFrom w:id="1185" w:author="doetters" w:date="2022-03-28T10:21:00Z">
              <w:r w:rsidRPr="006724BB" w:rsidDel="002E16A1">
                <w:rPr>
                  <w:rFonts w:eastAsia="Times New Roman"/>
                  <w:color w:val="000000"/>
                  <w:sz w:val="20"/>
                  <w:szCs w:val="20"/>
                  <w:lang w:eastAsia="de-DE"/>
                </w:rPr>
                <w:t>515.24 – 1622.36</w:t>
              </w:r>
            </w:moveFrom>
          </w:p>
        </w:tc>
        <w:tc>
          <w:tcPr>
            <w:tcW w:w="962" w:type="dxa"/>
            <w:tcBorders>
              <w:top w:val="nil"/>
              <w:left w:val="nil"/>
              <w:bottom w:val="nil"/>
              <w:right w:val="nil"/>
            </w:tcBorders>
            <w:shd w:val="clear" w:color="auto" w:fill="auto"/>
            <w:hideMark/>
          </w:tcPr>
          <w:p w14:paraId="520F67B6" w14:textId="0BB13602" w:rsidR="00920883" w:rsidRPr="006724BB" w:rsidDel="002E16A1" w:rsidRDefault="00920883" w:rsidP="00AC0C9F">
            <w:pPr>
              <w:spacing w:after="0" w:line="240" w:lineRule="auto"/>
              <w:jc w:val="center"/>
              <w:rPr>
                <w:moveFrom w:id="1186" w:author="doetters" w:date="2022-03-28T10:21:00Z"/>
                <w:rFonts w:eastAsia="Times New Roman"/>
                <w:b/>
                <w:bCs/>
                <w:color w:val="000000"/>
                <w:sz w:val="20"/>
                <w:szCs w:val="20"/>
                <w:lang w:eastAsia="de-DE"/>
              </w:rPr>
            </w:pPr>
            <w:moveFrom w:id="1187"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340A97EB" w14:textId="2871B49C" w:rsidR="00920883" w:rsidRPr="006724BB" w:rsidDel="002E16A1" w:rsidRDefault="00920883" w:rsidP="00AC0C9F">
            <w:pPr>
              <w:spacing w:after="0" w:line="240" w:lineRule="auto"/>
              <w:jc w:val="center"/>
              <w:rPr>
                <w:moveFrom w:id="1188"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572F44E" w14:textId="2D2A7BE5" w:rsidR="00920883" w:rsidRPr="006724BB" w:rsidDel="002E16A1" w:rsidRDefault="00920883" w:rsidP="00AC0C9F">
            <w:pPr>
              <w:spacing w:after="0" w:line="240" w:lineRule="auto"/>
              <w:jc w:val="center"/>
              <w:rPr>
                <w:moveFrom w:id="1189" w:author="doetters" w:date="2022-03-28T10:21:00Z"/>
                <w:rFonts w:eastAsia="Times New Roman"/>
                <w:sz w:val="20"/>
                <w:szCs w:val="20"/>
                <w:lang w:eastAsia="de-DE"/>
              </w:rPr>
            </w:pPr>
          </w:p>
        </w:tc>
      </w:tr>
      <w:tr w:rsidR="00920883" w:rsidRPr="006724BB" w:rsidDel="002E16A1" w14:paraId="541CBE8A" w14:textId="30417F14" w:rsidTr="00AC0C9F">
        <w:trPr>
          <w:trHeight w:val="300"/>
        </w:trPr>
        <w:tc>
          <w:tcPr>
            <w:tcW w:w="1074" w:type="dxa"/>
            <w:tcBorders>
              <w:top w:val="nil"/>
              <w:left w:val="nil"/>
              <w:bottom w:val="nil"/>
              <w:right w:val="nil"/>
            </w:tcBorders>
            <w:shd w:val="clear" w:color="auto" w:fill="auto"/>
            <w:noWrap/>
            <w:vAlign w:val="bottom"/>
            <w:hideMark/>
          </w:tcPr>
          <w:p w14:paraId="55728D77" w14:textId="12FB9F3F" w:rsidR="00920883" w:rsidRPr="006724BB" w:rsidDel="002E16A1" w:rsidRDefault="00920883" w:rsidP="00AC0C9F">
            <w:pPr>
              <w:spacing w:after="0" w:line="240" w:lineRule="auto"/>
              <w:jc w:val="center"/>
              <w:rPr>
                <w:moveFrom w:id="1190"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26A9DEA1" w14:textId="5A18EE7B" w:rsidR="00920883" w:rsidRPr="006724BB" w:rsidDel="002E16A1" w:rsidRDefault="00920883" w:rsidP="00AC0C9F">
            <w:pPr>
              <w:spacing w:after="0" w:line="240" w:lineRule="auto"/>
              <w:rPr>
                <w:moveFrom w:id="1191" w:author="doetters" w:date="2022-03-28T10:21:00Z"/>
                <w:rFonts w:eastAsia="Times New Roman"/>
                <w:color w:val="000000"/>
                <w:sz w:val="20"/>
                <w:szCs w:val="20"/>
                <w:lang w:eastAsia="de-DE"/>
              </w:rPr>
            </w:pPr>
            <w:moveFrom w:id="1192"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5DCE9C81" w14:textId="0981C02D" w:rsidR="00920883" w:rsidRPr="006724BB" w:rsidDel="002E16A1" w:rsidRDefault="00920883" w:rsidP="00AC0C9F">
            <w:pPr>
              <w:spacing w:after="0" w:line="240" w:lineRule="auto"/>
              <w:jc w:val="center"/>
              <w:rPr>
                <w:moveFrom w:id="1193" w:author="doetters" w:date="2022-03-28T10:21:00Z"/>
                <w:rFonts w:eastAsia="Times New Roman"/>
                <w:color w:val="000000"/>
                <w:sz w:val="20"/>
                <w:szCs w:val="20"/>
                <w:lang w:eastAsia="de-DE"/>
              </w:rPr>
            </w:pPr>
            <w:moveFrom w:id="1194" w:author="doetters" w:date="2022-03-28T10:21:00Z">
              <w:r w:rsidRPr="006724BB" w:rsidDel="002E16A1">
                <w:rPr>
                  <w:rFonts w:eastAsia="Times New Roman"/>
                  <w:color w:val="000000"/>
                  <w:sz w:val="20"/>
                  <w:szCs w:val="20"/>
                  <w:lang w:eastAsia="de-DE"/>
                </w:rPr>
                <w:t>-759.17</w:t>
              </w:r>
            </w:moveFrom>
          </w:p>
        </w:tc>
        <w:tc>
          <w:tcPr>
            <w:tcW w:w="2058" w:type="dxa"/>
            <w:tcBorders>
              <w:top w:val="nil"/>
              <w:left w:val="nil"/>
              <w:bottom w:val="nil"/>
              <w:right w:val="nil"/>
            </w:tcBorders>
            <w:shd w:val="clear" w:color="auto" w:fill="auto"/>
            <w:hideMark/>
          </w:tcPr>
          <w:p w14:paraId="5A56EEC8" w14:textId="51B62981" w:rsidR="00920883" w:rsidRPr="006724BB" w:rsidDel="002E16A1" w:rsidRDefault="00920883" w:rsidP="00AC0C9F">
            <w:pPr>
              <w:spacing w:after="0" w:line="240" w:lineRule="auto"/>
              <w:jc w:val="center"/>
              <w:rPr>
                <w:moveFrom w:id="1195" w:author="doetters" w:date="2022-03-28T10:21:00Z"/>
                <w:rFonts w:eastAsia="Times New Roman"/>
                <w:color w:val="000000"/>
                <w:sz w:val="20"/>
                <w:szCs w:val="20"/>
                <w:lang w:eastAsia="de-DE"/>
              </w:rPr>
            </w:pPr>
            <w:moveFrom w:id="1196" w:author="doetters" w:date="2022-03-28T10:21:00Z">
              <w:r w:rsidRPr="006724BB" w:rsidDel="002E16A1">
                <w:rPr>
                  <w:rFonts w:eastAsia="Times New Roman"/>
                  <w:color w:val="000000"/>
                  <w:sz w:val="20"/>
                  <w:szCs w:val="20"/>
                  <w:lang w:eastAsia="de-DE"/>
                </w:rPr>
                <w:t>-1315.17 – -203.16</w:t>
              </w:r>
            </w:moveFrom>
          </w:p>
        </w:tc>
        <w:tc>
          <w:tcPr>
            <w:tcW w:w="962" w:type="dxa"/>
            <w:tcBorders>
              <w:top w:val="nil"/>
              <w:left w:val="nil"/>
              <w:bottom w:val="nil"/>
              <w:right w:val="nil"/>
            </w:tcBorders>
            <w:shd w:val="clear" w:color="auto" w:fill="auto"/>
            <w:hideMark/>
          </w:tcPr>
          <w:p w14:paraId="54135A67" w14:textId="54632BAE" w:rsidR="00920883" w:rsidRPr="006724BB" w:rsidDel="002E16A1" w:rsidRDefault="00920883" w:rsidP="00AC0C9F">
            <w:pPr>
              <w:spacing w:after="0" w:line="240" w:lineRule="auto"/>
              <w:jc w:val="center"/>
              <w:rPr>
                <w:moveFrom w:id="1197" w:author="doetters" w:date="2022-03-28T10:21:00Z"/>
                <w:rFonts w:eastAsia="Times New Roman"/>
                <w:b/>
                <w:bCs/>
                <w:color w:val="000000"/>
                <w:sz w:val="20"/>
                <w:szCs w:val="20"/>
                <w:lang w:eastAsia="de-DE"/>
              </w:rPr>
            </w:pPr>
            <w:moveFrom w:id="1198" w:author="doetters" w:date="2022-03-28T10:21:00Z">
              <w:r w:rsidRPr="006724BB" w:rsidDel="002E16A1">
                <w:rPr>
                  <w:rFonts w:eastAsia="Times New Roman"/>
                  <w:b/>
                  <w:bCs/>
                  <w:color w:val="000000"/>
                  <w:sz w:val="20"/>
                  <w:szCs w:val="20"/>
                  <w:lang w:eastAsia="de-DE"/>
                </w:rPr>
                <w:t>0.007</w:t>
              </w:r>
            </w:moveFrom>
          </w:p>
        </w:tc>
        <w:tc>
          <w:tcPr>
            <w:tcW w:w="1007" w:type="dxa"/>
            <w:tcBorders>
              <w:top w:val="nil"/>
              <w:left w:val="nil"/>
              <w:bottom w:val="nil"/>
              <w:right w:val="nil"/>
            </w:tcBorders>
            <w:shd w:val="clear" w:color="auto" w:fill="auto"/>
            <w:noWrap/>
            <w:vAlign w:val="bottom"/>
            <w:hideMark/>
          </w:tcPr>
          <w:p w14:paraId="058002E7" w14:textId="7B8F88AD" w:rsidR="00920883" w:rsidRPr="006724BB" w:rsidDel="002E16A1" w:rsidRDefault="00920883" w:rsidP="00AC0C9F">
            <w:pPr>
              <w:spacing w:after="0" w:line="240" w:lineRule="auto"/>
              <w:jc w:val="center"/>
              <w:rPr>
                <w:moveFrom w:id="1199"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AFC1776" w14:textId="4C7B4637" w:rsidR="00920883" w:rsidRPr="006724BB" w:rsidDel="002E16A1" w:rsidRDefault="00920883" w:rsidP="00AC0C9F">
            <w:pPr>
              <w:spacing w:after="0" w:line="240" w:lineRule="auto"/>
              <w:jc w:val="center"/>
              <w:rPr>
                <w:moveFrom w:id="1200" w:author="doetters" w:date="2022-03-28T10:21:00Z"/>
                <w:rFonts w:eastAsia="Times New Roman"/>
                <w:sz w:val="20"/>
                <w:szCs w:val="20"/>
                <w:lang w:eastAsia="de-DE"/>
              </w:rPr>
            </w:pPr>
          </w:p>
        </w:tc>
      </w:tr>
      <w:tr w:rsidR="00920883" w:rsidRPr="006724BB" w:rsidDel="002E16A1" w14:paraId="644D8FCF" w14:textId="76CEA3E4" w:rsidTr="00AC0C9F">
        <w:trPr>
          <w:trHeight w:val="300"/>
        </w:trPr>
        <w:tc>
          <w:tcPr>
            <w:tcW w:w="1074" w:type="dxa"/>
            <w:tcBorders>
              <w:top w:val="nil"/>
              <w:left w:val="nil"/>
              <w:bottom w:val="nil"/>
              <w:right w:val="nil"/>
            </w:tcBorders>
            <w:shd w:val="clear" w:color="auto" w:fill="auto"/>
            <w:noWrap/>
            <w:vAlign w:val="bottom"/>
            <w:hideMark/>
          </w:tcPr>
          <w:p w14:paraId="6DC6A892" w14:textId="5BB4E699" w:rsidR="00920883" w:rsidRPr="006724BB" w:rsidDel="002E16A1" w:rsidRDefault="00920883" w:rsidP="00AC0C9F">
            <w:pPr>
              <w:spacing w:after="0" w:line="240" w:lineRule="auto"/>
              <w:jc w:val="center"/>
              <w:rPr>
                <w:moveFrom w:id="120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793DCD37" w14:textId="45FF6E99" w:rsidR="00920883" w:rsidRPr="006724BB" w:rsidDel="002E16A1" w:rsidRDefault="00920883" w:rsidP="00AC0C9F">
            <w:pPr>
              <w:spacing w:after="0" w:line="240" w:lineRule="auto"/>
              <w:rPr>
                <w:moveFrom w:id="1202" w:author="doetters" w:date="2022-03-28T10:21:00Z"/>
                <w:rFonts w:eastAsia="Times New Roman"/>
                <w:color w:val="000000"/>
                <w:sz w:val="20"/>
                <w:szCs w:val="20"/>
                <w:lang w:eastAsia="de-DE"/>
              </w:rPr>
            </w:pPr>
            <w:moveFrom w:id="1203"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52F6B1A3" w14:textId="7342B673" w:rsidR="00920883" w:rsidRPr="006724BB" w:rsidDel="002E16A1" w:rsidRDefault="00920883" w:rsidP="00AC0C9F">
            <w:pPr>
              <w:spacing w:after="0" w:line="240" w:lineRule="auto"/>
              <w:jc w:val="center"/>
              <w:rPr>
                <w:moveFrom w:id="1204" w:author="doetters" w:date="2022-03-28T10:21:00Z"/>
                <w:rFonts w:eastAsia="Times New Roman"/>
                <w:color w:val="000000"/>
                <w:sz w:val="20"/>
                <w:szCs w:val="20"/>
                <w:lang w:eastAsia="de-DE"/>
              </w:rPr>
            </w:pPr>
            <w:moveFrom w:id="1205" w:author="doetters" w:date="2022-03-28T10:21:00Z">
              <w:r w:rsidRPr="006724BB" w:rsidDel="002E16A1">
                <w:rPr>
                  <w:rFonts w:eastAsia="Times New Roman"/>
                  <w:color w:val="000000"/>
                  <w:sz w:val="20"/>
                  <w:szCs w:val="20"/>
                  <w:lang w:eastAsia="de-DE"/>
                </w:rPr>
                <w:t>-328.81</w:t>
              </w:r>
            </w:moveFrom>
          </w:p>
        </w:tc>
        <w:tc>
          <w:tcPr>
            <w:tcW w:w="2058" w:type="dxa"/>
            <w:tcBorders>
              <w:top w:val="nil"/>
              <w:left w:val="nil"/>
              <w:bottom w:val="nil"/>
              <w:right w:val="nil"/>
            </w:tcBorders>
            <w:shd w:val="clear" w:color="auto" w:fill="auto"/>
            <w:hideMark/>
          </w:tcPr>
          <w:p w14:paraId="5D09A164" w14:textId="615E55EF" w:rsidR="00920883" w:rsidRPr="006724BB" w:rsidDel="002E16A1" w:rsidRDefault="00920883" w:rsidP="00AC0C9F">
            <w:pPr>
              <w:spacing w:after="0" w:line="240" w:lineRule="auto"/>
              <w:jc w:val="center"/>
              <w:rPr>
                <w:moveFrom w:id="1206" w:author="doetters" w:date="2022-03-28T10:21:00Z"/>
                <w:rFonts w:eastAsia="Times New Roman"/>
                <w:color w:val="000000"/>
                <w:sz w:val="20"/>
                <w:szCs w:val="20"/>
                <w:lang w:eastAsia="de-DE"/>
              </w:rPr>
            </w:pPr>
            <w:moveFrom w:id="1207" w:author="doetters" w:date="2022-03-28T10:21:00Z">
              <w:r w:rsidRPr="006724BB" w:rsidDel="002E16A1">
                <w:rPr>
                  <w:rFonts w:eastAsia="Times New Roman"/>
                  <w:color w:val="000000"/>
                  <w:sz w:val="20"/>
                  <w:szCs w:val="20"/>
                  <w:lang w:eastAsia="de-DE"/>
                </w:rPr>
                <w:t>-805.67 – 148.06</w:t>
              </w:r>
            </w:moveFrom>
          </w:p>
        </w:tc>
        <w:tc>
          <w:tcPr>
            <w:tcW w:w="962" w:type="dxa"/>
            <w:tcBorders>
              <w:top w:val="nil"/>
              <w:left w:val="nil"/>
              <w:bottom w:val="nil"/>
              <w:right w:val="nil"/>
            </w:tcBorders>
            <w:shd w:val="clear" w:color="auto" w:fill="auto"/>
            <w:hideMark/>
          </w:tcPr>
          <w:p w14:paraId="558157BD" w14:textId="7B138AE9" w:rsidR="00920883" w:rsidRPr="006724BB" w:rsidDel="002E16A1" w:rsidRDefault="00920883" w:rsidP="00AC0C9F">
            <w:pPr>
              <w:spacing w:after="0" w:line="240" w:lineRule="auto"/>
              <w:jc w:val="center"/>
              <w:rPr>
                <w:moveFrom w:id="1208" w:author="doetters" w:date="2022-03-28T10:21:00Z"/>
                <w:rFonts w:eastAsia="Times New Roman"/>
                <w:color w:val="000000"/>
                <w:sz w:val="20"/>
                <w:szCs w:val="20"/>
                <w:lang w:eastAsia="de-DE"/>
              </w:rPr>
            </w:pPr>
            <w:moveFrom w:id="1209" w:author="doetters" w:date="2022-03-28T10:21:00Z">
              <w:r w:rsidRPr="006724BB" w:rsidDel="002E16A1">
                <w:rPr>
                  <w:rFonts w:eastAsia="Times New Roman"/>
                  <w:color w:val="000000"/>
                  <w:sz w:val="20"/>
                  <w:szCs w:val="20"/>
                  <w:lang w:eastAsia="de-DE"/>
                </w:rPr>
                <w:t>0.177</w:t>
              </w:r>
            </w:moveFrom>
          </w:p>
        </w:tc>
        <w:tc>
          <w:tcPr>
            <w:tcW w:w="1007" w:type="dxa"/>
            <w:tcBorders>
              <w:top w:val="nil"/>
              <w:left w:val="nil"/>
              <w:bottom w:val="nil"/>
              <w:right w:val="nil"/>
            </w:tcBorders>
            <w:shd w:val="clear" w:color="auto" w:fill="auto"/>
            <w:noWrap/>
            <w:vAlign w:val="bottom"/>
            <w:hideMark/>
          </w:tcPr>
          <w:p w14:paraId="5E0FC267" w14:textId="37C50BB9" w:rsidR="00920883" w:rsidRPr="006724BB" w:rsidDel="002E16A1" w:rsidRDefault="00920883" w:rsidP="00AC0C9F">
            <w:pPr>
              <w:spacing w:after="0" w:line="240" w:lineRule="auto"/>
              <w:jc w:val="center"/>
              <w:rPr>
                <w:moveFrom w:id="1210"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DA1D3F8" w14:textId="1D5F9472" w:rsidR="00920883" w:rsidRPr="006724BB" w:rsidDel="002E16A1" w:rsidRDefault="00920883" w:rsidP="00AC0C9F">
            <w:pPr>
              <w:spacing w:after="0" w:line="240" w:lineRule="auto"/>
              <w:jc w:val="center"/>
              <w:rPr>
                <w:moveFrom w:id="1211" w:author="doetters" w:date="2022-03-28T10:21:00Z"/>
                <w:rFonts w:eastAsia="Times New Roman"/>
                <w:sz w:val="20"/>
                <w:szCs w:val="20"/>
                <w:lang w:eastAsia="de-DE"/>
              </w:rPr>
            </w:pPr>
          </w:p>
        </w:tc>
      </w:tr>
      <w:tr w:rsidR="00920883" w:rsidRPr="006724BB" w:rsidDel="002E16A1" w14:paraId="75D6F9EA" w14:textId="059C0E0E" w:rsidTr="00AC0C9F">
        <w:trPr>
          <w:trHeight w:val="300"/>
        </w:trPr>
        <w:tc>
          <w:tcPr>
            <w:tcW w:w="1074" w:type="dxa"/>
            <w:tcBorders>
              <w:top w:val="nil"/>
              <w:left w:val="nil"/>
              <w:bottom w:val="nil"/>
              <w:right w:val="nil"/>
            </w:tcBorders>
            <w:shd w:val="clear" w:color="auto" w:fill="auto"/>
            <w:noWrap/>
            <w:vAlign w:val="bottom"/>
            <w:hideMark/>
          </w:tcPr>
          <w:p w14:paraId="0E92D351" w14:textId="707250CB" w:rsidR="00920883" w:rsidRPr="006724BB" w:rsidDel="002E16A1" w:rsidRDefault="00920883" w:rsidP="00AC0C9F">
            <w:pPr>
              <w:spacing w:after="0" w:line="240" w:lineRule="auto"/>
              <w:jc w:val="center"/>
              <w:rPr>
                <w:moveFrom w:id="121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31C1791B" w14:textId="6C927C65" w:rsidR="00920883" w:rsidRPr="006724BB" w:rsidDel="002E16A1" w:rsidRDefault="00920883" w:rsidP="00AC0C9F">
            <w:pPr>
              <w:spacing w:after="0" w:line="240" w:lineRule="auto"/>
              <w:rPr>
                <w:moveFrom w:id="1213" w:author="doetters" w:date="2022-03-28T10:21:00Z"/>
                <w:rFonts w:eastAsia="Times New Roman"/>
                <w:color w:val="000000"/>
                <w:sz w:val="20"/>
                <w:szCs w:val="20"/>
                <w:lang w:eastAsia="de-DE"/>
              </w:rPr>
            </w:pPr>
            <w:moveFrom w:id="1214"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664FE0DD" w14:textId="4ABB2A3F" w:rsidR="00920883" w:rsidRPr="006724BB" w:rsidDel="002E16A1" w:rsidRDefault="00920883" w:rsidP="00AC0C9F">
            <w:pPr>
              <w:spacing w:after="0" w:line="240" w:lineRule="auto"/>
              <w:jc w:val="center"/>
              <w:rPr>
                <w:moveFrom w:id="1215" w:author="doetters" w:date="2022-03-28T10:21:00Z"/>
                <w:rFonts w:eastAsia="Times New Roman"/>
                <w:color w:val="000000"/>
                <w:sz w:val="20"/>
                <w:szCs w:val="20"/>
                <w:lang w:eastAsia="de-DE"/>
              </w:rPr>
            </w:pPr>
            <w:moveFrom w:id="1216" w:author="doetters" w:date="2022-03-28T10:21:00Z">
              <w:r w:rsidRPr="006724BB" w:rsidDel="002E16A1">
                <w:rPr>
                  <w:rFonts w:eastAsia="Times New Roman"/>
                  <w:color w:val="000000"/>
                  <w:sz w:val="20"/>
                  <w:szCs w:val="20"/>
                  <w:lang w:eastAsia="de-DE"/>
                </w:rPr>
                <w:t>132.37</w:t>
              </w:r>
            </w:moveFrom>
          </w:p>
        </w:tc>
        <w:tc>
          <w:tcPr>
            <w:tcW w:w="2058" w:type="dxa"/>
            <w:tcBorders>
              <w:top w:val="nil"/>
              <w:left w:val="nil"/>
              <w:bottom w:val="nil"/>
              <w:right w:val="nil"/>
            </w:tcBorders>
            <w:shd w:val="clear" w:color="auto" w:fill="auto"/>
            <w:hideMark/>
          </w:tcPr>
          <w:p w14:paraId="2172793F" w14:textId="0950A0F6" w:rsidR="00920883" w:rsidRPr="006724BB" w:rsidDel="002E16A1" w:rsidRDefault="00920883" w:rsidP="00AC0C9F">
            <w:pPr>
              <w:spacing w:after="0" w:line="240" w:lineRule="auto"/>
              <w:jc w:val="center"/>
              <w:rPr>
                <w:moveFrom w:id="1217" w:author="doetters" w:date="2022-03-28T10:21:00Z"/>
                <w:rFonts w:eastAsia="Times New Roman"/>
                <w:color w:val="000000"/>
                <w:sz w:val="20"/>
                <w:szCs w:val="20"/>
                <w:lang w:eastAsia="de-DE"/>
              </w:rPr>
            </w:pPr>
            <w:moveFrom w:id="1218" w:author="doetters" w:date="2022-03-28T10:21:00Z">
              <w:r w:rsidRPr="006724BB" w:rsidDel="002E16A1">
                <w:rPr>
                  <w:rFonts w:eastAsia="Times New Roman"/>
                  <w:color w:val="000000"/>
                  <w:sz w:val="20"/>
                  <w:szCs w:val="20"/>
                  <w:lang w:eastAsia="de-DE"/>
                </w:rPr>
                <w:t>-256.96 – 521.69</w:t>
              </w:r>
            </w:moveFrom>
          </w:p>
        </w:tc>
        <w:tc>
          <w:tcPr>
            <w:tcW w:w="962" w:type="dxa"/>
            <w:tcBorders>
              <w:top w:val="nil"/>
              <w:left w:val="nil"/>
              <w:bottom w:val="nil"/>
              <w:right w:val="nil"/>
            </w:tcBorders>
            <w:shd w:val="clear" w:color="auto" w:fill="auto"/>
            <w:hideMark/>
          </w:tcPr>
          <w:p w14:paraId="3FA21C23" w14:textId="753BAA52" w:rsidR="00920883" w:rsidRPr="006724BB" w:rsidDel="002E16A1" w:rsidRDefault="00920883" w:rsidP="00AC0C9F">
            <w:pPr>
              <w:spacing w:after="0" w:line="240" w:lineRule="auto"/>
              <w:jc w:val="center"/>
              <w:rPr>
                <w:moveFrom w:id="1219" w:author="doetters" w:date="2022-03-28T10:21:00Z"/>
                <w:rFonts w:eastAsia="Times New Roman"/>
                <w:color w:val="000000"/>
                <w:sz w:val="20"/>
                <w:szCs w:val="20"/>
                <w:lang w:eastAsia="de-DE"/>
              </w:rPr>
            </w:pPr>
            <w:moveFrom w:id="1220" w:author="doetters" w:date="2022-03-28T10:21:00Z">
              <w:r w:rsidRPr="006724BB" w:rsidDel="002E16A1">
                <w:rPr>
                  <w:rFonts w:eastAsia="Times New Roman"/>
                  <w:color w:val="000000"/>
                  <w:sz w:val="20"/>
                  <w:szCs w:val="20"/>
                  <w:lang w:eastAsia="de-DE"/>
                </w:rPr>
                <w:t>0.505</w:t>
              </w:r>
            </w:moveFrom>
          </w:p>
        </w:tc>
        <w:tc>
          <w:tcPr>
            <w:tcW w:w="1007" w:type="dxa"/>
            <w:tcBorders>
              <w:top w:val="nil"/>
              <w:left w:val="nil"/>
              <w:bottom w:val="nil"/>
              <w:right w:val="nil"/>
            </w:tcBorders>
            <w:shd w:val="clear" w:color="auto" w:fill="auto"/>
            <w:noWrap/>
            <w:vAlign w:val="bottom"/>
            <w:hideMark/>
          </w:tcPr>
          <w:p w14:paraId="491E31AC" w14:textId="0D020B65" w:rsidR="00920883" w:rsidRPr="006724BB" w:rsidDel="002E16A1" w:rsidRDefault="00920883" w:rsidP="00AC0C9F">
            <w:pPr>
              <w:spacing w:after="0" w:line="240" w:lineRule="auto"/>
              <w:jc w:val="center"/>
              <w:rPr>
                <w:moveFrom w:id="122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6646DDA" w14:textId="227BE20F" w:rsidR="00920883" w:rsidRPr="006724BB" w:rsidDel="002E16A1" w:rsidRDefault="00920883" w:rsidP="00AC0C9F">
            <w:pPr>
              <w:spacing w:after="0" w:line="240" w:lineRule="auto"/>
              <w:jc w:val="center"/>
              <w:rPr>
                <w:moveFrom w:id="1222" w:author="doetters" w:date="2022-03-28T10:21:00Z"/>
                <w:rFonts w:eastAsia="Times New Roman"/>
                <w:sz w:val="20"/>
                <w:szCs w:val="20"/>
                <w:lang w:eastAsia="de-DE"/>
              </w:rPr>
            </w:pPr>
          </w:p>
        </w:tc>
      </w:tr>
      <w:tr w:rsidR="00920883" w:rsidRPr="006724BB" w:rsidDel="002E16A1" w14:paraId="34E495AF" w14:textId="3EED5471" w:rsidTr="00AC0C9F">
        <w:trPr>
          <w:trHeight w:val="300"/>
        </w:trPr>
        <w:tc>
          <w:tcPr>
            <w:tcW w:w="1074" w:type="dxa"/>
            <w:tcBorders>
              <w:top w:val="nil"/>
              <w:left w:val="nil"/>
              <w:bottom w:val="single" w:sz="4" w:space="0" w:color="auto"/>
              <w:right w:val="nil"/>
            </w:tcBorders>
            <w:shd w:val="clear" w:color="auto" w:fill="auto"/>
            <w:noWrap/>
            <w:vAlign w:val="bottom"/>
            <w:hideMark/>
          </w:tcPr>
          <w:p w14:paraId="533E8F47" w14:textId="4ED3CFD4" w:rsidR="00920883" w:rsidRPr="006724BB" w:rsidDel="002E16A1" w:rsidRDefault="00920883" w:rsidP="00AC0C9F">
            <w:pPr>
              <w:spacing w:after="0" w:line="240" w:lineRule="auto"/>
              <w:jc w:val="center"/>
              <w:rPr>
                <w:moveFrom w:id="1223"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220B67A5" w14:textId="2ED8E051" w:rsidR="00920883" w:rsidRPr="006724BB" w:rsidDel="002E16A1" w:rsidRDefault="00920883" w:rsidP="00AC0C9F">
            <w:pPr>
              <w:spacing w:after="0" w:line="240" w:lineRule="auto"/>
              <w:rPr>
                <w:moveFrom w:id="1224" w:author="doetters" w:date="2022-03-28T10:21:00Z"/>
                <w:rFonts w:eastAsia="Times New Roman"/>
                <w:color w:val="000000"/>
                <w:sz w:val="20"/>
                <w:szCs w:val="20"/>
                <w:lang w:eastAsia="de-DE"/>
              </w:rPr>
            </w:pPr>
            <w:moveFrom w:id="1225"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2A93D80B" w14:textId="51225745" w:rsidR="00920883" w:rsidRPr="006724BB" w:rsidDel="002E16A1" w:rsidRDefault="00920883" w:rsidP="00AC0C9F">
            <w:pPr>
              <w:spacing w:after="0" w:line="240" w:lineRule="auto"/>
              <w:jc w:val="center"/>
              <w:rPr>
                <w:moveFrom w:id="1226" w:author="doetters" w:date="2022-03-28T10:21:00Z"/>
                <w:rFonts w:eastAsia="Times New Roman"/>
                <w:color w:val="000000"/>
                <w:sz w:val="20"/>
                <w:szCs w:val="20"/>
                <w:lang w:eastAsia="de-DE"/>
              </w:rPr>
            </w:pPr>
            <w:moveFrom w:id="1227" w:author="doetters" w:date="2022-03-28T10:21:00Z">
              <w:r w:rsidRPr="006724BB" w:rsidDel="002E16A1">
                <w:rPr>
                  <w:rFonts w:eastAsia="Times New Roman"/>
                  <w:color w:val="000000"/>
                  <w:sz w:val="20"/>
                  <w:szCs w:val="20"/>
                  <w:lang w:eastAsia="de-DE"/>
                </w:rPr>
                <w:t>-281.72</w:t>
              </w:r>
            </w:moveFrom>
          </w:p>
        </w:tc>
        <w:tc>
          <w:tcPr>
            <w:tcW w:w="2058" w:type="dxa"/>
            <w:tcBorders>
              <w:top w:val="nil"/>
              <w:left w:val="nil"/>
              <w:bottom w:val="single" w:sz="4" w:space="0" w:color="auto"/>
              <w:right w:val="nil"/>
            </w:tcBorders>
            <w:shd w:val="clear" w:color="auto" w:fill="auto"/>
            <w:hideMark/>
          </w:tcPr>
          <w:p w14:paraId="04D3F332" w14:textId="2D7AD5B9" w:rsidR="00920883" w:rsidRPr="006724BB" w:rsidDel="002E16A1" w:rsidRDefault="00920883" w:rsidP="00AC0C9F">
            <w:pPr>
              <w:spacing w:after="0" w:line="240" w:lineRule="auto"/>
              <w:jc w:val="center"/>
              <w:rPr>
                <w:moveFrom w:id="1228" w:author="doetters" w:date="2022-03-28T10:21:00Z"/>
                <w:rFonts w:eastAsia="Times New Roman"/>
                <w:color w:val="000000"/>
                <w:sz w:val="20"/>
                <w:szCs w:val="20"/>
                <w:lang w:eastAsia="de-DE"/>
              </w:rPr>
            </w:pPr>
            <w:moveFrom w:id="1229" w:author="doetters" w:date="2022-03-28T10:21:00Z">
              <w:r w:rsidRPr="006724BB" w:rsidDel="002E16A1">
                <w:rPr>
                  <w:rFonts w:eastAsia="Times New Roman"/>
                  <w:color w:val="000000"/>
                  <w:sz w:val="20"/>
                  <w:szCs w:val="20"/>
                  <w:lang w:eastAsia="de-DE"/>
                </w:rPr>
                <w:t>-701.73 – 138.29</w:t>
              </w:r>
            </w:moveFrom>
          </w:p>
        </w:tc>
        <w:tc>
          <w:tcPr>
            <w:tcW w:w="962" w:type="dxa"/>
            <w:tcBorders>
              <w:top w:val="nil"/>
              <w:left w:val="nil"/>
              <w:bottom w:val="single" w:sz="4" w:space="0" w:color="auto"/>
              <w:right w:val="nil"/>
            </w:tcBorders>
            <w:shd w:val="clear" w:color="auto" w:fill="auto"/>
            <w:hideMark/>
          </w:tcPr>
          <w:p w14:paraId="5225666E" w14:textId="5C65E403" w:rsidR="00920883" w:rsidRPr="006724BB" w:rsidDel="002E16A1" w:rsidRDefault="00920883" w:rsidP="00AC0C9F">
            <w:pPr>
              <w:spacing w:after="0" w:line="240" w:lineRule="auto"/>
              <w:jc w:val="center"/>
              <w:rPr>
                <w:moveFrom w:id="1230" w:author="doetters" w:date="2022-03-28T10:21:00Z"/>
                <w:rFonts w:eastAsia="Times New Roman"/>
                <w:color w:val="000000"/>
                <w:sz w:val="20"/>
                <w:szCs w:val="20"/>
                <w:lang w:eastAsia="de-DE"/>
              </w:rPr>
            </w:pPr>
            <w:moveFrom w:id="1231" w:author="doetters" w:date="2022-03-28T10:21:00Z">
              <w:r w:rsidRPr="006724BB" w:rsidDel="002E16A1">
                <w:rPr>
                  <w:rFonts w:eastAsia="Times New Roman"/>
                  <w:color w:val="000000"/>
                  <w:sz w:val="20"/>
                  <w:szCs w:val="20"/>
                  <w:lang w:eastAsia="de-DE"/>
                </w:rPr>
                <w:t>0.189</w:t>
              </w:r>
            </w:moveFrom>
          </w:p>
        </w:tc>
        <w:tc>
          <w:tcPr>
            <w:tcW w:w="1007" w:type="dxa"/>
            <w:tcBorders>
              <w:top w:val="nil"/>
              <w:left w:val="nil"/>
              <w:bottom w:val="single" w:sz="4" w:space="0" w:color="auto"/>
              <w:right w:val="nil"/>
            </w:tcBorders>
            <w:shd w:val="clear" w:color="auto" w:fill="auto"/>
            <w:noWrap/>
            <w:vAlign w:val="bottom"/>
            <w:hideMark/>
          </w:tcPr>
          <w:p w14:paraId="7FD77CAC" w14:textId="4BE91DB5" w:rsidR="00920883" w:rsidRPr="006724BB" w:rsidDel="002E16A1" w:rsidRDefault="00920883" w:rsidP="00AC0C9F">
            <w:pPr>
              <w:spacing w:after="0" w:line="240" w:lineRule="auto"/>
              <w:jc w:val="center"/>
              <w:rPr>
                <w:moveFrom w:id="1232"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8D6D636" w14:textId="492581B2" w:rsidR="00920883" w:rsidRPr="006724BB" w:rsidDel="002E16A1" w:rsidRDefault="00920883" w:rsidP="00AC0C9F">
            <w:pPr>
              <w:spacing w:after="0" w:line="240" w:lineRule="auto"/>
              <w:jc w:val="center"/>
              <w:rPr>
                <w:moveFrom w:id="1233" w:author="doetters" w:date="2022-03-28T10:21:00Z"/>
                <w:rFonts w:eastAsia="Times New Roman"/>
                <w:sz w:val="20"/>
                <w:szCs w:val="20"/>
                <w:lang w:eastAsia="de-DE"/>
              </w:rPr>
            </w:pPr>
          </w:p>
        </w:tc>
      </w:tr>
      <w:tr w:rsidR="00920883" w:rsidRPr="006724BB" w:rsidDel="002E16A1" w14:paraId="13C2EA6D" w14:textId="69D22356" w:rsidTr="00AC0C9F">
        <w:trPr>
          <w:trHeight w:val="300"/>
        </w:trPr>
        <w:tc>
          <w:tcPr>
            <w:tcW w:w="1074" w:type="dxa"/>
            <w:tcBorders>
              <w:top w:val="single" w:sz="4" w:space="0" w:color="auto"/>
              <w:left w:val="nil"/>
              <w:bottom w:val="nil"/>
              <w:right w:val="nil"/>
            </w:tcBorders>
            <w:shd w:val="clear" w:color="auto" w:fill="auto"/>
            <w:noWrap/>
            <w:vAlign w:val="bottom"/>
            <w:hideMark/>
          </w:tcPr>
          <w:p w14:paraId="404F19AA" w14:textId="31CD5788" w:rsidR="00920883" w:rsidRPr="006724BB" w:rsidDel="002E16A1" w:rsidRDefault="00920883" w:rsidP="00AC0C9F">
            <w:pPr>
              <w:spacing w:after="0" w:line="240" w:lineRule="auto"/>
              <w:jc w:val="center"/>
              <w:rPr>
                <w:moveFrom w:id="1234"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3598665A" w14:textId="2DA3C623" w:rsidR="00920883" w:rsidRPr="006724BB" w:rsidDel="002E16A1" w:rsidRDefault="00920883" w:rsidP="00AC0C9F">
            <w:pPr>
              <w:spacing w:after="0" w:line="240" w:lineRule="auto"/>
              <w:rPr>
                <w:moveFrom w:id="1235"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329B4B23" w14:textId="7EF4FC5C" w:rsidR="00920883" w:rsidRPr="006724BB" w:rsidDel="002E16A1" w:rsidRDefault="00920883" w:rsidP="00AC0C9F">
            <w:pPr>
              <w:spacing w:after="0" w:line="240" w:lineRule="auto"/>
              <w:rPr>
                <w:moveFrom w:id="1236"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0A9E3949" w14:textId="178258D9" w:rsidR="00920883" w:rsidRPr="006724BB" w:rsidDel="002E16A1" w:rsidRDefault="00920883" w:rsidP="00AC0C9F">
            <w:pPr>
              <w:spacing w:after="0" w:line="240" w:lineRule="auto"/>
              <w:jc w:val="center"/>
              <w:rPr>
                <w:moveFrom w:id="1237"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73086881" w14:textId="7E974762" w:rsidR="00920883" w:rsidRPr="006724BB" w:rsidDel="002E16A1" w:rsidRDefault="00920883" w:rsidP="00AC0C9F">
            <w:pPr>
              <w:spacing w:after="0" w:line="240" w:lineRule="auto"/>
              <w:jc w:val="center"/>
              <w:rPr>
                <w:moveFrom w:id="1238"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49E058A" w14:textId="0C9A708B" w:rsidR="00920883" w:rsidRPr="006724BB" w:rsidDel="002E16A1" w:rsidRDefault="00920883" w:rsidP="00AC0C9F">
            <w:pPr>
              <w:spacing w:after="0" w:line="240" w:lineRule="auto"/>
              <w:jc w:val="center"/>
              <w:rPr>
                <w:moveFrom w:id="1239"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D474F88" w14:textId="1BDC3461" w:rsidR="00920883" w:rsidRPr="006724BB" w:rsidDel="002E16A1" w:rsidRDefault="00920883" w:rsidP="00AC0C9F">
            <w:pPr>
              <w:spacing w:after="0" w:line="240" w:lineRule="auto"/>
              <w:jc w:val="center"/>
              <w:rPr>
                <w:moveFrom w:id="1240" w:author="doetters" w:date="2022-03-28T10:21:00Z"/>
                <w:rFonts w:eastAsia="Times New Roman"/>
                <w:sz w:val="20"/>
                <w:szCs w:val="20"/>
                <w:lang w:eastAsia="de-DE"/>
              </w:rPr>
            </w:pPr>
          </w:p>
        </w:tc>
      </w:tr>
      <w:tr w:rsidR="00920883" w:rsidRPr="006724BB" w:rsidDel="002E16A1" w14:paraId="6F0CFA6E" w14:textId="344EEAAC" w:rsidTr="00AC0C9F">
        <w:trPr>
          <w:trHeight w:val="300"/>
        </w:trPr>
        <w:tc>
          <w:tcPr>
            <w:tcW w:w="1074" w:type="dxa"/>
            <w:tcBorders>
              <w:top w:val="nil"/>
              <w:left w:val="nil"/>
              <w:bottom w:val="nil"/>
              <w:right w:val="nil"/>
            </w:tcBorders>
            <w:shd w:val="clear" w:color="auto" w:fill="auto"/>
            <w:noWrap/>
            <w:vAlign w:val="bottom"/>
            <w:hideMark/>
          </w:tcPr>
          <w:p w14:paraId="37A81F28" w14:textId="3DA279A0" w:rsidR="00920883" w:rsidRPr="006724BB" w:rsidDel="002E16A1" w:rsidRDefault="00920883" w:rsidP="00AC0C9F">
            <w:pPr>
              <w:spacing w:after="0" w:line="240" w:lineRule="auto"/>
              <w:rPr>
                <w:moveFrom w:id="1241" w:author="doetters" w:date="2022-03-28T10:21:00Z"/>
                <w:rFonts w:eastAsia="Times New Roman"/>
                <w:color w:val="000000"/>
                <w:sz w:val="20"/>
                <w:szCs w:val="20"/>
                <w:lang w:eastAsia="de-DE"/>
              </w:rPr>
            </w:pPr>
            <w:moveFrom w:id="1242" w:author="doetters" w:date="2022-03-28T10:21:00Z">
              <w:r w:rsidRPr="006724BB" w:rsidDel="002E16A1">
                <w:rPr>
                  <w:rFonts w:eastAsia="Times New Roman"/>
                  <w:color w:val="000000"/>
                  <w:sz w:val="20"/>
                  <w:szCs w:val="20"/>
                  <w:lang w:eastAsia="de-DE"/>
                </w:rPr>
                <w:t>Ca</w:t>
              </w:r>
            </w:moveFrom>
          </w:p>
        </w:tc>
        <w:tc>
          <w:tcPr>
            <w:tcW w:w="2148" w:type="dxa"/>
            <w:tcBorders>
              <w:top w:val="nil"/>
              <w:left w:val="nil"/>
              <w:bottom w:val="nil"/>
              <w:right w:val="nil"/>
            </w:tcBorders>
            <w:shd w:val="clear" w:color="auto" w:fill="auto"/>
            <w:hideMark/>
          </w:tcPr>
          <w:p w14:paraId="47C006EA" w14:textId="1D20D1BC" w:rsidR="00920883" w:rsidRPr="006724BB" w:rsidDel="002E16A1" w:rsidRDefault="00920883" w:rsidP="00AC0C9F">
            <w:pPr>
              <w:spacing w:after="0" w:line="240" w:lineRule="auto"/>
              <w:rPr>
                <w:moveFrom w:id="1243" w:author="doetters" w:date="2022-03-28T10:21:00Z"/>
                <w:rFonts w:eastAsia="Times New Roman"/>
                <w:color w:val="000000"/>
                <w:sz w:val="20"/>
                <w:szCs w:val="20"/>
                <w:lang w:eastAsia="de-DE"/>
              </w:rPr>
            </w:pPr>
            <w:moveFrom w:id="1244"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2CD6207E" w14:textId="0F1ACE46" w:rsidR="00920883" w:rsidRPr="006724BB" w:rsidDel="002E16A1" w:rsidRDefault="00920883" w:rsidP="00AC0C9F">
            <w:pPr>
              <w:spacing w:after="0" w:line="240" w:lineRule="auto"/>
              <w:jc w:val="center"/>
              <w:rPr>
                <w:moveFrom w:id="1245" w:author="doetters" w:date="2022-03-28T10:21:00Z"/>
                <w:rFonts w:eastAsia="Times New Roman"/>
                <w:color w:val="000000"/>
                <w:sz w:val="20"/>
                <w:szCs w:val="20"/>
                <w:lang w:eastAsia="de-DE"/>
              </w:rPr>
            </w:pPr>
            <w:moveFrom w:id="1246" w:author="doetters" w:date="2022-03-28T10:21:00Z">
              <w:r w:rsidRPr="006724BB" w:rsidDel="002E16A1">
                <w:rPr>
                  <w:rFonts w:eastAsia="Times New Roman"/>
                  <w:color w:val="000000"/>
                  <w:sz w:val="20"/>
                  <w:szCs w:val="20"/>
                  <w:lang w:eastAsia="de-DE"/>
                </w:rPr>
                <w:t>10969.84</w:t>
              </w:r>
            </w:moveFrom>
          </w:p>
        </w:tc>
        <w:tc>
          <w:tcPr>
            <w:tcW w:w="2058" w:type="dxa"/>
            <w:tcBorders>
              <w:top w:val="nil"/>
              <w:left w:val="nil"/>
              <w:bottom w:val="nil"/>
              <w:right w:val="nil"/>
            </w:tcBorders>
            <w:shd w:val="clear" w:color="auto" w:fill="auto"/>
            <w:hideMark/>
          </w:tcPr>
          <w:p w14:paraId="2DA94150" w14:textId="12681705" w:rsidR="00920883" w:rsidRPr="006724BB" w:rsidDel="002E16A1" w:rsidRDefault="00920883" w:rsidP="00AC0C9F">
            <w:pPr>
              <w:spacing w:after="0" w:line="240" w:lineRule="auto"/>
              <w:jc w:val="center"/>
              <w:rPr>
                <w:moveFrom w:id="1247" w:author="doetters" w:date="2022-03-28T10:21:00Z"/>
                <w:rFonts w:eastAsia="Times New Roman"/>
                <w:color w:val="000000"/>
                <w:sz w:val="20"/>
                <w:szCs w:val="20"/>
                <w:lang w:eastAsia="de-DE"/>
              </w:rPr>
            </w:pPr>
            <w:moveFrom w:id="1248" w:author="doetters" w:date="2022-03-28T10:21:00Z">
              <w:r w:rsidRPr="006724BB" w:rsidDel="002E16A1">
                <w:rPr>
                  <w:rFonts w:eastAsia="Times New Roman"/>
                  <w:color w:val="000000"/>
                  <w:sz w:val="20"/>
                  <w:szCs w:val="20"/>
                  <w:lang w:eastAsia="de-DE"/>
                </w:rPr>
                <w:t>9416.71 – 12522.98</w:t>
              </w:r>
            </w:moveFrom>
          </w:p>
        </w:tc>
        <w:tc>
          <w:tcPr>
            <w:tcW w:w="962" w:type="dxa"/>
            <w:tcBorders>
              <w:top w:val="nil"/>
              <w:left w:val="nil"/>
              <w:bottom w:val="nil"/>
              <w:right w:val="nil"/>
            </w:tcBorders>
            <w:shd w:val="clear" w:color="auto" w:fill="auto"/>
            <w:hideMark/>
          </w:tcPr>
          <w:p w14:paraId="513B751A" w14:textId="62D62F85" w:rsidR="00920883" w:rsidRPr="006724BB" w:rsidDel="002E16A1" w:rsidRDefault="00920883" w:rsidP="00AC0C9F">
            <w:pPr>
              <w:spacing w:after="0" w:line="240" w:lineRule="auto"/>
              <w:jc w:val="center"/>
              <w:rPr>
                <w:moveFrom w:id="1249" w:author="doetters" w:date="2022-03-28T10:21:00Z"/>
                <w:rFonts w:eastAsia="Times New Roman"/>
                <w:b/>
                <w:bCs/>
                <w:color w:val="000000"/>
                <w:sz w:val="20"/>
                <w:szCs w:val="20"/>
                <w:lang w:eastAsia="de-DE"/>
              </w:rPr>
            </w:pPr>
            <w:moveFrom w:id="1250"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71083485" w14:textId="4DE9F9BA" w:rsidR="00920883" w:rsidRPr="006724BB" w:rsidDel="002E16A1" w:rsidRDefault="00920883" w:rsidP="00AC0C9F">
            <w:pPr>
              <w:spacing w:after="0" w:line="240" w:lineRule="auto"/>
              <w:jc w:val="center"/>
              <w:rPr>
                <w:moveFrom w:id="1251" w:author="doetters" w:date="2022-03-28T10:21:00Z"/>
                <w:rFonts w:eastAsia="Times New Roman"/>
                <w:color w:val="000000"/>
                <w:sz w:val="20"/>
                <w:szCs w:val="20"/>
                <w:lang w:eastAsia="de-DE"/>
              </w:rPr>
            </w:pPr>
            <w:moveFrom w:id="1252" w:author="doetters" w:date="2022-03-28T10:21:00Z">
              <w:r w:rsidRPr="006724BB" w:rsidDel="002E16A1">
                <w:rPr>
                  <w:rFonts w:eastAsia="Times New Roman"/>
                  <w:color w:val="000000"/>
                  <w:sz w:val="20"/>
                  <w:szCs w:val="20"/>
                  <w:lang w:eastAsia="de-DE"/>
                </w:rPr>
                <w:t>0.23</w:t>
              </w:r>
            </w:moveFrom>
          </w:p>
        </w:tc>
        <w:tc>
          <w:tcPr>
            <w:tcW w:w="962" w:type="dxa"/>
            <w:tcBorders>
              <w:top w:val="nil"/>
              <w:left w:val="nil"/>
              <w:bottom w:val="nil"/>
              <w:right w:val="nil"/>
            </w:tcBorders>
            <w:shd w:val="clear" w:color="auto" w:fill="auto"/>
            <w:noWrap/>
            <w:vAlign w:val="bottom"/>
            <w:hideMark/>
          </w:tcPr>
          <w:p w14:paraId="62D3B67E" w14:textId="241E2A71" w:rsidR="00920883" w:rsidRPr="006724BB" w:rsidDel="002E16A1" w:rsidRDefault="00920883" w:rsidP="00AC0C9F">
            <w:pPr>
              <w:spacing w:after="0" w:line="240" w:lineRule="auto"/>
              <w:jc w:val="center"/>
              <w:rPr>
                <w:moveFrom w:id="1253" w:author="doetters" w:date="2022-03-28T10:21:00Z"/>
                <w:rFonts w:eastAsia="Times New Roman"/>
                <w:color w:val="000000"/>
                <w:sz w:val="20"/>
                <w:szCs w:val="20"/>
                <w:lang w:eastAsia="de-DE"/>
              </w:rPr>
            </w:pPr>
            <w:moveFrom w:id="1254" w:author="doetters" w:date="2022-03-28T10:21:00Z">
              <w:r w:rsidRPr="006724BB" w:rsidDel="002E16A1">
                <w:rPr>
                  <w:rFonts w:eastAsia="Times New Roman"/>
                  <w:color w:val="000000"/>
                  <w:sz w:val="20"/>
                  <w:szCs w:val="20"/>
                  <w:lang w:eastAsia="de-DE"/>
                </w:rPr>
                <w:t>0.35</w:t>
              </w:r>
            </w:moveFrom>
          </w:p>
        </w:tc>
      </w:tr>
      <w:tr w:rsidR="00920883" w:rsidRPr="006724BB" w:rsidDel="002E16A1" w14:paraId="7642439C" w14:textId="7E2B00BF" w:rsidTr="00AC0C9F">
        <w:trPr>
          <w:trHeight w:val="300"/>
        </w:trPr>
        <w:tc>
          <w:tcPr>
            <w:tcW w:w="1074" w:type="dxa"/>
            <w:tcBorders>
              <w:top w:val="nil"/>
              <w:left w:val="nil"/>
              <w:bottom w:val="nil"/>
              <w:right w:val="nil"/>
            </w:tcBorders>
            <w:shd w:val="clear" w:color="auto" w:fill="auto"/>
            <w:noWrap/>
            <w:vAlign w:val="bottom"/>
            <w:hideMark/>
          </w:tcPr>
          <w:p w14:paraId="5FF03510" w14:textId="528D961C" w:rsidR="00920883" w:rsidRPr="006724BB" w:rsidDel="002E16A1" w:rsidRDefault="00920883" w:rsidP="00AC0C9F">
            <w:pPr>
              <w:spacing w:after="0" w:line="240" w:lineRule="auto"/>
              <w:jc w:val="center"/>
              <w:rPr>
                <w:moveFrom w:id="1255"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1D307E42" w14:textId="1CC490E8" w:rsidR="00920883" w:rsidRPr="006724BB" w:rsidDel="002E16A1" w:rsidRDefault="00920883" w:rsidP="00AC0C9F">
            <w:pPr>
              <w:spacing w:after="0" w:line="240" w:lineRule="auto"/>
              <w:rPr>
                <w:moveFrom w:id="1256" w:author="doetters" w:date="2022-03-28T10:21:00Z"/>
                <w:rFonts w:eastAsia="Times New Roman"/>
                <w:color w:val="000000"/>
                <w:sz w:val="20"/>
                <w:szCs w:val="20"/>
                <w:lang w:eastAsia="de-DE"/>
              </w:rPr>
            </w:pPr>
            <w:moveFrom w:id="1257"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68685C7A" w14:textId="3BF7DADD" w:rsidR="00920883" w:rsidRPr="006724BB" w:rsidDel="002E16A1" w:rsidRDefault="00920883" w:rsidP="00AC0C9F">
            <w:pPr>
              <w:spacing w:after="0" w:line="240" w:lineRule="auto"/>
              <w:jc w:val="center"/>
              <w:rPr>
                <w:moveFrom w:id="1258" w:author="doetters" w:date="2022-03-28T10:21:00Z"/>
                <w:rFonts w:eastAsia="Times New Roman"/>
                <w:color w:val="000000"/>
                <w:sz w:val="20"/>
                <w:szCs w:val="20"/>
                <w:lang w:eastAsia="de-DE"/>
              </w:rPr>
            </w:pPr>
            <w:moveFrom w:id="1259" w:author="doetters" w:date="2022-03-28T10:21:00Z">
              <w:r w:rsidRPr="006724BB" w:rsidDel="002E16A1">
                <w:rPr>
                  <w:rFonts w:eastAsia="Times New Roman"/>
                  <w:color w:val="000000"/>
                  <w:sz w:val="20"/>
                  <w:szCs w:val="20"/>
                  <w:lang w:eastAsia="de-DE"/>
                </w:rPr>
                <w:t>-3021.18</w:t>
              </w:r>
            </w:moveFrom>
          </w:p>
        </w:tc>
        <w:tc>
          <w:tcPr>
            <w:tcW w:w="2058" w:type="dxa"/>
            <w:tcBorders>
              <w:top w:val="nil"/>
              <w:left w:val="nil"/>
              <w:bottom w:val="nil"/>
              <w:right w:val="nil"/>
            </w:tcBorders>
            <w:shd w:val="clear" w:color="auto" w:fill="auto"/>
            <w:hideMark/>
          </w:tcPr>
          <w:p w14:paraId="06B09E7F" w14:textId="2E942E2C" w:rsidR="00920883" w:rsidRPr="006724BB" w:rsidDel="002E16A1" w:rsidRDefault="00920883" w:rsidP="00AC0C9F">
            <w:pPr>
              <w:spacing w:after="0" w:line="240" w:lineRule="auto"/>
              <w:jc w:val="center"/>
              <w:rPr>
                <w:moveFrom w:id="1260" w:author="doetters" w:date="2022-03-28T10:21:00Z"/>
                <w:rFonts w:eastAsia="Times New Roman"/>
                <w:color w:val="000000"/>
                <w:sz w:val="20"/>
                <w:szCs w:val="20"/>
                <w:lang w:eastAsia="de-DE"/>
              </w:rPr>
            </w:pPr>
            <w:moveFrom w:id="1261" w:author="doetters" w:date="2022-03-28T10:21:00Z">
              <w:r w:rsidRPr="006724BB" w:rsidDel="002E16A1">
                <w:rPr>
                  <w:rFonts w:eastAsia="Times New Roman"/>
                  <w:color w:val="000000"/>
                  <w:sz w:val="20"/>
                  <w:szCs w:val="20"/>
                  <w:lang w:eastAsia="de-DE"/>
                </w:rPr>
                <w:t>-4907.23 – -1135.14</w:t>
              </w:r>
            </w:moveFrom>
          </w:p>
        </w:tc>
        <w:tc>
          <w:tcPr>
            <w:tcW w:w="962" w:type="dxa"/>
            <w:tcBorders>
              <w:top w:val="nil"/>
              <w:left w:val="nil"/>
              <w:bottom w:val="nil"/>
              <w:right w:val="nil"/>
            </w:tcBorders>
            <w:shd w:val="clear" w:color="auto" w:fill="auto"/>
            <w:hideMark/>
          </w:tcPr>
          <w:p w14:paraId="40BD3060" w14:textId="05BC1851" w:rsidR="00920883" w:rsidRPr="006724BB" w:rsidDel="002E16A1" w:rsidRDefault="00920883" w:rsidP="00AC0C9F">
            <w:pPr>
              <w:spacing w:after="0" w:line="240" w:lineRule="auto"/>
              <w:jc w:val="center"/>
              <w:rPr>
                <w:moveFrom w:id="1262" w:author="doetters" w:date="2022-03-28T10:21:00Z"/>
                <w:rFonts w:eastAsia="Times New Roman"/>
                <w:b/>
                <w:bCs/>
                <w:color w:val="000000"/>
                <w:sz w:val="20"/>
                <w:szCs w:val="20"/>
                <w:lang w:eastAsia="de-DE"/>
              </w:rPr>
            </w:pPr>
            <w:moveFrom w:id="1263" w:author="doetters" w:date="2022-03-28T10:21:00Z">
              <w:r w:rsidRPr="006724BB" w:rsidDel="002E16A1">
                <w:rPr>
                  <w:rFonts w:eastAsia="Times New Roman"/>
                  <w:b/>
                  <w:bCs/>
                  <w:color w:val="000000"/>
                  <w:sz w:val="20"/>
                  <w:szCs w:val="20"/>
                  <w:lang w:eastAsia="de-DE"/>
                </w:rPr>
                <w:t>0.002</w:t>
              </w:r>
            </w:moveFrom>
          </w:p>
        </w:tc>
        <w:tc>
          <w:tcPr>
            <w:tcW w:w="1007" w:type="dxa"/>
            <w:tcBorders>
              <w:top w:val="nil"/>
              <w:left w:val="nil"/>
              <w:bottom w:val="nil"/>
              <w:right w:val="nil"/>
            </w:tcBorders>
            <w:shd w:val="clear" w:color="auto" w:fill="auto"/>
            <w:noWrap/>
            <w:vAlign w:val="bottom"/>
            <w:hideMark/>
          </w:tcPr>
          <w:p w14:paraId="34F59C3B" w14:textId="1BFD9619" w:rsidR="00920883" w:rsidRPr="006724BB" w:rsidDel="002E16A1" w:rsidRDefault="00920883" w:rsidP="00AC0C9F">
            <w:pPr>
              <w:spacing w:after="0" w:line="240" w:lineRule="auto"/>
              <w:jc w:val="center"/>
              <w:rPr>
                <w:moveFrom w:id="1264"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D77569A" w14:textId="6A73F92C" w:rsidR="00920883" w:rsidRPr="006724BB" w:rsidDel="002E16A1" w:rsidRDefault="00920883" w:rsidP="00AC0C9F">
            <w:pPr>
              <w:spacing w:after="0" w:line="240" w:lineRule="auto"/>
              <w:jc w:val="center"/>
              <w:rPr>
                <w:moveFrom w:id="1265" w:author="doetters" w:date="2022-03-28T10:21:00Z"/>
                <w:rFonts w:eastAsia="Times New Roman"/>
                <w:sz w:val="20"/>
                <w:szCs w:val="20"/>
                <w:lang w:eastAsia="de-DE"/>
              </w:rPr>
            </w:pPr>
          </w:p>
        </w:tc>
      </w:tr>
      <w:tr w:rsidR="00920883" w:rsidRPr="006724BB" w:rsidDel="002E16A1" w14:paraId="792CA9BE" w14:textId="40F61BC8" w:rsidTr="00AC0C9F">
        <w:trPr>
          <w:trHeight w:val="300"/>
        </w:trPr>
        <w:tc>
          <w:tcPr>
            <w:tcW w:w="1074" w:type="dxa"/>
            <w:tcBorders>
              <w:top w:val="nil"/>
              <w:left w:val="nil"/>
              <w:bottom w:val="nil"/>
              <w:right w:val="nil"/>
            </w:tcBorders>
            <w:shd w:val="clear" w:color="auto" w:fill="auto"/>
            <w:noWrap/>
            <w:vAlign w:val="bottom"/>
            <w:hideMark/>
          </w:tcPr>
          <w:p w14:paraId="6728A690" w14:textId="52C89194" w:rsidR="00920883" w:rsidRPr="006724BB" w:rsidDel="002E16A1" w:rsidRDefault="00920883" w:rsidP="00AC0C9F">
            <w:pPr>
              <w:spacing w:after="0" w:line="240" w:lineRule="auto"/>
              <w:jc w:val="center"/>
              <w:rPr>
                <w:moveFrom w:id="126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1D8ADBEC" w14:textId="7385ADB5" w:rsidR="00920883" w:rsidRPr="006724BB" w:rsidDel="002E16A1" w:rsidRDefault="00920883" w:rsidP="00AC0C9F">
            <w:pPr>
              <w:spacing w:after="0" w:line="240" w:lineRule="auto"/>
              <w:rPr>
                <w:moveFrom w:id="1267" w:author="doetters" w:date="2022-03-28T10:21:00Z"/>
                <w:rFonts w:eastAsia="Times New Roman"/>
                <w:color w:val="000000"/>
                <w:sz w:val="20"/>
                <w:szCs w:val="20"/>
                <w:lang w:eastAsia="de-DE"/>
              </w:rPr>
            </w:pPr>
            <w:moveFrom w:id="1268"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7323BF01" w14:textId="6A65FBE0" w:rsidR="00920883" w:rsidRPr="006724BB" w:rsidDel="002E16A1" w:rsidRDefault="00920883" w:rsidP="00AC0C9F">
            <w:pPr>
              <w:spacing w:after="0" w:line="240" w:lineRule="auto"/>
              <w:jc w:val="center"/>
              <w:rPr>
                <w:moveFrom w:id="1269" w:author="doetters" w:date="2022-03-28T10:21:00Z"/>
                <w:rFonts w:eastAsia="Times New Roman"/>
                <w:color w:val="000000"/>
                <w:sz w:val="20"/>
                <w:szCs w:val="20"/>
                <w:lang w:eastAsia="de-DE"/>
              </w:rPr>
            </w:pPr>
            <w:moveFrom w:id="1270" w:author="doetters" w:date="2022-03-28T10:21:00Z">
              <w:r w:rsidRPr="006724BB" w:rsidDel="002E16A1">
                <w:rPr>
                  <w:rFonts w:eastAsia="Times New Roman"/>
                  <w:color w:val="000000"/>
                  <w:sz w:val="20"/>
                  <w:szCs w:val="20"/>
                  <w:lang w:eastAsia="de-DE"/>
                </w:rPr>
                <w:t>-6481.72</w:t>
              </w:r>
            </w:moveFrom>
          </w:p>
        </w:tc>
        <w:tc>
          <w:tcPr>
            <w:tcW w:w="2058" w:type="dxa"/>
            <w:tcBorders>
              <w:top w:val="nil"/>
              <w:left w:val="nil"/>
              <w:bottom w:val="nil"/>
              <w:right w:val="nil"/>
            </w:tcBorders>
            <w:shd w:val="clear" w:color="auto" w:fill="auto"/>
            <w:hideMark/>
          </w:tcPr>
          <w:p w14:paraId="3D637423" w14:textId="657CBBC8" w:rsidR="00920883" w:rsidRPr="006724BB" w:rsidDel="002E16A1" w:rsidRDefault="00920883" w:rsidP="00AC0C9F">
            <w:pPr>
              <w:spacing w:after="0" w:line="240" w:lineRule="auto"/>
              <w:jc w:val="center"/>
              <w:rPr>
                <w:moveFrom w:id="1271" w:author="doetters" w:date="2022-03-28T10:21:00Z"/>
                <w:rFonts w:eastAsia="Times New Roman"/>
                <w:color w:val="000000"/>
                <w:sz w:val="20"/>
                <w:szCs w:val="20"/>
                <w:lang w:eastAsia="de-DE"/>
              </w:rPr>
            </w:pPr>
            <w:moveFrom w:id="1272" w:author="doetters" w:date="2022-03-28T10:21:00Z">
              <w:r w:rsidRPr="006724BB" w:rsidDel="002E16A1">
                <w:rPr>
                  <w:rFonts w:eastAsia="Times New Roman"/>
                  <w:color w:val="000000"/>
                  <w:sz w:val="20"/>
                  <w:szCs w:val="20"/>
                  <w:lang w:eastAsia="de-DE"/>
                </w:rPr>
                <w:t>-8380.50 – -4582.94</w:t>
              </w:r>
            </w:moveFrom>
          </w:p>
        </w:tc>
        <w:tc>
          <w:tcPr>
            <w:tcW w:w="962" w:type="dxa"/>
            <w:tcBorders>
              <w:top w:val="nil"/>
              <w:left w:val="nil"/>
              <w:bottom w:val="nil"/>
              <w:right w:val="nil"/>
            </w:tcBorders>
            <w:shd w:val="clear" w:color="auto" w:fill="auto"/>
            <w:hideMark/>
          </w:tcPr>
          <w:p w14:paraId="2B6B3669" w14:textId="7D3CC7B6" w:rsidR="00920883" w:rsidRPr="006724BB" w:rsidDel="002E16A1" w:rsidRDefault="00920883" w:rsidP="00AC0C9F">
            <w:pPr>
              <w:spacing w:after="0" w:line="240" w:lineRule="auto"/>
              <w:jc w:val="center"/>
              <w:rPr>
                <w:moveFrom w:id="1273" w:author="doetters" w:date="2022-03-28T10:21:00Z"/>
                <w:rFonts w:eastAsia="Times New Roman"/>
                <w:b/>
                <w:bCs/>
                <w:color w:val="000000"/>
                <w:sz w:val="20"/>
                <w:szCs w:val="20"/>
                <w:lang w:eastAsia="de-DE"/>
              </w:rPr>
            </w:pPr>
            <w:moveFrom w:id="1274"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4B132FDD" w14:textId="1FC68C14" w:rsidR="00920883" w:rsidRPr="006724BB" w:rsidDel="002E16A1" w:rsidRDefault="00920883" w:rsidP="00AC0C9F">
            <w:pPr>
              <w:spacing w:after="0" w:line="240" w:lineRule="auto"/>
              <w:jc w:val="center"/>
              <w:rPr>
                <w:moveFrom w:id="1275"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A200355" w14:textId="1EF89197" w:rsidR="00920883" w:rsidRPr="006724BB" w:rsidDel="002E16A1" w:rsidRDefault="00920883" w:rsidP="00AC0C9F">
            <w:pPr>
              <w:spacing w:after="0" w:line="240" w:lineRule="auto"/>
              <w:jc w:val="center"/>
              <w:rPr>
                <w:moveFrom w:id="1276" w:author="doetters" w:date="2022-03-28T10:21:00Z"/>
                <w:rFonts w:eastAsia="Times New Roman"/>
                <w:sz w:val="20"/>
                <w:szCs w:val="20"/>
                <w:lang w:eastAsia="de-DE"/>
              </w:rPr>
            </w:pPr>
          </w:p>
        </w:tc>
      </w:tr>
      <w:tr w:rsidR="00920883" w:rsidRPr="006724BB" w:rsidDel="002E16A1" w14:paraId="72887203" w14:textId="338CF142" w:rsidTr="00AC0C9F">
        <w:trPr>
          <w:trHeight w:val="300"/>
        </w:trPr>
        <w:tc>
          <w:tcPr>
            <w:tcW w:w="1074" w:type="dxa"/>
            <w:tcBorders>
              <w:top w:val="nil"/>
              <w:left w:val="nil"/>
              <w:bottom w:val="nil"/>
              <w:right w:val="nil"/>
            </w:tcBorders>
            <w:shd w:val="clear" w:color="auto" w:fill="auto"/>
            <w:noWrap/>
            <w:vAlign w:val="bottom"/>
            <w:hideMark/>
          </w:tcPr>
          <w:p w14:paraId="4178E45F" w14:textId="3C949DE6" w:rsidR="00920883" w:rsidRPr="006724BB" w:rsidDel="002E16A1" w:rsidRDefault="00920883" w:rsidP="00AC0C9F">
            <w:pPr>
              <w:spacing w:after="0" w:line="240" w:lineRule="auto"/>
              <w:jc w:val="center"/>
              <w:rPr>
                <w:moveFrom w:id="1277"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5DDDE36" w14:textId="2C7A5D05" w:rsidR="00920883" w:rsidRPr="006724BB" w:rsidDel="002E16A1" w:rsidRDefault="00920883" w:rsidP="00AC0C9F">
            <w:pPr>
              <w:spacing w:after="0" w:line="240" w:lineRule="auto"/>
              <w:rPr>
                <w:moveFrom w:id="1278" w:author="doetters" w:date="2022-03-28T10:21:00Z"/>
                <w:rFonts w:eastAsia="Times New Roman"/>
                <w:color w:val="000000"/>
                <w:sz w:val="20"/>
                <w:szCs w:val="20"/>
                <w:lang w:eastAsia="de-DE"/>
              </w:rPr>
            </w:pPr>
            <w:moveFrom w:id="1279"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3BA2A552" w14:textId="6D4F41D6" w:rsidR="00920883" w:rsidRPr="006724BB" w:rsidDel="002E16A1" w:rsidRDefault="00920883" w:rsidP="00AC0C9F">
            <w:pPr>
              <w:spacing w:after="0" w:line="240" w:lineRule="auto"/>
              <w:jc w:val="center"/>
              <w:rPr>
                <w:moveFrom w:id="1280" w:author="doetters" w:date="2022-03-28T10:21:00Z"/>
                <w:rFonts w:eastAsia="Times New Roman"/>
                <w:color w:val="000000"/>
                <w:sz w:val="20"/>
                <w:szCs w:val="20"/>
                <w:lang w:eastAsia="de-DE"/>
              </w:rPr>
            </w:pPr>
            <w:moveFrom w:id="1281" w:author="doetters" w:date="2022-03-28T10:21:00Z">
              <w:r w:rsidRPr="006724BB" w:rsidDel="002E16A1">
                <w:rPr>
                  <w:rFonts w:eastAsia="Times New Roman"/>
                  <w:color w:val="000000"/>
                  <w:sz w:val="20"/>
                  <w:szCs w:val="20"/>
                  <w:lang w:eastAsia="de-DE"/>
                </w:rPr>
                <w:t>-42.94</w:t>
              </w:r>
            </w:moveFrom>
          </w:p>
        </w:tc>
        <w:tc>
          <w:tcPr>
            <w:tcW w:w="2058" w:type="dxa"/>
            <w:tcBorders>
              <w:top w:val="nil"/>
              <w:left w:val="nil"/>
              <w:bottom w:val="nil"/>
              <w:right w:val="nil"/>
            </w:tcBorders>
            <w:shd w:val="clear" w:color="auto" w:fill="auto"/>
            <w:hideMark/>
          </w:tcPr>
          <w:p w14:paraId="69ACFD40" w14:textId="149D915A" w:rsidR="00920883" w:rsidRPr="006724BB" w:rsidDel="002E16A1" w:rsidRDefault="00920883" w:rsidP="00AC0C9F">
            <w:pPr>
              <w:spacing w:after="0" w:line="240" w:lineRule="auto"/>
              <w:jc w:val="center"/>
              <w:rPr>
                <w:moveFrom w:id="1282" w:author="doetters" w:date="2022-03-28T10:21:00Z"/>
                <w:rFonts w:eastAsia="Times New Roman"/>
                <w:color w:val="000000"/>
                <w:sz w:val="20"/>
                <w:szCs w:val="20"/>
                <w:lang w:eastAsia="de-DE"/>
              </w:rPr>
            </w:pPr>
            <w:moveFrom w:id="1283" w:author="doetters" w:date="2022-03-28T10:21:00Z">
              <w:r w:rsidRPr="006724BB" w:rsidDel="002E16A1">
                <w:rPr>
                  <w:rFonts w:eastAsia="Times New Roman"/>
                  <w:color w:val="000000"/>
                  <w:sz w:val="20"/>
                  <w:szCs w:val="20"/>
                  <w:lang w:eastAsia="de-DE"/>
                </w:rPr>
                <w:t>-1721.78 – 1635.90</w:t>
              </w:r>
            </w:moveFrom>
          </w:p>
        </w:tc>
        <w:tc>
          <w:tcPr>
            <w:tcW w:w="962" w:type="dxa"/>
            <w:tcBorders>
              <w:top w:val="nil"/>
              <w:left w:val="nil"/>
              <w:bottom w:val="nil"/>
              <w:right w:val="nil"/>
            </w:tcBorders>
            <w:shd w:val="clear" w:color="auto" w:fill="auto"/>
            <w:hideMark/>
          </w:tcPr>
          <w:p w14:paraId="2C7C5E83" w14:textId="7BDDDEAB" w:rsidR="00920883" w:rsidRPr="006724BB" w:rsidDel="002E16A1" w:rsidRDefault="00920883" w:rsidP="00AC0C9F">
            <w:pPr>
              <w:spacing w:after="0" w:line="240" w:lineRule="auto"/>
              <w:jc w:val="center"/>
              <w:rPr>
                <w:moveFrom w:id="1284" w:author="doetters" w:date="2022-03-28T10:21:00Z"/>
                <w:rFonts w:eastAsia="Times New Roman"/>
                <w:color w:val="000000"/>
                <w:sz w:val="20"/>
                <w:szCs w:val="20"/>
                <w:lang w:eastAsia="de-DE"/>
              </w:rPr>
            </w:pPr>
            <w:moveFrom w:id="1285" w:author="doetters" w:date="2022-03-28T10:21:00Z">
              <w:r w:rsidRPr="006724BB" w:rsidDel="002E16A1">
                <w:rPr>
                  <w:rFonts w:eastAsia="Times New Roman"/>
                  <w:color w:val="000000"/>
                  <w:sz w:val="20"/>
                  <w:szCs w:val="20"/>
                  <w:lang w:eastAsia="de-DE"/>
                </w:rPr>
                <w:t>0.96</w:t>
              </w:r>
            </w:moveFrom>
          </w:p>
        </w:tc>
        <w:tc>
          <w:tcPr>
            <w:tcW w:w="1007" w:type="dxa"/>
            <w:tcBorders>
              <w:top w:val="nil"/>
              <w:left w:val="nil"/>
              <w:bottom w:val="nil"/>
              <w:right w:val="nil"/>
            </w:tcBorders>
            <w:shd w:val="clear" w:color="auto" w:fill="auto"/>
            <w:noWrap/>
            <w:vAlign w:val="bottom"/>
            <w:hideMark/>
          </w:tcPr>
          <w:p w14:paraId="3A428E66" w14:textId="09B43013" w:rsidR="00920883" w:rsidRPr="006724BB" w:rsidDel="002E16A1" w:rsidRDefault="00920883" w:rsidP="00AC0C9F">
            <w:pPr>
              <w:spacing w:after="0" w:line="240" w:lineRule="auto"/>
              <w:jc w:val="center"/>
              <w:rPr>
                <w:moveFrom w:id="1286"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65DAB7C" w14:textId="60A4F662" w:rsidR="00920883" w:rsidRPr="006724BB" w:rsidDel="002E16A1" w:rsidRDefault="00920883" w:rsidP="00AC0C9F">
            <w:pPr>
              <w:spacing w:after="0" w:line="240" w:lineRule="auto"/>
              <w:jc w:val="center"/>
              <w:rPr>
                <w:moveFrom w:id="1287" w:author="doetters" w:date="2022-03-28T10:21:00Z"/>
                <w:rFonts w:eastAsia="Times New Roman"/>
                <w:sz w:val="20"/>
                <w:szCs w:val="20"/>
                <w:lang w:eastAsia="de-DE"/>
              </w:rPr>
            </w:pPr>
          </w:p>
        </w:tc>
      </w:tr>
      <w:tr w:rsidR="00920883" w:rsidRPr="006724BB" w:rsidDel="002E16A1" w14:paraId="56206A1C" w14:textId="59C24214" w:rsidTr="00AC0C9F">
        <w:trPr>
          <w:trHeight w:val="300"/>
        </w:trPr>
        <w:tc>
          <w:tcPr>
            <w:tcW w:w="1074" w:type="dxa"/>
            <w:tcBorders>
              <w:top w:val="nil"/>
              <w:left w:val="nil"/>
              <w:bottom w:val="nil"/>
              <w:right w:val="nil"/>
            </w:tcBorders>
            <w:shd w:val="clear" w:color="auto" w:fill="auto"/>
            <w:noWrap/>
            <w:vAlign w:val="bottom"/>
            <w:hideMark/>
          </w:tcPr>
          <w:p w14:paraId="778ABF3E" w14:textId="41103AC8" w:rsidR="00920883" w:rsidRPr="006724BB" w:rsidDel="002E16A1" w:rsidRDefault="00920883" w:rsidP="00AC0C9F">
            <w:pPr>
              <w:spacing w:after="0" w:line="240" w:lineRule="auto"/>
              <w:jc w:val="center"/>
              <w:rPr>
                <w:moveFrom w:id="1288"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20D7ABEE" w14:textId="26ABE146" w:rsidR="00920883" w:rsidRPr="006724BB" w:rsidDel="002E16A1" w:rsidRDefault="00920883" w:rsidP="00AC0C9F">
            <w:pPr>
              <w:spacing w:after="0" w:line="240" w:lineRule="auto"/>
              <w:rPr>
                <w:moveFrom w:id="1289" w:author="doetters" w:date="2022-03-28T10:21:00Z"/>
                <w:rFonts w:eastAsia="Times New Roman"/>
                <w:color w:val="000000"/>
                <w:sz w:val="20"/>
                <w:szCs w:val="20"/>
                <w:lang w:eastAsia="de-DE"/>
              </w:rPr>
            </w:pPr>
            <w:moveFrom w:id="1290"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0CEB8D6D" w14:textId="2AEE135F" w:rsidR="00920883" w:rsidRPr="006724BB" w:rsidDel="002E16A1" w:rsidRDefault="00920883" w:rsidP="00AC0C9F">
            <w:pPr>
              <w:spacing w:after="0" w:line="240" w:lineRule="auto"/>
              <w:jc w:val="center"/>
              <w:rPr>
                <w:moveFrom w:id="1291" w:author="doetters" w:date="2022-03-28T10:21:00Z"/>
                <w:rFonts w:eastAsia="Times New Roman"/>
                <w:color w:val="000000"/>
                <w:sz w:val="20"/>
                <w:szCs w:val="20"/>
                <w:lang w:eastAsia="de-DE"/>
              </w:rPr>
            </w:pPr>
            <w:moveFrom w:id="1292" w:author="doetters" w:date="2022-03-28T10:21:00Z">
              <w:r w:rsidRPr="006724BB" w:rsidDel="002E16A1">
                <w:rPr>
                  <w:rFonts w:eastAsia="Times New Roman"/>
                  <w:color w:val="000000"/>
                  <w:sz w:val="20"/>
                  <w:szCs w:val="20"/>
                  <w:lang w:eastAsia="de-DE"/>
                </w:rPr>
                <w:t>308.29</w:t>
              </w:r>
            </w:moveFrom>
          </w:p>
        </w:tc>
        <w:tc>
          <w:tcPr>
            <w:tcW w:w="2058" w:type="dxa"/>
            <w:tcBorders>
              <w:top w:val="nil"/>
              <w:left w:val="nil"/>
              <w:bottom w:val="nil"/>
              <w:right w:val="nil"/>
            </w:tcBorders>
            <w:shd w:val="clear" w:color="auto" w:fill="auto"/>
            <w:hideMark/>
          </w:tcPr>
          <w:p w14:paraId="439D3868" w14:textId="0A69EE4B" w:rsidR="00920883" w:rsidRPr="006724BB" w:rsidDel="002E16A1" w:rsidRDefault="00920883" w:rsidP="00AC0C9F">
            <w:pPr>
              <w:spacing w:after="0" w:line="240" w:lineRule="auto"/>
              <w:jc w:val="center"/>
              <w:rPr>
                <w:moveFrom w:id="1293" w:author="doetters" w:date="2022-03-28T10:21:00Z"/>
                <w:rFonts w:eastAsia="Times New Roman"/>
                <w:color w:val="000000"/>
                <w:sz w:val="20"/>
                <w:szCs w:val="20"/>
                <w:lang w:eastAsia="de-DE"/>
              </w:rPr>
            </w:pPr>
            <w:moveFrom w:id="1294" w:author="doetters" w:date="2022-03-28T10:21:00Z">
              <w:r w:rsidRPr="006724BB" w:rsidDel="002E16A1">
                <w:rPr>
                  <w:rFonts w:eastAsia="Times New Roman"/>
                  <w:color w:val="000000"/>
                  <w:sz w:val="20"/>
                  <w:szCs w:val="20"/>
                  <w:lang w:eastAsia="de-DE"/>
                </w:rPr>
                <w:t>-1062.79 – 1679.37</w:t>
              </w:r>
            </w:moveFrom>
          </w:p>
        </w:tc>
        <w:tc>
          <w:tcPr>
            <w:tcW w:w="962" w:type="dxa"/>
            <w:tcBorders>
              <w:top w:val="nil"/>
              <w:left w:val="nil"/>
              <w:bottom w:val="nil"/>
              <w:right w:val="nil"/>
            </w:tcBorders>
            <w:shd w:val="clear" w:color="auto" w:fill="auto"/>
            <w:hideMark/>
          </w:tcPr>
          <w:p w14:paraId="0189D543" w14:textId="1CE7715D" w:rsidR="00920883" w:rsidRPr="006724BB" w:rsidDel="002E16A1" w:rsidRDefault="00920883" w:rsidP="00AC0C9F">
            <w:pPr>
              <w:spacing w:after="0" w:line="240" w:lineRule="auto"/>
              <w:jc w:val="center"/>
              <w:rPr>
                <w:moveFrom w:id="1295" w:author="doetters" w:date="2022-03-28T10:21:00Z"/>
                <w:rFonts w:eastAsia="Times New Roman"/>
                <w:color w:val="000000"/>
                <w:sz w:val="20"/>
                <w:szCs w:val="20"/>
                <w:lang w:eastAsia="de-DE"/>
              </w:rPr>
            </w:pPr>
            <w:moveFrom w:id="1296" w:author="doetters" w:date="2022-03-28T10:21:00Z">
              <w:r w:rsidRPr="006724BB" w:rsidDel="002E16A1">
                <w:rPr>
                  <w:rFonts w:eastAsia="Times New Roman"/>
                  <w:color w:val="000000"/>
                  <w:sz w:val="20"/>
                  <w:szCs w:val="20"/>
                  <w:lang w:eastAsia="de-DE"/>
                </w:rPr>
                <w:t>0.659</w:t>
              </w:r>
            </w:moveFrom>
          </w:p>
        </w:tc>
        <w:tc>
          <w:tcPr>
            <w:tcW w:w="1007" w:type="dxa"/>
            <w:tcBorders>
              <w:top w:val="nil"/>
              <w:left w:val="nil"/>
              <w:bottom w:val="nil"/>
              <w:right w:val="nil"/>
            </w:tcBorders>
            <w:shd w:val="clear" w:color="auto" w:fill="auto"/>
            <w:noWrap/>
            <w:vAlign w:val="bottom"/>
            <w:hideMark/>
          </w:tcPr>
          <w:p w14:paraId="1FC718E6" w14:textId="75F4C683" w:rsidR="00920883" w:rsidRPr="006724BB" w:rsidDel="002E16A1" w:rsidRDefault="00920883" w:rsidP="00AC0C9F">
            <w:pPr>
              <w:spacing w:after="0" w:line="240" w:lineRule="auto"/>
              <w:jc w:val="center"/>
              <w:rPr>
                <w:moveFrom w:id="1297"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412F3D1" w14:textId="4A70859A" w:rsidR="00920883" w:rsidRPr="006724BB" w:rsidDel="002E16A1" w:rsidRDefault="00920883" w:rsidP="00AC0C9F">
            <w:pPr>
              <w:spacing w:after="0" w:line="240" w:lineRule="auto"/>
              <w:jc w:val="center"/>
              <w:rPr>
                <w:moveFrom w:id="1298" w:author="doetters" w:date="2022-03-28T10:21:00Z"/>
                <w:rFonts w:eastAsia="Times New Roman"/>
                <w:sz w:val="20"/>
                <w:szCs w:val="20"/>
                <w:lang w:eastAsia="de-DE"/>
              </w:rPr>
            </w:pPr>
          </w:p>
        </w:tc>
      </w:tr>
      <w:tr w:rsidR="00920883" w:rsidRPr="006724BB" w:rsidDel="002E16A1" w14:paraId="5B0D041E" w14:textId="0B6879BE" w:rsidTr="00AC0C9F">
        <w:trPr>
          <w:trHeight w:val="300"/>
        </w:trPr>
        <w:tc>
          <w:tcPr>
            <w:tcW w:w="1074" w:type="dxa"/>
            <w:tcBorders>
              <w:top w:val="nil"/>
              <w:left w:val="nil"/>
              <w:bottom w:val="single" w:sz="4" w:space="0" w:color="auto"/>
              <w:right w:val="nil"/>
            </w:tcBorders>
            <w:shd w:val="clear" w:color="auto" w:fill="auto"/>
            <w:noWrap/>
            <w:vAlign w:val="bottom"/>
            <w:hideMark/>
          </w:tcPr>
          <w:p w14:paraId="349399D0" w14:textId="0C6DF101" w:rsidR="00920883" w:rsidRPr="006724BB" w:rsidDel="002E16A1" w:rsidRDefault="00920883" w:rsidP="00AC0C9F">
            <w:pPr>
              <w:spacing w:after="0" w:line="240" w:lineRule="auto"/>
              <w:jc w:val="center"/>
              <w:rPr>
                <w:moveFrom w:id="1299"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1D80966F" w14:textId="70C370E0" w:rsidR="00920883" w:rsidRPr="006724BB" w:rsidDel="002E16A1" w:rsidRDefault="00920883" w:rsidP="00AC0C9F">
            <w:pPr>
              <w:spacing w:after="0" w:line="240" w:lineRule="auto"/>
              <w:rPr>
                <w:moveFrom w:id="1300" w:author="doetters" w:date="2022-03-28T10:21:00Z"/>
                <w:rFonts w:eastAsia="Times New Roman"/>
                <w:color w:val="000000"/>
                <w:sz w:val="20"/>
                <w:szCs w:val="20"/>
                <w:lang w:eastAsia="de-DE"/>
              </w:rPr>
            </w:pPr>
            <w:moveFrom w:id="1301"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6917D9F1" w14:textId="14CE4673" w:rsidR="00920883" w:rsidRPr="006724BB" w:rsidDel="002E16A1" w:rsidRDefault="00920883" w:rsidP="00AC0C9F">
            <w:pPr>
              <w:spacing w:after="0" w:line="240" w:lineRule="auto"/>
              <w:jc w:val="center"/>
              <w:rPr>
                <w:moveFrom w:id="1302" w:author="doetters" w:date="2022-03-28T10:21:00Z"/>
                <w:rFonts w:eastAsia="Times New Roman"/>
                <w:color w:val="000000"/>
                <w:sz w:val="20"/>
                <w:szCs w:val="20"/>
                <w:lang w:eastAsia="de-DE"/>
              </w:rPr>
            </w:pPr>
            <w:moveFrom w:id="1303" w:author="doetters" w:date="2022-03-28T10:21:00Z">
              <w:r w:rsidRPr="006724BB" w:rsidDel="002E16A1">
                <w:rPr>
                  <w:rFonts w:eastAsia="Times New Roman"/>
                  <w:color w:val="000000"/>
                  <w:sz w:val="20"/>
                  <w:szCs w:val="20"/>
                  <w:lang w:eastAsia="de-DE"/>
                </w:rPr>
                <w:t>1029.83</w:t>
              </w:r>
            </w:moveFrom>
          </w:p>
        </w:tc>
        <w:tc>
          <w:tcPr>
            <w:tcW w:w="2058" w:type="dxa"/>
            <w:tcBorders>
              <w:top w:val="nil"/>
              <w:left w:val="nil"/>
              <w:bottom w:val="single" w:sz="4" w:space="0" w:color="auto"/>
              <w:right w:val="nil"/>
            </w:tcBorders>
            <w:shd w:val="clear" w:color="auto" w:fill="auto"/>
            <w:hideMark/>
          </w:tcPr>
          <w:p w14:paraId="5310E68A" w14:textId="48717408" w:rsidR="00920883" w:rsidRPr="006724BB" w:rsidDel="002E16A1" w:rsidRDefault="00920883" w:rsidP="00AC0C9F">
            <w:pPr>
              <w:spacing w:after="0" w:line="240" w:lineRule="auto"/>
              <w:jc w:val="center"/>
              <w:rPr>
                <w:moveFrom w:id="1304" w:author="doetters" w:date="2022-03-28T10:21:00Z"/>
                <w:rFonts w:eastAsia="Times New Roman"/>
                <w:color w:val="000000"/>
                <w:sz w:val="20"/>
                <w:szCs w:val="20"/>
                <w:lang w:eastAsia="de-DE"/>
              </w:rPr>
            </w:pPr>
            <w:moveFrom w:id="1305" w:author="doetters" w:date="2022-03-28T10:21:00Z">
              <w:r w:rsidRPr="006724BB" w:rsidDel="002E16A1">
                <w:rPr>
                  <w:rFonts w:eastAsia="Times New Roman"/>
                  <w:color w:val="000000"/>
                  <w:sz w:val="20"/>
                  <w:szCs w:val="20"/>
                  <w:lang w:eastAsia="de-DE"/>
                </w:rPr>
                <w:t>-445.59 – 2505.26</w:t>
              </w:r>
            </w:moveFrom>
          </w:p>
        </w:tc>
        <w:tc>
          <w:tcPr>
            <w:tcW w:w="962" w:type="dxa"/>
            <w:tcBorders>
              <w:top w:val="nil"/>
              <w:left w:val="nil"/>
              <w:bottom w:val="single" w:sz="4" w:space="0" w:color="auto"/>
              <w:right w:val="nil"/>
            </w:tcBorders>
            <w:shd w:val="clear" w:color="auto" w:fill="auto"/>
            <w:hideMark/>
          </w:tcPr>
          <w:p w14:paraId="4A691CDD" w14:textId="34CC80AC" w:rsidR="00920883" w:rsidRPr="006724BB" w:rsidDel="002E16A1" w:rsidRDefault="00920883" w:rsidP="00AC0C9F">
            <w:pPr>
              <w:spacing w:after="0" w:line="240" w:lineRule="auto"/>
              <w:jc w:val="center"/>
              <w:rPr>
                <w:moveFrom w:id="1306" w:author="doetters" w:date="2022-03-28T10:21:00Z"/>
                <w:rFonts w:eastAsia="Times New Roman"/>
                <w:color w:val="000000"/>
                <w:sz w:val="20"/>
                <w:szCs w:val="20"/>
                <w:lang w:eastAsia="de-DE"/>
              </w:rPr>
            </w:pPr>
            <w:moveFrom w:id="1307" w:author="doetters" w:date="2022-03-28T10:21:00Z">
              <w:r w:rsidRPr="006724BB" w:rsidDel="002E16A1">
                <w:rPr>
                  <w:rFonts w:eastAsia="Times New Roman"/>
                  <w:color w:val="000000"/>
                  <w:sz w:val="20"/>
                  <w:szCs w:val="20"/>
                  <w:lang w:eastAsia="de-DE"/>
                </w:rPr>
                <w:t>0.171</w:t>
              </w:r>
            </w:moveFrom>
          </w:p>
        </w:tc>
        <w:tc>
          <w:tcPr>
            <w:tcW w:w="1007" w:type="dxa"/>
            <w:tcBorders>
              <w:top w:val="nil"/>
              <w:left w:val="nil"/>
              <w:bottom w:val="single" w:sz="4" w:space="0" w:color="auto"/>
              <w:right w:val="nil"/>
            </w:tcBorders>
            <w:shd w:val="clear" w:color="auto" w:fill="auto"/>
            <w:noWrap/>
            <w:vAlign w:val="bottom"/>
            <w:hideMark/>
          </w:tcPr>
          <w:p w14:paraId="3D85373B" w14:textId="24711383" w:rsidR="00920883" w:rsidRPr="006724BB" w:rsidDel="002E16A1" w:rsidRDefault="00920883" w:rsidP="00AC0C9F">
            <w:pPr>
              <w:spacing w:after="0" w:line="240" w:lineRule="auto"/>
              <w:jc w:val="center"/>
              <w:rPr>
                <w:moveFrom w:id="1308"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AA4B052" w14:textId="210657F1" w:rsidR="00920883" w:rsidRPr="006724BB" w:rsidDel="002E16A1" w:rsidRDefault="00920883" w:rsidP="00AC0C9F">
            <w:pPr>
              <w:spacing w:after="0" w:line="240" w:lineRule="auto"/>
              <w:jc w:val="center"/>
              <w:rPr>
                <w:moveFrom w:id="1309" w:author="doetters" w:date="2022-03-28T10:21:00Z"/>
                <w:rFonts w:eastAsia="Times New Roman"/>
                <w:sz w:val="20"/>
                <w:szCs w:val="20"/>
                <w:lang w:eastAsia="de-DE"/>
              </w:rPr>
            </w:pPr>
          </w:p>
        </w:tc>
      </w:tr>
      <w:tr w:rsidR="00920883" w:rsidRPr="006724BB" w:rsidDel="002E16A1" w14:paraId="58B4E445" w14:textId="0E54B934" w:rsidTr="00AC0C9F">
        <w:trPr>
          <w:trHeight w:val="300"/>
        </w:trPr>
        <w:tc>
          <w:tcPr>
            <w:tcW w:w="1074" w:type="dxa"/>
            <w:tcBorders>
              <w:top w:val="single" w:sz="4" w:space="0" w:color="auto"/>
              <w:left w:val="nil"/>
              <w:bottom w:val="nil"/>
              <w:right w:val="nil"/>
            </w:tcBorders>
            <w:shd w:val="clear" w:color="auto" w:fill="auto"/>
            <w:noWrap/>
            <w:vAlign w:val="bottom"/>
            <w:hideMark/>
          </w:tcPr>
          <w:p w14:paraId="1D63D3EF" w14:textId="4213228C" w:rsidR="00920883" w:rsidRPr="006724BB" w:rsidDel="002E16A1" w:rsidRDefault="00920883" w:rsidP="00AC0C9F">
            <w:pPr>
              <w:spacing w:after="0" w:line="240" w:lineRule="auto"/>
              <w:jc w:val="center"/>
              <w:rPr>
                <w:moveFrom w:id="1310"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9C633EB" w14:textId="73213B5C" w:rsidR="00920883" w:rsidRPr="006724BB" w:rsidDel="002E16A1" w:rsidRDefault="00920883" w:rsidP="00AC0C9F">
            <w:pPr>
              <w:spacing w:after="0" w:line="240" w:lineRule="auto"/>
              <w:rPr>
                <w:moveFrom w:id="1311"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63C28BC5" w14:textId="5CEF24D7" w:rsidR="00920883" w:rsidRPr="006724BB" w:rsidDel="002E16A1" w:rsidRDefault="00920883" w:rsidP="00AC0C9F">
            <w:pPr>
              <w:spacing w:after="0" w:line="240" w:lineRule="auto"/>
              <w:rPr>
                <w:moveFrom w:id="1312"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3978F6C2" w14:textId="5D654603" w:rsidR="00920883" w:rsidRPr="006724BB" w:rsidDel="002E16A1" w:rsidRDefault="00920883" w:rsidP="00AC0C9F">
            <w:pPr>
              <w:spacing w:after="0" w:line="240" w:lineRule="auto"/>
              <w:jc w:val="center"/>
              <w:rPr>
                <w:moveFrom w:id="1313"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709F436B" w14:textId="113BCF3D" w:rsidR="00920883" w:rsidRPr="006724BB" w:rsidDel="002E16A1" w:rsidRDefault="00920883" w:rsidP="00AC0C9F">
            <w:pPr>
              <w:spacing w:after="0" w:line="240" w:lineRule="auto"/>
              <w:jc w:val="center"/>
              <w:rPr>
                <w:moveFrom w:id="1314"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8EA62FF" w14:textId="3E8A0B16" w:rsidR="00920883" w:rsidRPr="006724BB" w:rsidDel="002E16A1" w:rsidRDefault="00920883" w:rsidP="00AC0C9F">
            <w:pPr>
              <w:spacing w:after="0" w:line="240" w:lineRule="auto"/>
              <w:jc w:val="center"/>
              <w:rPr>
                <w:moveFrom w:id="1315"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2E4A5AE" w14:textId="50D8201C" w:rsidR="00920883" w:rsidRPr="006724BB" w:rsidDel="002E16A1" w:rsidRDefault="00920883" w:rsidP="00AC0C9F">
            <w:pPr>
              <w:spacing w:after="0" w:line="240" w:lineRule="auto"/>
              <w:jc w:val="center"/>
              <w:rPr>
                <w:moveFrom w:id="1316" w:author="doetters" w:date="2022-03-28T10:21:00Z"/>
                <w:rFonts w:eastAsia="Times New Roman"/>
                <w:sz w:val="20"/>
                <w:szCs w:val="20"/>
                <w:lang w:eastAsia="de-DE"/>
              </w:rPr>
            </w:pPr>
          </w:p>
        </w:tc>
      </w:tr>
      <w:tr w:rsidR="00920883" w:rsidRPr="006724BB" w:rsidDel="002E16A1" w14:paraId="6D0F64B6" w14:textId="4FA2C6EE" w:rsidTr="00AC0C9F">
        <w:trPr>
          <w:trHeight w:val="300"/>
        </w:trPr>
        <w:tc>
          <w:tcPr>
            <w:tcW w:w="1074" w:type="dxa"/>
            <w:tcBorders>
              <w:top w:val="nil"/>
              <w:left w:val="nil"/>
              <w:bottom w:val="nil"/>
              <w:right w:val="nil"/>
            </w:tcBorders>
            <w:shd w:val="clear" w:color="auto" w:fill="auto"/>
            <w:noWrap/>
            <w:vAlign w:val="bottom"/>
            <w:hideMark/>
          </w:tcPr>
          <w:p w14:paraId="2EA5FFA9" w14:textId="6351AA00" w:rsidR="00920883" w:rsidRPr="006724BB" w:rsidDel="002E16A1" w:rsidRDefault="00920883" w:rsidP="00AC0C9F">
            <w:pPr>
              <w:spacing w:after="0" w:line="240" w:lineRule="auto"/>
              <w:rPr>
                <w:moveFrom w:id="1317" w:author="doetters" w:date="2022-03-28T10:21:00Z"/>
                <w:rFonts w:eastAsia="Times New Roman"/>
                <w:color w:val="000000"/>
                <w:sz w:val="20"/>
                <w:szCs w:val="20"/>
                <w:lang w:eastAsia="de-DE"/>
              </w:rPr>
            </w:pPr>
            <w:moveFrom w:id="1318" w:author="doetters" w:date="2022-03-28T10:21:00Z">
              <w:r w:rsidRPr="006724BB" w:rsidDel="002E16A1">
                <w:rPr>
                  <w:rFonts w:eastAsia="Times New Roman"/>
                  <w:color w:val="000000"/>
                  <w:sz w:val="20"/>
                  <w:szCs w:val="20"/>
                  <w:lang w:eastAsia="de-DE"/>
                </w:rPr>
                <w:t>Na</w:t>
              </w:r>
            </w:moveFrom>
          </w:p>
        </w:tc>
        <w:tc>
          <w:tcPr>
            <w:tcW w:w="2148" w:type="dxa"/>
            <w:tcBorders>
              <w:top w:val="nil"/>
              <w:left w:val="nil"/>
              <w:bottom w:val="nil"/>
              <w:right w:val="nil"/>
            </w:tcBorders>
            <w:shd w:val="clear" w:color="auto" w:fill="auto"/>
            <w:hideMark/>
          </w:tcPr>
          <w:p w14:paraId="314DD302" w14:textId="4EF39EFC" w:rsidR="00920883" w:rsidRPr="006724BB" w:rsidDel="002E16A1" w:rsidRDefault="00920883" w:rsidP="00AC0C9F">
            <w:pPr>
              <w:spacing w:after="0" w:line="240" w:lineRule="auto"/>
              <w:rPr>
                <w:moveFrom w:id="1319" w:author="doetters" w:date="2022-03-28T10:21:00Z"/>
                <w:rFonts w:eastAsia="Times New Roman"/>
                <w:color w:val="000000"/>
                <w:sz w:val="20"/>
                <w:szCs w:val="20"/>
                <w:lang w:eastAsia="de-DE"/>
              </w:rPr>
            </w:pPr>
            <w:moveFrom w:id="1320" w:author="doetters" w:date="2022-03-28T10:21:00Z">
              <w:r w:rsidRPr="006724BB" w:rsidDel="002E16A1">
                <w:rPr>
                  <w:rFonts w:eastAsia="Times New Roman"/>
                  <w:color w:val="000000"/>
                  <w:sz w:val="20"/>
                  <w:szCs w:val="20"/>
                  <w:lang w:eastAsia="de-DE"/>
                </w:rPr>
                <w:t>(Intercept)</w:t>
              </w:r>
            </w:moveFrom>
          </w:p>
        </w:tc>
        <w:tc>
          <w:tcPr>
            <w:tcW w:w="1141" w:type="dxa"/>
            <w:tcBorders>
              <w:top w:val="nil"/>
              <w:left w:val="nil"/>
              <w:bottom w:val="nil"/>
              <w:right w:val="nil"/>
            </w:tcBorders>
            <w:shd w:val="clear" w:color="auto" w:fill="auto"/>
            <w:hideMark/>
          </w:tcPr>
          <w:p w14:paraId="11A4BAB0" w14:textId="73271358" w:rsidR="00920883" w:rsidRPr="006724BB" w:rsidDel="002E16A1" w:rsidRDefault="00920883" w:rsidP="00AC0C9F">
            <w:pPr>
              <w:spacing w:after="0" w:line="240" w:lineRule="auto"/>
              <w:jc w:val="center"/>
              <w:rPr>
                <w:moveFrom w:id="1321" w:author="doetters" w:date="2022-03-28T10:21:00Z"/>
                <w:rFonts w:eastAsia="Times New Roman"/>
                <w:color w:val="000000"/>
                <w:sz w:val="20"/>
                <w:szCs w:val="20"/>
                <w:lang w:eastAsia="de-DE"/>
              </w:rPr>
            </w:pPr>
            <w:moveFrom w:id="1322" w:author="doetters" w:date="2022-03-28T10:21:00Z">
              <w:r w:rsidRPr="006724BB" w:rsidDel="002E16A1">
                <w:rPr>
                  <w:rFonts w:eastAsia="Times New Roman"/>
                  <w:color w:val="000000"/>
                  <w:sz w:val="20"/>
                  <w:szCs w:val="20"/>
                  <w:lang w:eastAsia="de-DE"/>
                </w:rPr>
                <w:t>105</w:t>
              </w:r>
            </w:moveFrom>
          </w:p>
        </w:tc>
        <w:tc>
          <w:tcPr>
            <w:tcW w:w="2058" w:type="dxa"/>
            <w:tcBorders>
              <w:top w:val="nil"/>
              <w:left w:val="nil"/>
              <w:bottom w:val="nil"/>
              <w:right w:val="nil"/>
            </w:tcBorders>
            <w:shd w:val="clear" w:color="auto" w:fill="auto"/>
            <w:hideMark/>
          </w:tcPr>
          <w:p w14:paraId="779AA5EF" w14:textId="3D1E0317" w:rsidR="00920883" w:rsidRPr="006724BB" w:rsidDel="002E16A1" w:rsidRDefault="00920883" w:rsidP="00AC0C9F">
            <w:pPr>
              <w:spacing w:after="0" w:line="240" w:lineRule="auto"/>
              <w:jc w:val="center"/>
              <w:rPr>
                <w:moveFrom w:id="1323" w:author="doetters" w:date="2022-03-28T10:21:00Z"/>
                <w:rFonts w:eastAsia="Times New Roman"/>
                <w:color w:val="000000"/>
                <w:sz w:val="20"/>
                <w:szCs w:val="20"/>
                <w:lang w:eastAsia="de-DE"/>
              </w:rPr>
            </w:pPr>
            <w:moveFrom w:id="1324" w:author="doetters" w:date="2022-03-28T10:21:00Z">
              <w:r w:rsidRPr="006724BB" w:rsidDel="002E16A1">
                <w:rPr>
                  <w:rFonts w:eastAsia="Times New Roman"/>
                  <w:color w:val="000000"/>
                  <w:sz w:val="20"/>
                  <w:szCs w:val="20"/>
                  <w:lang w:eastAsia="de-DE"/>
                </w:rPr>
                <w:t>83.72 – 126.28</w:t>
              </w:r>
            </w:moveFrom>
          </w:p>
        </w:tc>
        <w:tc>
          <w:tcPr>
            <w:tcW w:w="962" w:type="dxa"/>
            <w:tcBorders>
              <w:top w:val="nil"/>
              <w:left w:val="nil"/>
              <w:bottom w:val="nil"/>
              <w:right w:val="nil"/>
            </w:tcBorders>
            <w:shd w:val="clear" w:color="auto" w:fill="auto"/>
            <w:hideMark/>
          </w:tcPr>
          <w:p w14:paraId="02DCC447" w14:textId="43696764" w:rsidR="00920883" w:rsidRPr="006724BB" w:rsidDel="002E16A1" w:rsidRDefault="00920883" w:rsidP="00AC0C9F">
            <w:pPr>
              <w:spacing w:after="0" w:line="240" w:lineRule="auto"/>
              <w:jc w:val="center"/>
              <w:rPr>
                <w:moveFrom w:id="1325" w:author="doetters" w:date="2022-03-28T10:21:00Z"/>
                <w:rFonts w:eastAsia="Times New Roman"/>
                <w:b/>
                <w:bCs/>
                <w:color w:val="000000"/>
                <w:sz w:val="20"/>
                <w:szCs w:val="20"/>
                <w:lang w:eastAsia="de-DE"/>
              </w:rPr>
            </w:pPr>
            <w:moveFrom w:id="1326"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6A629468" w14:textId="3DB03F98" w:rsidR="00920883" w:rsidRPr="006724BB" w:rsidDel="002E16A1" w:rsidRDefault="00920883" w:rsidP="00AC0C9F">
            <w:pPr>
              <w:spacing w:after="0" w:line="240" w:lineRule="auto"/>
              <w:jc w:val="center"/>
              <w:rPr>
                <w:moveFrom w:id="1327" w:author="doetters" w:date="2022-03-28T10:21:00Z"/>
                <w:rFonts w:eastAsia="Times New Roman"/>
                <w:color w:val="000000"/>
                <w:sz w:val="20"/>
                <w:szCs w:val="20"/>
                <w:lang w:eastAsia="de-DE"/>
              </w:rPr>
            </w:pPr>
            <w:moveFrom w:id="1328" w:author="doetters" w:date="2022-03-28T10:21:00Z">
              <w:r w:rsidRPr="006724BB" w:rsidDel="002E16A1">
                <w:rPr>
                  <w:rFonts w:eastAsia="Times New Roman"/>
                  <w:color w:val="000000"/>
                  <w:sz w:val="20"/>
                  <w:szCs w:val="20"/>
                  <w:lang w:eastAsia="de-DE"/>
                </w:rPr>
                <w:t>0.23</w:t>
              </w:r>
            </w:moveFrom>
          </w:p>
        </w:tc>
        <w:tc>
          <w:tcPr>
            <w:tcW w:w="962" w:type="dxa"/>
            <w:tcBorders>
              <w:top w:val="nil"/>
              <w:left w:val="nil"/>
              <w:bottom w:val="nil"/>
              <w:right w:val="nil"/>
            </w:tcBorders>
            <w:shd w:val="clear" w:color="auto" w:fill="auto"/>
            <w:noWrap/>
            <w:vAlign w:val="bottom"/>
            <w:hideMark/>
          </w:tcPr>
          <w:p w14:paraId="62E457F6" w14:textId="2D848303" w:rsidR="00920883" w:rsidRPr="006724BB" w:rsidDel="002E16A1" w:rsidRDefault="00920883" w:rsidP="00AC0C9F">
            <w:pPr>
              <w:spacing w:after="0" w:line="240" w:lineRule="auto"/>
              <w:jc w:val="center"/>
              <w:rPr>
                <w:moveFrom w:id="1329" w:author="doetters" w:date="2022-03-28T10:21:00Z"/>
                <w:rFonts w:eastAsia="Times New Roman"/>
                <w:color w:val="000000"/>
                <w:sz w:val="20"/>
                <w:szCs w:val="20"/>
                <w:lang w:eastAsia="de-DE"/>
              </w:rPr>
            </w:pPr>
            <w:moveFrom w:id="1330" w:author="doetters" w:date="2022-03-28T10:21:00Z">
              <w:r w:rsidRPr="006724BB" w:rsidDel="002E16A1">
                <w:rPr>
                  <w:rFonts w:eastAsia="Times New Roman"/>
                  <w:color w:val="000000"/>
                  <w:sz w:val="20"/>
                  <w:szCs w:val="20"/>
                  <w:lang w:eastAsia="de-DE"/>
                </w:rPr>
                <w:t>0.3</w:t>
              </w:r>
            </w:moveFrom>
          </w:p>
        </w:tc>
      </w:tr>
      <w:tr w:rsidR="00920883" w:rsidRPr="006724BB" w:rsidDel="002E16A1" w14:paraId="10B7017A" w14:textId="1D61F33D" w:rsidTr="00AC0C9F">
        <w:trPr>
          <w:trHeight w:val="300"/>
        </w:trPr>
        <w:tc>
          <w:tcPr>
            <w:tcW w:w="1074" w:type="dxa"/>
            <w:tcBorders>
              <w:top w:val="nil"/>
              <w:left w:val="nil"/>
              <w:bottom w:val="nil"/>
              <w:right w:val="nil"/>
            </w:tcBorders>
            <w:shd w:val="clear" w:color="auto" w:fill="auto"/>
            <w:noWrap/>
            <w:vAlign w:val="bottom"/>
            <w:hideMark/>
          </w:tcPr>
          <w:p w14:paraId="02978CFD" w14:textId="32B6852F" w:rsidR="00920883" w:rsidRPr="006724BB" w:rsidDel="002E16A1" w:rsidRDefault="00920883" w:rsidP="00AC0C9F">
            <w:pPr>
              <w:spacing w:after="0" w:line="240" w:lineRule="auto"/>
              <w:jc w:val="center"/>
              <w:rPr>
                <w:moveFrom w:id="1331"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0B08648F" w14:textId="1F20250F" w:rsidR="00920883" w:rsidRPr="006724BB" w:rsidDel="002E16A1" w:rsidRDefault="00920883" w:rsidP="00AC0C9F">
            <w:pPr>
              <w:spacing w:after="0" w:line="240" w:lineRule="auto"/>
              <w:rPr>
                <w:moveFrom w:id="1332" w:author="doetters" w:date="2022-03-28T10:21:00Z"/>
                <w:rFonts w:eastAsia="Times New Roman"/>
                <w:color w:val="000000"/>
                <w:sz w:val="20"/>
                <w:szCs w:val="20"/>
                <w:lang w:eastAsia="de-DE"/>
              </w:rPr>
            </w:pPr>
            <w:moveFrom w:id="1333" w:author="doetters" w:date="2022-03-28T10:21:00Z">
              <w:r w:rsidRPr="006724BB" w:rsidDel="002E16A1">
                <w:rPr>
                  <w:rFonts w:eastAsia="Times New Roman"/>
                  <w:color w:val="000000"/>
                  <w:sz w:val="20"/>
                  <w:szCs w:val="20"/>
                  <w:lang w:eastAsia="de-DE"/>
                </w:rPr>
                <w:t>region [Mafic]</w:t>
              </w:r>
            </w:moveFrom>
          </w:p>
        </w:tc>
        <w:tc>
          <w:tcPr>
            <w:tcW w:w="1141" w:type="dxa"/>
            <w:tcBorders>
              <w:top w:val="nil"/>
              <w:left w:val="nil"/>
              <w:bottom w:val="nil"/>
              <w:right w:val="nil"/>
            </w:tcBorders>
            <w:shd w:val="clear" w:color="auto" w:fill="auto"/>
            <w:hideMark/>
          </w:tcPr>
          <w:p w14:paraId="5C068097" w14:textId="2F3A60C8" w:rsidR="00920883" w:rsidRPr="006724BB" w:rsidDel="002E16A1" w:rsidRDefault="00920883" w:rsidP="00AC0C9F">
            <w:pPr>
              <w:spacing w:after="0" w:line="240" w:lineRule="auto"/>
              <w:jc w:val="center"/>
              <w:rPr>
                <w:moveFrom w:id="1334" w:author="doetters" w:date="2022-03-28T10:21:00Z"/>
                <w:rFonts w:eastAsia="Times New Roman"/>
                <w:color w:val="000000"/>
                <w:sz w:val="20"/>
                <w:szCs w:val="20"/>
                <w:lang w:eastAsia="de-DE"/>
              </w:rPr>
            </w:pPr>
            <w:moveFrom w:id="1335" w:author="doetters" w:date="2022-03-28T10:21:00Z">
              <w:r w:rsidRPr="006724BB" w:rsidDel="002E16A1">
                <w:rPr>
                  <w:rFonts w:eastAsia="Times New Roman"/>
                  <w:color w:val="000000"/>
                  <w:sz w:val="20"/>
                  <w:szCs w:val="20"/>
                  <w:lang w:eastAsia="de-DE"/>
                </w:rPr>
                <w:t>-66.31</w:t>
              </w:r>
            </w:moveFrom>
          </w:p>
        </w:tc>
        <w:tc>
          <w:tcPr>
            <w:tcW w:w="2058" w:type="dxa"/>
            <w:tcBorders>
              <w:top w:val="nil"/>
              <w:left w:val="nil"/>
              <w:bottom w:val="nil"/>
              <w:right w:val="nil"/>
            </w:tcBorders>
            <w:shd w:val="clear" w:color="auto" w:fill="auto"/>
            <w:hideMark/>
          </w:tcPr>
          <w:p w14:paraId="00800BFF" w14:textId="6D9F9233" w:rsidR="00920883" w:rsidRPr="006724BB" w:rsidDel="002E16A1" w:rsidRDefault="00920883" w:rsidP="00AC0C9F">
            <w:pPr>
              <w:spacing w:after="0" w:line="240" w:lineRule="auto"/>
              <w:jc w:val="center"/>
              <w:rPr>
                <w:moveFrom w:id="1336" w:author="doetters" w:date="2022-03-28T10:21:00Z"/>
                <w:rFonts w:eastAsia="Times New Roman"/>
                <w:color w:val="000000"/>
                <w:sz w:val="20"/>
                <w:szCs w:val="20"/>
                <w:lang w:eastAsia="de-DE"/>
              </w:rPr>
            </w:pPr>
            <w:moveFrom w:id="1337" w:author="doetters" w:date="2022-03-28T10:21:00Z">
              <w:r w:rsidRPr="006724BB" w:rsidDel="002E16A1">
                <w:rPr>
                  <w:rFonts w:eastAsia="Times New Roman"/>
                  <w:color w:val="000000"/>
                  <w:sz w:val="20"/>
                  <w:szCs w:val="20"/>
                  <w:lang w:eastAsia="de-DE"/>
                </w:rPr>
                <w:t>-90.42 – -42.21</w:t>
              </w:r>
            </w:moveFrom>
          </w:p>
        </w:tc>
        <w:tc>
          <w:tcPr>
            <w:tcW w:w="962" w:type="dxa"/>
            <w:tcBorders>
              <w:top w:val="nil"/>
              <w:left w:val="nil"/>
              <w:bottom w:val="nil"/>
              <w:right w:val="nil"/>
            </w:tcBorders>
            <w:shd w:val="clear" w:color="auto" w:fill="auto"/>
            <w:hideMark/>
          </w:tcPr>
          <w:p w14:paraId="4B58F673" w14:textId="1DB89B8D" w:rsidR="00920883" w:rsidRPr="006724BB" w:rsidDel="002E16A1" w:rsidRDefault="00920883" w:rsidP="00AC0C9F">
            <w:pPr>
              <w:spacing w:after="0" w:line="240" w:lineRule="auto"/>
              <w:jc w:val="center"/>
              <w:rPr>
                <w:moveFrom w:id="1338" w:author="doetters" w:date="2022-03-28T10:21:00Z"/>
                <w:rFonts w:eastAsia="Times New Roman"/>
                <w:b/>
                <w:bCs/>
                <w:color w:val="000000"/>
                <w:sz w:val="20"/>
                <w:szCs w:val="20"/>
                <w:lang w:eastAsia="de-DE"/>
              </w:rPr>
            </w:pPr>
            <w:moveFrom w:id="1339"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2EF37831" w14:textId="4E342ECA" w:rsidR="00920883" w:rsidRPr="006724BB" w:rsidDel="002E16A1" w:rsidRDefault="00920883" w:rsidP="00AC0C9F">
            <w:pPr>
              <w:spacing w:after="0" w:line="240" w:lineRule="auto"/>
              <w:jc w:val="center"/>
              <w:rPr>
                <w:moveFrom w:id="1340"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D56A9A5" w14:textId="42F3C88F" w:rsidR="00920883" w:rsidRPr="006724BB" w:rsidDel="002E16A1" w:rsidRDefault="00920883" w:rsidP="00AC0C9F">
            <w:pPr>
              <w:spacing w:after="0" w:line="240" w:lineRule="auto"/>
              <w:jc w:val="center"/>
              <w:rPr>
                <w:moveFrom w:id="1341" w:author="doetters" w:date="2022-03-28T10:21:00Z"/>
                <w:rFonts w:eastAsia="Times New Roman"/>
                <w:sz w:val="20"/>
                <w:szCs w:val="20"/>
                <w:lang w:eastAsia="de-DE"/>
              </w:rPr>
            </w:pPr>
          </w:p>
        </w:tc>
      </w:tr>
      <w:tr w:rsidR="00920883" w:rsidRPr="006724BB" w:rsidDel="002E16A1" w14:paraId="12A61AC2" w14:textId="3EE04D2A" w:rsidTr="00AC0C9F">
        <w:trPr>
          <w:trHeight w:val="300"/>
        </w:trPr>
        <w:tc>
          <w:tcPr>
            <w:tcW w:w="1074" w:type="dxa"/>
            <w:tcBorders>
              <w:top w:val="nil"/>
              <w:left w:val="nil"/>
              <w:bottom w:val="nil"/>
              <w:right w:val="nil"/>
            </w:tcBorders>
            <w:shd w:val="clear" w:color="auto" w:fill="auto"/>
            <w:noWrap/>
            <w:vAlign w:val="bottom"/>
            <w:hideMark/>
          </w:tcPr>
          <w:p w14:paraId="57C05353" w14:textId="51BD241B" w:rsidR="00920883" w:rsidRPr="006724BB" w:rsidDel="002E16A1" w:rsidRDefault="00920883" w:rsidP="00AC0C9F">
            <w:pPr>
              <w:spacing w:after="0" w:line="240" w:lineRule="auto"/>
              <w:jc w:val="center"/>
              <w:rPr>
                <w:moveFrom w:id="134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0849853A" w14:textId="601EFB72" w:rsidR="00920883" w:rsidRPr="006724BB" w:rsidDel="002E16A1" w:rsidRDefault="00920883" w:rsidP="00AC0C9F">
            <w:pPr>
              <w:spacing w:after="0" w:line="240" w:lineRule="auto"/>
              <w:rPr>
                <w:moveFrom w:id="1343" w:author="doetters" w:date="2022-03-28T10:21:00Z"/>
                <w:rFonts w:eastAsia="Times New Roman"/>
                <w:color w:val="000000"/>
                <w:sz w:val="20"/>
                <w:szCs w:val="20"/>
                <w:lang w:eastAsia="de-DE"/>
              </w:rPr>
            </w:pPr>
            <w:moveFrom w:id="1344" w:author="doetters" w:date="2022-03-28T10:21:00Z">
              <w:r w:rsidRPr="006724BB" w:rsidDel="002E16A1">
                <w:rPr>
                  <w:rFonts w:eastAsia="Times New Roman"/>
                  <w:color w:val="000000"/>
                  <w:sz w:val="20"/>
                  <w:szCs w:val="20"/>
                  <w:lang w:eastAsia="de-DE"/>
                </w:rPr>
                <w:t>region [Mixed]</w:t>
              </w:r>
            </w:moveFrom>
          </w:p>
        </w:tc>
        <w:tc>
          <w:tcPr>
            <w:tcW w:w="1141" w:type="dxa"/>
            <w:tcBorders>
              <w:top w:val="nil"/>
              <w:left w:val="nil"/>
              <w:bottom w:val="nil"/>
              <w:right w:val="nil"/>
            </w:tcBorders>
            <w:shd w:val="clear" w:color="auto" w:fill="auto"/>
            <w:hideMark/>
          </w:tcPr>
          <w:p w14:paraId="0788AF08" w14:textId="1FA123E0" w:rsidR="00920883" w:rsidRPr="006724BB" w:rsidDel="002E16A1" w:rsidRDefault="00920883" w:rsidP="00AC0C9F">
            <w:pPr>
              <w:spacing w:after="0" w:line="240" w:lineRule="auto"/>
              <w:jc w:val="center"/>
              <w:rPr>
                <w:moveFrom w:id="1345" w:author="doetters" w:date="2022-03-28T10:21:00Z"/>
                <w:rFonts w:eastAsia="Times New Roman"/>
                <w:color w:val="000000"/>
                <w:sz w:val="20"/>
                <w:szCs w:val="20"/>
                <w:lang w:eastAsia="de-DE"/>
              </w:rPr>
            </w:pPr>
            <w:moveFrom w:id="1346" w:author="doetters" w:date="2022-03-28T10:21:00Z">
              <w:r w:rsidRPr="006724BB" w:rsidDel="002E16A1">
                <w:rPr>
                  <w:rFonts w:eastAsia="Times New Roman"/>
                  <w:color w:val="000000"/>
                  <w:sz w:val="20"/>
                  <w:szCs w:val="20"/>
                  <w:lang w:eastAsia="de-DE"/>
                </w:rPr>
                <w:t>-88.19</w:t>
              </w:r>
            </w:moveFrom>
          </w:p>
        </w:tc>
        <w:tc>
          <w:tcPr>
            <w:tcW w:w="2058" w:type="dxa"/>
            <w:tcBorders>
              <w:top w:val="nil"/>
              <w:left w:val="nil"/>
              <w:bottom w:val="nil"/>
              <w:right w:val="nil"/>
            </w:tcBorders>
            <w:shd w:val="clear" w:color="auto" w:fill="auto"/>
            <w:hideMark/>
          </w:tcPr>
          <w:p w14:paraId="21AF78C9" w14:textId="03EA0B97" w:rsidR="00920883" w:rsidRPr="006724BB" w:rsidDel="002E16A1" w:rsidRDefault="00920883" w:rsidP="00AC0C9F">
            <w:pPr>
              <w:spacing w:after="0" w:line="240" w:lineRule="auto"/>
              <w:jc w:val="center"/>
              <w:rPr>
                <w:moveFrom w:id="1347" w:author="doetters" w:date="2022-03-28T10:21:00Z"/>
                <w:rFonts w:eastAsia="Times New Roman"/>
                <w:color w:val="000000"/>
                <w:sz w:val="20"/>
                <w:szCs w:val="20"/>
                <w:lang w:eastAsia="de-DE"/>
              </w:rPr>
            </w:pPr>
            <w:moveFrom w:id="1348" w:author="doetters" w:date="2022-03-28T10:21:00Z">
              <w:r w:rsidRPr="006724BB" w:rsidDel="002E16A1">
                <w:rPr>
                  <w:rFonts w:eastAsia="Times New Roman"/>
                  <w:color w:val="000000"/>
                  <w:sz w:val="20"/>
                  <w:szCs w:val="20"/>
                  <w:lang w:eastAsia="de-DE"/>
                </w:rPr>
                <w:t>-112.62 – -63.75</w:t>
              </w:r>
            </w:moveFrom>
          </w:p>
        </w:tc>
        <w:tc>
          <w:tcPr>
            <w:tcW w:w="962" w:type="dxa"/>
            <w:tcBorders>
              <w:top w:val="nil"/>
              <w:left w:val="nil"/>
              <w:bottom w:val="nil"/>
              <w:right w:val="nil"/>
            </w:tcBorders>
            <w:shd w:val="clear" w:color="auto" w:fill="auto"/>
            <w:hideMark/>
          </w:tcPr>
          <w:p w14:paraId="63B9774E" w14:textId="44CB50B5" w:rsidR="00920883" w:rsidRPr="006724BB" w:rsidDel="002E16A1" w:rsidRDefault="00920883" w:rsidP="00AC0C9F">
            <w:pPr>
              <w:spacing w:after="0" w:line="240" w:lineRule="auto"/>
              <w:jc w:val="center"/>
              <w:rPr>
                <w:moveFrom w:id="1349" w:author="doetters" w:date="2022-03-28T10:21:00Z"/>
                <w:rFonts w:eastAsia="Times New Roman"/>
                <w:b/>
                <w:bCs/>
                <w:color w:val="000000"/>
                <w:sz w:val="20"/>
                <w:szCs w:val="20"/>
                <w:lang w:eastAsia="de-DE"/>
              </w:rPr>
            </w:pPr>
            <w:moveFrom w:id="1350" w:author="doetters" w:date="2022-03-28T10:21:00Z">
              <w:r w:rsidRPr="006724BB" w:rsidDel="002E16A1">
                <w:rPr>
                  <w:rFonts w:eastAsia="Times New Roman"/>
                  <w:b/>
                  <w:bCs/>
                  <w:color w:val="000000"/>
                  <w:sz w:val="20"/>
                  <w:szCs w:val="20"/>
                  <w:lang w:eastAsia="de-DE"/>
                </w:rPr>
                <w:t>&lt;0.001</w:t>
              </w:r>
            </w:moveFrom>
          </w:p>
        </w:tc>
        <w:tc>
          <w:tcPr>
            <w:tcW w:w="1007" w:type="dxa"/>
            <w:tcBorders>
              <w:top w:val="nil"/>
              <w:left w:val="nil"/>
              <w:bottom w:val="nil"/>
              <w:right w:val="nil"/>
            </w:tcBorders>
            <w:shd w:val="clear" w:color="auto" w:fill="auto"/>
            <w:noWrap/>
            <w:vAlign w:val="bottom"/>
            <w:hideMark/>
          </w:tcPr>
          <w:p w14:paraId="5D22E5B1" w14:textId="46E41A14" w:rsidR="00920883" w:rsidRPr="006724BB" w:rsidDel="002E16A1" w:rsidRDefault="00920883" w:rsidP="00AC0C9F">
            <w:pPr>
              <w:spacing w:after="0" w:line="240" w:lineRule="auto"/>
              <w:jc w:val="center"/>
              <w:rPr>
                <w:moveFrom w:id="1351"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ED2A8E5" w14:textId="37C94171" w:rsidR="00920883" w:rsidRPr="006724BB" w:rsidDel="002E16A1" w:rsidRDefault="00920883" w:rsidP="00AC0C9F">
            <w:pPr>
              <w:spacing w:after="0" w:line="240" w:lineRule="auto"/>
              <w:jc w:val="center"/>
              <w:rPr>
                <w:moveFrom w:id="1352" w:author="doetters" w:date="2022-03-28T10:21:00Z"/>
                <w:rFonts w:eastAsia="Times New Roman"/>
                <w:sz w:val="20"/>
                <w:szCs w:val="20"/>
                <w:lang w:eastAsia="de-DE"/>
              </w:rPr>
            </w:pPr>
          </w:p>
        </w:tc>
      </w:tr>
      <w:tr w:rsidR="00920883" w:rsidRPr="006724BB" w:rsidDel="002E16A1" w14:paraId="206199BE" w14:textId="6FA6FF87" w:rsidTr="00AC0C9F">
        <w:trPr>
          <w:trHeight w:val="300"/>
        </w:trPr>
        <w:tc>
          <w:tcPr>
            <w:tcW w:w="1074" w:type="dxa"/>
            <w:tcBorders>
              <w:top w:val="nil"/>
              <w:left w:val="nil"/>
              <w:bottom w:val="nil"/>
              <w:right w:val="nil"/>
            </w:tcBorders>
            <w:shd w:val="clear" w:color="auto" w:fill="auto"/>
            <w:noWrap/>
            <w:vAlign w:val="bottom"/>
            <w:hideMark/>
          </w:tcPr>
          <w:p w14:paraId="095D357C" w14:textId="3DFD182E" w:rsidR="00920883" w:rsidRPr="006724BB" w:rsidDel="002E16A1" w:rsidRDefault="00920883" w:rsidP="00AC0C9F">
            <w:pPr>
              <w:spacing w:after="0" w:line="240" w:lineRule="auto"/>
              <w:jc w:val="center"/>
              <w:rPr>
                <w:moveFrom w:id="135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7D98194" w14:textId="319560F9" w:rsidR="00920883" w:rsidRPr="006724BB" w:rsidDel="002E16A1" w:rsidRDefault="00920883" w:rsidP="00AC0C9F">
            <w:pPr>
              <w:spacing w:after="0" w:line="240" w:lineRule="auto"/>
              <w:rPr>
                <w:moveFrom w:id="1354" w:author="doetters" w:date="2022-03-28T10:21:00Z"/>
                <w:rFonts w:eastAsia="Times New Roman"/>
                <w:color w:val="000000"/>
                <w:sz w:val="20"/>
                <w:szCs w:val="20"/>
                <w:lang w:eastAsia="de-DE"/>
              </w:rPr>
            </w:pPr>
            <w:moveFrom w:id="1355" w:author="doetters" w:date="2022-03-28T10:21:00Z">
              <w:r w:rsidRPr="006724BB" w:rsidDel="002E16A1">
                <w:rPr>
                  <w:rFonts w:eastAsia="Times New Roman"/>
                  <w:color w:val="000000"/>
                  <w:sz w:val="20"/>
                  <w:szCs w:val="20"/>
                  <w:lang w:eastAsia="de-DE"/>
                </w:rPr>
                <w:t>slope [PL]</w:t>
              </w:r>
            </w:moveFrom>
          </w:p>
        </w:tc>
        <w:tc>
          <w:tcPr>
            <w:tcW w:w="1141" w:type="dxa"/>
            <w:tcBorders>
              <w:top w:val="nil"/>
              <w:left w:val="nil"/>
              <w:bottom w:val="nil"/>
              <w:right w:val="nil"/>
            </w:tcBorders>
            <w:shd w:val="clear" w:color="auto" w:fill="auto"/>
            <w:hideMark/>
          </w:tcPr>
          <w:p w14:paraId="4E4CF90F" w14:textId="4AB5F624" w:rsidR="00920883" w:rsidRPr="006724BB" w:rsidDel="002E16A1" w:rsidRDefault="00920883" w:rsidP="00AC0C9F">
            <w:pPr>
              <w:spacing w:after="0" w:line="240" w:lineRule="auto"/>
              <w:jc w:val="center"/>
              <w:rPr>
                <w:moveFrom w:id="1356" w:author="doetters" w:date="2022-03-28T10:21:00Z"/>
                <w:rFonts w:eastAsia="Times New Roman"/>
                <w:color w:val="000000"/>
                <w:sz w:val="20"/>
                <w:szCs w:val="20"/>
                <w:lang w:eastAsia="de-DE"/>
              </w:rPr>
            </w:pPr>
            <w:moveFrom w:id="1357" w:author="doetters" w:date="2022-03-28T10:21:00Z">
              <w:r w:rsidRPr="006724BB" w:rsidDel="002E16A1">
                <w:rPr>
                  <w:rFonts w:eastAsia="Times New Roman"/>
                  <w:color w:val="000000"/>
                  <w:sz w:val="20"/>
                  <w:szCs w:val="20"/>
                  <w:lang w:eastAsia="de-DE"/>
                </w:rPr>
                <w:t>11.88</w:t>
              </w:r>
            </w:moveFrom>
          </w:p>
        </w:tc>
        <w:tc>
          <w:tcPr>
            <w:tcW w:w="2058" w:type="dxa"/>
            <w:tcBorders>
              <w:top w:val="nil"/>
              <w:left w:val="nil"/>
              <w:bottom w:val="nil"/>
              <w:right w:val="nil"/>
            </w:tcBorders>
            <w:shd w:val="clear" w:color="auto" w:fill="auto"/>
            <w:hideMark/>
          </w:tcPr>
          <w:p w14:paraId="79FB9CAC" w14:textId="41B09A12" w:rsidR="00920883" w:rsidRPr="006724BB" w:rsidDel="002E16A1" w:rsidRDefault="00920883" w:rsidP="00AC0C9F">
            <w:pPr>
              <w:spacing w:after="0" w:line="240" w:lineRule="auto"/>
              <w:jc w:val="center"/>
              <w:rPr>
                <w:moveFrom w:id="1358" w:author="doetters" w:date="2022-03-28T10:21:00Z"/>
                <w:rFonts w:eastAsia="Times New Roman"/>
                <w:color w:val="000000"/>
                <w:sz w:val="20"/>
                <w:szCs w:val="20"/>
                <w:lang w:eastAsia="de-DE"/>
              </w:rPr>
            </w:pPr>
            <w:moveFrom w:id="1359" w:author="doetters" w:date="2022-03-28T10:21:00Z">
              <w:r w:rsidRPr="006724BB" w:rsidDel="002E16A1">
                <w:rPr>
                  <w:rFonts w:eastAsia="Times New Roman"/>
                  <w:color w:val="000000"/>
                  <w:sz w:val="20"/>
                  <w:szCs w:val="20"/>
                  <w:lang w:eastAsia="de-DE"/>
                </w:rPr>
                <w:t>-12.69 – 36.45</w:t>
              </w:r>
            </w:moveFrom>
          </w:p>
        </w:tc>
        <w:tc>
          <w:tcPr>
            <w:tcW w:w="962" w:type="dxa"/>
            <w:tcBorders>
              <w:top w:val="nil"/>
              <w:left w:val="nil"/>
              <w:bottom w:val="nil"/>
              <w:right w:val="nil"/>
            </w:tcBorders>
            <w:shd w:val="clear" w:color="auto" w:fill="auto"/>
            <w:hideMark/>
          </w:tcPr>
          <w:p w14:paraId="44B665B9" w14:textId="2F1379F5" w:rsidR="00920883" w:rsidRPr="006724BB" w:rsidDel="002E16A1" w:rsidRDefault="00920883" w:rsidP="00AC0C9F">
            <w:pPr>
              <w:spacing w:after="0" w:line="240" w:lineRule="auto"/>
              <w:jc w:val="center"/>
              <w:rPr>
                <w:moveFrom w:id="1360" w:author="doetters" w:date="2022-03-28T10:21:00Z"/>
                <w:rFonts w:eastAsia="Times New Roman"/>
                <w:color w:val="000000"/>
                <w:sz w:val="20"/>
                <w:szCs w:val="20"/>
                <w:lang w:eastAsia="de-DE"/>
              </w:rPr>
            </w:pPr>
            <w:moveFrom w:id="1361" w:author="doetters" w:date="2022-03-28T10:21:00Z">
              <w:r w:rsidRPr="006724BB" w:rsidDel="002E16A1">
                <w:rPr>
                  <w:rFonts w:eastAsia="Times New Roman"/>
                  <w:color w:val="000000"/>
                  <w:sz w:val="20"/>
                  <w:szCs w:val="20"/>
                  <w:lang w:eastAsia="de-DE"/>
                </w:rPr>
                <w:t>0.343</w:t>
              </w:r>
            </w:moveFrom>
          </w:p>
        </w:tc>
        <w:tc>
          <w:tcPr>
            <w:tcW w:w="1007" w:type="dxa"/>
            <w:tcBorders>
              <w:top w:val="nil"/>
              <w:left w:val="nil"/>
              <w:bottom w:val="nil"/>
              <w:right w:val="nil"/>
            </w:tcBorders>
            <w:shd w:val="clear" w:color="auto" w:fill="auto"/>
            <w:noWrap/>
            <w:vAlign w:val="bottom"/>
            <w:hideMark/>
          </w:tcPr>
          <w:p w14:paraId="24695222" w14:textId="193A888B" w:rsidR="00920883" w:rsidRPr="006724BB" w:rsidDel="002E16A1" w:rsidRDefault="00920883" w:rsidP="00AC0C9F">
            <w:pPr>
              <w:spacing w:after="0" w:line="240" w:lineRule="auto"/>
              <w:jc w:val="center"/>
              <w:rPr>
                <w:moveFrom w:id="136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780B9B7" w14:textId="7594FC7B" w:rsidR="00920883" w:rsidRPr="006724BB" w:rsidDel="002E16A1" w:rsidRDefault="00920883" w:rsidP="00AC0C9F">
            <w:pPr>
              <w:spacing w:after="0" w:line="240" w:lineRule="auto"/>
              <w:jc w:val="center"/>
              <w:rPr>
                <w:moveFrom w:id="1363" w:author="doetters" w:date="2022-03-28T10:21:00Z"/>
                <w:rFonts w:eastAsia="Times New Roman"/>
                <w:sz w:val="20"/>
                <w:szCs w:val="20"/>
                <w:lang w:eastAsia="de-DE"/>
              </w:rPr>
            </w:pPr>
          </w:p>
        </w:tc>
      </w:tr>
      <w:tr w:rsidR="00920883" w:rsidRPr="006724BB" w:rsidDel="002E16A1" w14:paraId="474CA1E9" w14:textId="34B36CA3" w:rsidTr="00AC0C9F">
        <w:trPr>
          <w:trHeight w:val="300"/>
        </w:trPr>
        <w:tc>
          <w:tcPr>
            <w:tcW w:w="1074" w:type="dxa"/>
            <w:tcBorders>
              <w:top w:val="nil"/>
              <w:left w:val="nil"/>
              <w:bottom w:val="nil"/>
              <w:right w:val="nil"/>
            </w:tcBorders>
            <w:shd w:val="clear" w:color="auto" w:fill="auto"/>
            <w:noWrap/>
            <w:vAlign w:val="bottom"/>
            <w:hideMark/>
          </w:tcPr>
          <w:p w14:paraId="5B53D607" w14:textId="74A5E031" w:rsidR="00920883" w:rsidRPr="006724BB" w:rsidDel="002E16A1" w:rsidRDefault="00920883" w:rsidP="00AC0C9F">
            <w:pPr>
              <w:spacing w:after="0" w:line="240" w:lineRule="auto"/>
              <w:jc w:val="center"/>
              <w:rPr>
                <w:moveFrom w:id="136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3A46B9BD" w14:textId="1A96A546" w:rsidR="00920883" w:rsidRPr="006724BB" w:rsidDel="002E16A1" w:rsidRDefault="00920883" w:rsidP="00AC0C9F">
            <w:pPr>
              <w:spacing w:after="0" w:line="240" w:lineRule="auto"/>
              <w:rPr>
                <w:moveFrom w:id="1365" w:author="doetters" w:date="2022-03-28T10:21:00Z"/>
                <w:rFonts w:eastAsia="Times New Roman"/>
                <w:color w:val="000000"/>
                <w:sz w:val="20"/>
                <w:szCs w:val="20"/>
                <w:lang w:eastAsia="de-DE"/>
              </w:rPr>
            </w:pPr>
            <w:moveFrom w:id="1366" w:author="doetters" w:date="2022-03-28T10:21:00Z">
              <w:r w:rsidRPr="006724BB" w:rsidDel="002E16A1">
                <w:rPr>
                  <w:rFonts w:eastAsia="Times New Roman"/>
                  <w:color w:val="000000"/>
                  <w:sz w:val="20"/>
                  <w:szCs w:val="20"/>
                  <w:lang w:eastAsia="de-DE"/>
                </w:rPr>
                <w:t>slope [UP]</w:t>
              </w:r>
            </w:moveFrom>
          </w:p>
        </w:tc>
        <w:tc>
          <w:tcPr>
            <w:tcW w:w="1141" w:type="dxa"/>
            <w:tcBorders>
              <w:top w:val="nil"/>
              <w:left w:val="nil"/>
              <w:bottom w:val="nil"/>
              <w:right w:val="nil"/>
            </w:tcBorders>
            <w:shd w:val="clear" w:color="auto" w:fill="auto"/>
            <w:hideMark/>
          </w:tcPr>
          <w:p w14:paraId="4650506A" w14:textId="204F3072" w:rsidR="00920883" w:rsidRPr="006724BB" w:rsidDel="002E16A1" w:rsidRDefault="00920883" w:rsidP="00AC0C9F">
            <w:pPr>
              <w:spacing w:after="0" w:line="240" w:lineRule="auto"/>
              <w:jc w:val="center"/>
              <w:rPr>
                <w:moveFrom w:id="1367" w:author="doetters" w:date="2022-03-28T10:21:00Z"/>
                <w:rFonts w:eastAsia="Times New Roman"/>
                <w:color w:val="000000"/>
                <w:sz w:val="20"/>
                <w:szCs w:val="20"/>
                <w:lang w:eastAsia="de-DE"/>
              </w:rPr>
            </w:pPr>
            <w:moveFrom w:id="1368" w:author="doetters" w:date="2022-03-28T10:21:00Z">
              <w:r w:rsidRPr="006724BB" w:rsidDel="002E16A1">
                <w:rPr>
                  <w:rFonts w:eastAsia="Times New Roman"/>
                  <w:color w:val="000000"/>
                  <w:sz w:val="20"/>
                  <w:szCs w:val="20"/>
                  <w:lang w:eastAsia="de-DE"/>
                </w:rPr>
                <w:t>12</w:t>
              </w:r>
            </w:moveFrom>
          </w:p>
        </w:tc>
        <w:tc>
          <w:tcPr>
            <w:tcW w:w="2058" w:type="dxa"/>
            <w:tcBorders>
              <w:top w:val="nil"/>
              <w:left w:val="nil"/>
              <w:bottom w:val="nil"/>
              <w:right w:val="nil"/>
            </w:tcBorders>
            <w:shd w:val="clear" w:color="auto" w:fill="auto"/>
            <w:hideMark/>
          </w:tcPr>
          <w:p w14:paraId="1229DAA9" w14:textId="190239DE" w:rsidR="00920883" w:rsidRPr="006724BB" w:rsidDel="002E16A1" w:rsidRDefault="00920883" w:rsidP="00AC0C9F">
            <w:pPr>
              <w:spacing w:after="0" w:line="240" w:lineRule="auto"/>
              <w:jc w:val="center"/>
              <w:rPr>
                <w:moveFrom w:id="1369" w:author="doetters" w:date="2022-03-28T10:21:00Z"/>
                <w:rFonts w:eastAsia="Times New Roman"/>
                <w:color w:val="000000"/>
                <w:sz w:val="20"/>
                <w:szCs w:val="20"/>
                <w:lang w:eastAsia="de-DE"/>
              </w:rPr>
            </w:pPr>
            <w:moveFrom w:id="1370" w:author="doetters" w:date="2022-03-28T10:21:00Z">
              <w:r w:rsidRPr="006724BB" w:rsidDel="002E16A1">
                <w:rPr>
                  <w:rFonts w:eastAsia="Times New Roman"/>
                  <w:color w:val="000000"/>
                  <w:sz w:val="20"/>
                  <w:szCs w:val="20"/>
                  <w:lang w:eastAsia="de-DE"/>
                </w:rPr>
                <w:t>-8.10 – 32.09</w:t>
              </w:r>
            </w:moveFrom>
          </w:p>
        </w:tc>
        <w:tc>
          <w:tcPr>
            <w:tcW w:w="962" w:type="dxa"/>
            <w:tcBorders>
              <w:top w:val="nil"/>
              <w:left w:val="nil"/>
              <w:bottom w:val="nil"/>
              <w:right w:val="nil"/>
            </w:tcBorders>
            <w:shd w:val="clear" w:color="auto" w:fill="auto"/>
            <w:hideMark/>
          </w:tcPr>
          <w:p w14:paraId="6AB64B4D" w14:textId="0572B2D3" w:rsidR="00920883" w:rsidRPr="006724BB" w:rsidDel="002E16A1" w:rsidRDefault="00920883" w:rsidP="00AC0C9F">
            <w:pPr>
              <w:spacing w:after="0" w:line="240" w:lineRule="auto"/>
              <w:jc w:val="center"/>
              <w:rPr>
                <w:moveFrom w:id="1371" w:author="doetters" w:date="2022-03-28T10:21:00Z"/>
                <w:rFonts w:eastAsia="Times New Roman"/>
                <w:color w:val="000000"/>
                <w:sz w:val="20"/>
                <w:szCs w:val="20"/>
                <w:lang w:eastAsia="de-DE"/>
              </w:rPr>
            </w:pPr>
            <w:moveFrom w:id="1372" w:author="doetters" w:date="2022-03-28T10:21:00Z">
              <w:r w:rsidRPr="006724BB" w:rsidDel="002E16A1">
                <w:rPr>
                  <w:rFonts w:eastAsia="Times New Roman"/>
                  <w:color w:val="000000"/>
                  <w:sz w:val="20"/>
                  <w:szCs w:val="20"/>
                  <w:lang w:eastAsia="de-DE"/>
                </w:rPr>
                <w:t>0.242</w:t>
              </w:r>
            </w:moveFrom>
          </w:p>
        </w:tc>
        <w:tc>
          <w:tcPr>
            <w:tcW w:w="1007" w:type="dxa"/>
            <w:tcBorders>
              <w:top w:val="nil"/>
              <w:left w:val="nil"/>
              <w:bottom w:val="nil"/>
              <w:right w:val="nil"/>
            </w:tcBorders>
            <w:shd w:val="clear" w:color="auto" w:fill="auto"/>
            <w:noWrap/>
            <w:vAlign w:val="bottom"/>
            <w:hideMark/>
          </w:tcPr>
          <w:p w14:paraId="6E73B4DE" w14:textId="1C42EC78" w:rsidR="00920883" w:rsidRPr="006724BB" w:rsidDel="002E16A1" w:rsidRDefault="00920883" w:rsidP="00AC0C9F">
            <w:pPr>
              <w:spacing w:after="0" w:line="240" w:lineRule="auto"/>
              <w:jc w:val="center"/>
              <w:rPr>
                <w:moveFrom w:id="137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7EE9811" w14:textId="4E768AB0" w:rsidR="00920883" w:rsidRPr="006724BB" w:rsidDel="002E16A1" w:rsidRDefault="00920883" w:rsidP="00AC0C9F">
            <w:pPr>
              <w:spacing w:after="0" w:line="240" w:lineRule="auto"/>
              <w:jc w:val="center"/>
              <w:rPr>
                <w:moveFrom w:id="1374" w:author="doetters" w:date="2022-03-28T10:21:00Z"/>
                <w:rFonts w:eastAsia="Times New Roman"/>
                <w:sz w:val="20"/>
                <w:szCs w:val="20"/>
                <w:lang w:eastAsia="de-DE"/>
              </w:rPr>
            </w:pPr>
          </w:p>
        </w:tc>
      </w:tr>
      <w:tr w:rsidR="00920883" w:rsidRPr="006724BB" w:rsidDel="002E16A1" w14:paraId="48D0326D" w14:textId="022EE3B0" w:rsidTr="00AC0C9F">
        <w:trPr>
          <w:trHeight w:val="300"/>
        </w:trPr>
        <w:tc>
          <w:tcPr>
            <w:tcW w:w="1074" w:type="dxa"/>
            <w:tcBorders>
              <w:top w:val="nil"/>
              <w:left w:val="nil"/>
              <w:bottom w:val="single" w:sz="4" w:space="0" w:color="auto"/>
              <w:right w:val="nil"/>
            </w:tcBorders>
            <w:shd w:val="clear" w:color="auto" w:fill="auto"/>
            <w:noWrap/>
            <w:vAlign w:val="bottom"/>
            <w:hideMark/>
          </w:tcPr>
          <w:p w14:paraId="61EC4A66" w14:textId="625B75DD" w:rsidR="00920883" w:rsidRPr="006724BB" w:rsidDel="002E16A1" w:rsidRDefault="00920883" w:rsidP="00AC0C9F">
            <w:pPr>
              <w:spacing w:after="0" w:line="240" w:lineRule="auto"/>
              <w:jc w:val="center"/>
              <w:rPr>
                <w:moveFrom w:id="1375"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40EF1454" w14:textId="69C59884" w:rsidR="00920883" w:rsidRPr="006724BB" w:rsidDel="002E16A1" w:rsidRDefault="00920883" w:rsidP="00AC0C9F">
            <w:pPr>
              <w:spacing w:after="0" w:line="240" w:lineRule="auto"/>
              <w:rPr>
                <w:moveFrom w:id="1376" w:author="doetters" w:date="2022-03-28T10:21:00Z"/>
                <w:rFonts w:eastAsia="Times New Roman"/>
                <w:color w:val="000000"/>
                <w:sz w:val="20"/>
                <w:szCs w:val="20"/>
                <w:lang w:eastAsia="de-DE"/>
              </w:rPr>
            </w:pPr>
            <w:moveFrom w:id="1377" w:author="doetters" w:date="2022-03-28T10:21:00Z">
              <w:r w:rsidRPr="006724BB" w:rsidDel="002E16A1">
                <w:rPr>
                  <w:rFonts w:eastAsia="Times New Roman"/>
                  <w:color w:val="000000"/>
                  <w:sz w:val="20"/>
                  <w:szCs w:val="20"/>
                  <w:lang w:eastAsia="de-DE"/>
                </w:rPr>
                <w:t>slope [V]</w:t>
              </w:r>
            </w:moveFrom>
          </w:p>
        </w:tc>
        <w:tc>
          <w:tcPr>
            <w:tcW w:w="1141" w:type="dxa"/>
            <w:tcBorders>
              <w:top w:val="nil"/>
              <w:left w:val="nil"/>
              <w:bottom w:val="single" w:sz="4" w:space="0" w:color="auto"/>
              <w:right w:val="nil"/>
            </w:tcBorders>
            <w:shd w:val="clear" w:color="auto" w:fill="auto"/>
            <w:hideMark/>
          </w:tcPr>
          <w:p w14:paraId="2EEBBC39" w14:textId="286C9730" w:rsidR="00920883" w:rsidRPr="006724BB" w:rsidDel="002E16A1" w:rsidRDefault="00920883" w:rsidP="00AC0C9F">
            <w:pPr>
              <w:spacing w:after="0" w:line="240" w:lineRule="auto"/>
              <w:jc w:val="center"/>
              <w:rPr>
                <w:moveFrom w:id="1378" w:author="doetters" w:date="2022-03-28T10:21:00Z"/>
                <w:rFonts w:eastAsia="Times New Roman"/>
                <w:color w:val="000000"/>
                <w:sz w:val="20"/>
                <w:szCs w:val="20"/>
                <w:lang w:eastAsia="de-DE"/>
              </w:rPr>
            </w:pPr>
            <w:moveFrom w:id="1379" w:author="doetters" w:date="2022-03-28T10:21:00Z">
              <w:r w:rsidRPr="006724BB" w:rsidDel="002E16A1">
                <w:rPr>
                  <w:rFonts w:eastAsia="Times New Roman"/>
                  <w:color w:val="000000"/>
                  <w:sz w:val="20"/>
                  <w:szCs w:val="20"/>
                  <w:lang w:eastAsia="de-DE"/>
                </w:rPr>
                <w:t>16.37</w:t>
              </w:r>
            </w:moveFrom>
          </w:p>
        </w:tc>
        <w:tc>
          <w:tcPr>
            <w:tcW w:w="2058" w:type="dxa"/>
            <w:tcBorders>
              <w:top w:val="nil"/>
              <w:left w:val="nil"/>
              <w:bottom w:val="single" w:sz="4" w:space="0" w:color="auto"/>
              <w:right w:val="nil"/>
            </w:tcBorders>
            <w:shd w:val="clear" w:color="auto" w:fill="auto"/>
            <w:hideMark/>
          </w:tcPr>
          <w:p w14:paraId="24A0AB27" w14:textId="68F0DE2F" w:rsidR="00920883" w:rsidRPr="006724BB" w:rsidDel="002E16A1" w:rsidRDefault="00920883" w:rsidP="00AC0C9F">
            <w:pPr>
              <w:spacing w:after="0" w:line="240" w:lineRule="auto"/>
              <w:jc w:val="center"/>
              <w:rPr>
                <w:moveFrom w:id="1380" w:author="doetters" w:date="2022-03-28T10:21:00Z"/>
                <w:rFonts w:eastAsia="Times New Roman"/>
                <w:color w:val="000000"/>
                <w:sz w:val="20"/>
                <w:szCs w:val="20"/>
                <w:lang w:eastAsia="de-DE"/>
              </w:rPr>
            </w:pPr>
            <w:moveFrom w:id="1381" w:author="doetters" w:date="2022-03-28T10:21:00Z">
              <w:r w:rsidRPr="006724BB" w:rsidDel="002E16A1">
                <w:rPr>
                  <w:rFonts w:eastAsia="Times New Roman"/>
                  <w:color w:val="000000"/>
                  <w:sz w:val="20"/>
                  <w:szCs w:val="20"/>
                  <w:lang w:eastAsia="de-DE"/>
                </w:rPr>
                <w:t>-5.01 – 37.75</w:t>
              </w:r>
            </w:moveFrom>
          </w:p>
        </w:tc>
        <w:tc>
          <w:tcPr>
            <w:tcW w:w="962" w:type="dxa"/>
            <w:tcBorders>
              <w:top w:val="nil"/>
              <w:left w:val="nil"/>
              <w:bottom w:val="single" w:sz="4" w:space="0" w:color="auto"/>
              <w:right w:val="nil"/>
            </w:tcBorders>
            <w:shd w:val="clear" w:color="auto" w:fill="auto"/>
            <w:hideMark/>
          </w:tcPr>
          <w:p w14:paraId="42D2C5D8" w14:textId="7B88916E" w:rsidR="00920883" w:rsidRPr="006724BB" w:rsidDel="002E16A1" w:rsidRDefault="00920883" w:rsidP="00AC0C9F">
            <w:pPr>
              <w:spacing w:after="0" w:line="240" w:lineRule="auto"/>
              <w:jc w:val="center"/>
              <w:rPr>
                <w:moveFrom w:id="1382" w:author="doetters" w:date="2022-03-28T10:21:00Z"/>
                <w:rFonts w:eastAsia="Times New Roman"/>
                <w:color w:val="000000"/>
                <w:sz w:val="20"/>
                <w:szCs w:val="20"/>
                <w:lang w:eastAsia="de-DE"/>
              </w:rPr>
            </w:pPr>
            <w:moveFrom w:id="1383" w:author="doetters" w:date="2022-03-28T10:21:00Z">
              <w:r w:rsidRPr="006724BB" w:rsidDel="002E16A1">
                <w:rPr>
                  <w:rFonts w:eastAsia="Times New Roman"/>
                  <w:color w:val="000000"/>
                  <w:sz w:val="20"/>
                  <w:szCs w:val="20"/>
                  <w:lang w:eastAsia="de-DE"/>
                </w:rPr>
                <w:t>0.133</w:t>
              </w:r>
            </w:moveFrom>
          </w:p>
        </w:tc>
        <w:tc>
          <w:tcPr>
            <w:tcW w:w="1007" w:type="dxa"/>
            <w:tcBorders>
              <w:top w:val="nil"/>
              <w:left w:val="nil"/>
              <w:bottom w:val="single" w:sz="4" w:space="0" w:color="auto"/>
              <w:right w:val="nil"/>
            </w:tcBorders>
            <w:shd w:val="clear" w:color="auto" w:fill="auto"/>
            <w:noWrap/>
            <w:vAlign w:val="bottom"/>
            <w:hideMark/>
          </w:tcPr>
          <w:p w14:paraId="2AFCBEAB" w14:textId="4140196E" w:rsidR="00920883" w:rsidRPr="006724BB" w:rsidDel="002E16A1" w:rsidRDefault="00920883" w:rsidP="00AC0C9F">
            <w:pPr>
              <w:spacing w:after="0" w:line="240" w:lineRule="auto"/>
              <w:jc w:val="center"/>
              <w:rPr>
                <w:moveFrom w:id="1384"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D2B7FBC" w14:textId="531C5D2A" w:rsidR="00920883" w:rsidRPr="006724BB" w:rsidDel="002E16A1" w:rsidRDefault="00920883" w:rsidP="00AC0C9F">
            <w:pPr>
              <w:spacing w:after="0" w:line="240" w:lineRule="auto"/>
              <w:jc w:val="center"/>
              <w:rPr>
                <w:moveFrom w:id="1385" w:author="doetters" w:date="2022-03-28T10:21:00Z"/>
                <w:rFonts w:eastAsia="Times New Roman"/>
                <w:sz w:val="20"/>
                <w:szCs w:val="20"/>
                <w:lang w:eastAsia="de-DE"/>
              </w:rPr>
            </w:pPr>
          </w:p>
        </w:tc>
      </w:tr>
    </w:tbl>
    <w:p w14:paraId="762B6559" w14:textId="5BE178BB" w:rsidR="00920883" w:rsidDel="002E16A1" w:rsidRDefault="00920883" w:rsidP="00920883">
      <w:pPr>
        <w:rPr>
          <w:moveFrom w:id="1386" w:author="doetters" w:date="2022-03-28T10:21:00Z"/>
        </w:rPr>
      </w:pPr>
    </w:p>
    <w:p w14:paraId="79DBFACB" w14:textId="322A0C2B" w:rsidR="00920883" w:rsidRPr="00276DBA" w:rsidDel="002E16A1" w:rsidRDefault="00135438" w:rsidP="00920883">
      <w:pPr>
        <w:pStyle w:val="ListParagraph"/>
        <w:numPr>
          <w:ilvl w:val="0"/>
          <w:numId w:val="2"/>
        </w:numPr>
        <w:rPr>
          <w:moveFrom w:id="1387" w:author="doetters" w:date="2022-03-28T10:21:00Z"/>
          <w:sz w:val="20"/>
          <w:lang w:val="en-US"/>
        </w:rPr>
      </w:pPr>
      <w:moveFrom w:id="1388" w:author="doetters" w:date="2022-03-28T10:21:00Z">
        <w:r w:rsidRPr="00276DBA" w:rsidDel="002E16A1">
          <w:rPr>
            <w:sz w:val="20"/>
            <w:lang w:val="en-US"/>
          </w:rPr>
          <w:t>The results</w:t>
        </w:r>
        <w:r w:rsidR="00452128" w:rsidRPr="00276DBA" w:rsidDel="002E16A1">
          <w:rPr>
            <w:sz w:val="20"/>
            <w:lang w:val="en-US"/>
          </w:rPr>
          <w:t xml:space="preserve"> </w:t>
        </w:r>
        <w:r w:rsidR="00920883" w:rsidRPr="00276DBA" w:rsidDel="002E16A1">
          <w:rPr>
            <w:sz w:val="20"/>
            <w:lang w:val="en-US"/>
          </w:rPr>
          <w:t>suggest</w:t>
        </w:r>
        <w:r w:rsidRPr="00276DBA" w:rsidDel="002E16A1">
          <w:rPr>
            <w:sz w:val="20"/>
            <w:lang w:val="en-US"/>
          </w:rPr>
          <w:t xml:space="preserve"> </w:t>
        </w:r>
        <w:r w:rsidR="00920883" w:rsidRPr="00276DBA" w:rsidDel="002E16A1">
          <w:rPr>
            <w:sz w:val="20"/>
            <w:lang w:val="en-US"/>
          </w:rPr>
          <w:t xml:space="preserve">with 95% confidence that </w:t>
        </w:r>
        <w:r w:rsidR="00D73998" w:rsidRPr="00276DBA" w:rsidDel="002E16A1">
          <w:rPr>
            <w:sz w:val="20"/>
            <w:lang w:val="en-US"/>
          </w:rPr>
          <w:t xml:space="preserve">patterns in canopy chemistry </w:t>
        </w:r>
        <w:r w:rsidRPr="00276DBA" w:rsidDel="002E16A1">
          <w:rPr>
            <w:sz w:val="20"/>
            <w:lang w:val="en-US"/>
          </w:rPr>
          <w:t>can</w:t>
        </w:r>
        <w:r w:rsidR="00452128" w:rsidRPr="00276DBA" w:rsidDel="002E16A1">
          <w:rPr>
            <w:sz w:val="20"/>
            <w:lang w:val="en-US"/>
          </w:rPr>
          <w:t xml:space="preserve"> </w:t>
        </w:r>
        <w:r w:rsidRPr="00276DBA" w:rsidDel="002E16A1">
          <w:rPr>
            <w:sz w:val="20"/>
            <w:lang w:val="en-US"/>
          </w:rPr>
          <w:t xml:space="preserve">be </w:t>
        </w:r>
        <w:r w:rsidR="00920883" w:rsidRPr="00276DBA" w:rsidDel="002E16A1">
          <w:rPr>
            <w:sz w:val="20"/>
            <w:lang w:val="en-US"/>
          </w:rPr>
          <w:t>explained by factors related to geochemistry of the parent material</w:t>
        </w:r>
      </w:moveFrom>
    </w:p>
    <w:p w14:paraId="07313A81" w14:textId="122194A8" w:rsidR="00920883" w:rsidRPr="00276DBA" w:rsidDel="002E16A1" w:rsidRDefault="00920883" w:rsidP="00920883">
      <w:pPr>
        <w:pStyle w:val="ListParagraph"/>
        <w:rPr>
          <w:moveFrom w:id="1389" w:author="doetters" w:date="2022-03-28T10:21:00Z"/>
          <w:sz w:val="20"/>
          <w:lang w:val="en-US"/>
        </w:rPr>
      </w:pPr>
    </w:p>
    <w:p w14:paraId="069E2AFA" w14:textId="0A6FAC61" w:rsidR="00920883" w:rsidRPr="00276DBA" w:rsidDel="002E16A1" w:rsidRDefault="00135438" w:rsidP="00920883">
      <w:pPr>
        <w:pStyle w:val="ListParagraph"/>
        <w:numPr>
          <w:ilvl w:val="0"/>
          <w:numId w:val="2"/>
        </w:numPr>
        <w:rPr>
          <w:moveFrom w:id="1390" w:author="doetters" w:date="2022-03-28T10:21:00Z"/>
          <w:sz w:val="20"/>
          <w:lang w:val="en-US"/>
        </w:rPr>
      </w:pPr>
      <w:moveFrom w:id="1391" w:author="doetters" w:date="2022-03-28T10:21:00Z">
        <w:r w:rsidRPr="00276DBA" w:rsidDel="002E16A1">
          <w:rPr>
            <w:sz w:val="20"/>
            <w:lang w:val="en-US"/>
          </w:rPr>
          <w:t>W</w:t>
        </w:r>
        <w:r w:rsidR="00920883" w:rsidRPr="00276DBA" w:rsidDel="002E16A1">
          <w:rPr>
            <w:sz w:val="20"/>
            <w:lang w:val="en-US"/>
          </w:rPr>
          <w:t xml:space="preserve">ithin each </w:t>
        </w:r>
        <w:r w:rsidRPr="00276DBA" w:rsidDel="002E16A1">
          <w:rPr>
            <w:sz w:val="20"/>
            <w:lang w:val="en-US"/>
          </w:rPr>
          <w:t xml:space="preserve">geochemical </w:t>
        </w:r>
        <w:r w:rsidR="00920883" w:rsidRPr="00276DBA" w:rsidDel="002E16A1">
          <w:rPr>
            <w:sz w:val="20"/>
            <w:lang w:val="en-US"/>
          </w:rPr>
          <w:t xml:space="preserve">region, the effect </w:t>
        </w:r>
        <w:r w:rsidR="00D73998" w:rsidRPr="00276DBA" w:rsidDel="002E16A1">
          <w:rPr>
            <w:sz w:val="20"/>
            <w:lang w:val="en-US"/>
          </w:rPr>
          <w:t xml:space="preserve">of </w:t>
        </w:r>
        <w:r w:rsidR="00395501" w:rsidRPr="00276DBA" w:rsidDel="002E16A1">
          <w:rPr>
            <w:sz w:val="20"/>
            <w:lang w:val="en-US"/>
          </w:rPr>
          <w:t xml:space="preserve">the </w:t>
        </w:r>
        <w:r w:rsidR="00D73998" w:rsidRPr="00276DBA" w:rsidDel="002E16A1">
          <w:rPr>
            <w:sz w:val="20"/>
            <w:lang w:val="en-US"/>
          </w:rPr>
          <w:t xml:space="preserve">geochemistry of the parent is significantly </w:t>
        </w:r>
        <w:r w:rsidR="00920883" w:rsidRPr="00276DBA" w:rsidDel="002E16A1">
          <w:rPr>
            <w:sz w:val="20"/>
            <w:lang w:val="en-US"/>
          </w:rPr>
          <w:t xml:space="preserve">stronger than </w:t>
        </w:r>
        <w:r w:rsidR="00D73998" w:rsidRPr="00276DBA" w:rsidDel="002E16A1">
          <w:rPr>
            <w:sz w:val="20"/>
            <w:lang w:val="en-US"/>
          </w:rPr>
          <w:t xml:space="preserve">the </w:t>
        </w:r>
        <w:r w:rsidR="00920883" w:rsidRPr="00276DBA" w:rsidDel="002E16A1">
          <w:rPr>
            <w:sz w:val="20"/>
            <w:lang w:val="en-US"/>
          </w:rPr>
          <w:t>effect</w:t>
        </w:r>
        <w:r w:rsidR="00D73998" w:rsidRPr="00276DBA" w:rsidDel="002E16A1">
          <w:rPr>
            <w:sz w:val="20"/>
            <w:lang w:val="en-US"/>
          </w:rPr>
          <w:t>s of</w:t>
        </w:r>
        <w:r w:rsidR="00920883" w:rsidRPr="00276DBA" w:rsidDel="002E16A1">
          <w:rPr>
            <w:sz w:val="20"/>
            <w:lang w:val="en-US"/>
          </w:rPr>
          <w:t xml:space="preserve"> local hillslope positions</w:t>
        </w:r>
        <w:r w:rsidR="00D73998" w:rsidRPr="00276DBA" w:rsidDel="002E16A1">
          <w:rPr>
            <w:sz w:val="20"/>
            <w:lang w:val="en-US"/>
          </w:rPr>
          <w:t xml:space="preserve"> representing topography</w:t>
        </w:r>
      </w:moveFrom>
    </w:p>
    <w:p w14:paraId="647B1C06" w14:textId="7934AE85" w:rsidR="00452128" w:rsidRPr="00276DBA" w:rsidDel="002E16A1" w:rsidRDefault="00452128" w:rsidP="00452128">
      <w:pPr>
        <w:pStyle w:val="ListParagraph"/>
        <w:rPr>
          <w:moveFrom w:id="1392" w:author="doetters" w:date="2022-03-28T10:21:00Z"/>
          <w:sz w:val="20"/>
          <w:lang w:val="en-US"/>
        </w:rPr>
      </w:pPr>
    </w:p>
    <w:p w14:paraId="60E49756" w14:textId="387EAA4B" w:rsidR="00452128" w:rsidRPr="00276DBA" w:rsidDel="002E16A1" w:rsidRDefault="00452128" w:rsidP="00920883">
      <w:pPr>
        <w:pStyle w:val="ListParagraph"/>
        <w:numPr>
          <w:ilvl w:val="0"/>
          <w:numId w:val="2"/>
        </w:numPr>
        <w:rPr>
          <w:moveFrom w:id="1393" w:author="doetters" w:date="2022-03-28T10:21:00Z"/>
          <w:sz w:val="20"/>
          <w:lang w:val="en-US"/>
        </w:rPr>
      </w:pPr>
      <w:moveFrom w:id="1394" w:author="doetters" w:date="2022-03-28T10:21:00Z">
        <w:r w:rsidRPr="00276DBA" w:rsidDel="002E16A1">
          <w:rPr>
            <w:sz w:val="20"/>
            <w:lang w:val="en-US"/>
          </w:rPr>
          <w:t>Using felsic region as a reference category, the results suggest that nutrients uptake decreased as the parent material shift</w:t>
        </w:r>
        <w:r w:rsidR="00395501" w:rsidRPr="00276DBA" w:rsidDel="002E16A1">
          <w:rPr>
            <w:sz w:val="20"/>
            <w:lang w:val="en-US"/>
          </w:rPr>
          <w:t>ed</w:t>
        </w:r>
        <w:r w:rsidRPr="00276DBA" w:rsidDel="002E16A1">
          <w:rPr>
            <w:sz w:val="20"/>
            <w:lang w:val="en-US"/>
          </w:rPr>
          <w:t xml:space="preserve"> </w:t>
        </w:r>
        <w:r w:rsidR="00916E90" w:rsidRPr="00276DBA" w:rsidDel="002E16A1">
          <w:rPr>
            <w:sz w:val="20"/>
            <w:lang w:val="en-US"/>
          </w:rPr>
          <w:t>from felsic to</w:t>
        </w:r>
        <w:r w:rsidRPr="00276DBA" w:rsidDel="002E16A1">
          <w:rPr>
            <w:sz w:val="20"/>
            <w:lang w:val="en-US"/>
          </w:rPr>
          <w:t xml:space="preserve"> mixed sediment</w:t>
        </w:r>
        <w:r w:rsidR="00916E90" w:rsidRPr="00276DBA" w:rsidDel="002E16A1">
          <w:rPr>
            <w:sz w:val="20"/>
            <w:lang w:val="en-US"/>
          </w:rPr>
          <w:t>,</w:t>
        </w:r>
        <w:r w:rsidRPr="00276DBA" w:rsidDel="002E16A1">
          <w:rPr>
            <w:sz w:val="20"/>
            <w:lang w:val="en-US"/>
          </w:rPr>
          <w:t xml:space="preserve"> and the overall effect size on canopy chemistry (N,</w:t>
        </w:r>
        <w:r w:rsidR="00395501" w:rsidRPr="00276DBA" w:rsidDel="002E16A1">
          <w:rPr>
            <w:sz w:val="20"/>
            <w:lang w:val="en-US"/>
          </w:rPr>
          <w:t xml:space="preserve"> </w:t>
        </w:r>
        <w:r w:rsidRPr="00276DBA" w:rsidDel="002E16A1">
          <w:rPr>
            <w:sz w:val="20"/>
            <w:lang w:val="en-US"/>
          </w:rPr>
          <w:t>P, Ca, K, Mg and Na)</w:t>
        </w:r>
        <w:r w:rsidR="00395501" w:rsidRPr="00276DBA" w:rsidDel="002E16A1">
          <w:rPr>
            <w:sz w:val="20"/>
            <w:lang w:val="en-US"/>
          </w:rPr>
          <w:t xml:space="preserve"> wa</w:t>
        </w:r>
        <w:r w:rsidRPr="00276DBA" w:rsidDel="002E16A1">
          <w:rPr>
            <w:sz w:val="20"/>
            <w:lang w:val="en-US"/>
          </w:rPr>
          <w:t>s lower compared to mafic and felsic regions.</w:t>
        </w:r>
      </w:moveFrom>
    </w:p>
    <w:p w14:paraId="0F4C0685" w14:textId="6E57C71A" w:rsidR="00452128" w:rsidRPr="00276DBA" w:rsidDel="002E16A1" w:rsidRDefault="00452128" w:rsidP="00452128">
      <w:pPr>
        <w:pStyle w:val="ListParagraph"/>
        <w:rPr>
          <w:moveFrom w:id="1395" w:author="doetters" w:date="2022-03-28T10:21:00Z"/>
          <w:sz w:val="20"/>
          <w:lang w:val="en-US"/>
        </w:rPr>
      </w:pPr>
    </w:p>
    <w:p w14:paraId="5367AB4D" w14:textId="445733BD" w:rsidR="00452128" w:rsidRPr="00276DBA" w:rsidDel="002E16A1" w:rsidRDefault="00916E90" w:rsidP="00920883">
      <w:pPr>
        <w:pStyle w:val="ListParagraph"/>
        <w:numPr>
          <w:ilvl w:val="0"/>
          <w:numId w:val="2"/>
        </w:numPr>
        <w:rPr>
          <w:moveFrom w:id="1396" w:author="doetters" w:date="2022-03-28T10:21:00Z"/>
          <w:sz w:val="20"/>
          <w:lang w:val="en-US"/>
        </w:rPr>
      </w:pPr>
      <w:moveFrom w:id="1397" w:author="doetters" w:date="2022-03-28T10:21:00Z">
        <w:r w:rsidRPr="00276DBA" w:rsidDel="002E16A1">
          <w:rPr>
            <w:sz w:val="20"/>
            <w:lang w:val="en-US"/>
          </w:rPr>
          <w:t>In contrast, the canopy CN, CP and NP increase</w:t>
        </w:r>
        <w:r w:rsidR="00395501" w:rsidRPr="00276DBA" w:rsidDel="002E16A1">
          <w:rPr>
            <w:sz w:val="20"/>
            <w:lang w:val="en-US"/>
          </w:rPr>
          <w:t>d</w:t>
        </w:r>
        <w:r w:rsidRPr="00276DBA" w:rsidDel="002E16A1">
          <w:rPr>
            <w:sz w:val="20"/>
            <w:lang w:val="en-US"/>
          </w:rPr>
          <w:t xml:space="preserve"> as the parent material change</w:t>
        </w:r>
        <w:r w:rsidR="00395501" w:rsidRPr="00276DBA" w:rsidDel="002E16A1">
          <w:rPr>
            <w:sz w:val="20"/>
            <w:lang w:val="en-US"/>
          </w:rPr>
          <w:t>d</w:t>
        </w:r>
        <w:r w:rsidRPr="00276DBA" w:rsidDel="002E16A1">
          <w:rPr>
            <w:sz w:val="20"/>
            <w:lang w:val="en-US"/>
          </w:rPr>
          <w:t xml:space="preserve"> from felsic to mixed sediment. The overall effects size of the mixed sediment on these ratios</w:t>
        </w:r>
        <w:r w:rsidR="00395501" w:rsidRPr="00276DBA" w:rsidDel="002E16A1">
          <w:rPr>
            <w:sz w:val="20"/>
            <w:lang w:val="en-US"/>
          </w:rPr>
          <w:t xml:space="preserve"> wa</w:t>
        </w:r>
        <w:r w:rsidRPr="00276DBA" w:rsidDel="002E16A1">
          <w:rPr>
            <w:sz w:val="20"/>
            <w:lang w:val="en-US"/>
          </w:rPr>
          <w:t xml:space="preserve">s significantly larger compared to felsic and mafic regions </w:t>
        </w:r>
      </w:moveFrom>
    </w:p>
    <w:p w14:paraId="6D1E4D8A" w14:textId="6068AB41" w:rsidR="00916E90" w:rsidRPr="00276DBA" w:rsidDel="002E16A1" w:rsidRDefault="00916E90" w:rsidP="00916E90">
      <w:pPr>
        <w:pStyle w:val="ListParagraph"/>
        <w:rPr>
          <w:moveFrom w:id="1398" w:author="doetters" w:date="2022-03-28T10:21:00Z"/>
          <w:sz w:val="20"/>
          <w:lang w:val="en-US"/>
        </w:rPr>
      </w:pPr>
    </w:p>
    <w:p w14:paraId="6239D836" w14:textId="5ECD7C66" w:rsidR="00916E90" w:rsidRPr="00276DBA" w:rsidDel="002E16A1" w:rsidRDefault="00916E90" w:rsidP="00920883">
      <w:pPr>
        <w:pStyle w:val="ListParagraph"/>
        <w:numPr>
          <w:ilvl w:val="0"/>
          <w:numId w:val="2"/>
        </w:numPr>
        <w:rPr>
          <w:moveFrom w:id="1399" w:author="doetters" w:date="2022-03-28T10:21:00Z"/>
          <w:sz w:val="20"/>
          <w:lang w:val="en-US"/>
        </w:rPr>
      </w:pPr>
      <w:moveFrom w:id="1400" w:author="doetters" w:date="2022-03-28T10:21:00Z">
        <w:r w:rsidRPr="00276DBA" w:rsidDel="002E16A1">
          <w:rPr>
            <w:sz w:val="20"/>
            <w:lang w:val="en-US"/>
          </w:rPr>
          <w:t>In general, using the mid-slope as a reference position there was no significant effect of topographic positions on canopy chemistry across the investigated regions</w:t>
        </w:r>
      </w:moveFrom>
    </w:p>
    <w:moveFromRangeEnd w:id="692"/>
    <w:p w14:paraId="5D0A7497" w14:textId="4E1FAC06" w:rsidR="00920883" w:rsidRPr="00276DBA" w:rsidRDefault="00920883" w:rsidP="00920883">
      <w:pPr>
        <w:rPr>
          <w:sz w:val="20"/>
          <w:lang w:val="en-US"/>
        </w:rPr>
      </w:pPr>
    </w:p>
    <w:p w14:paraId="1354DCD5" w14:textId="342D8463" w:rsidR="00920883" w:rsidRPr="0035411A" w:rsidDel="002E16A1" w:rsidRDefault="00920883" w:rsidP="00920883">
      <w:pPr>
        <w:jc w:val="both"/>
        <w:rPr>
          <w:del w:id="1401" w:author="doetters" w:date="2022-03-28T10:25:00Z"/>
          <w:sz w:val="20"/>
          <w:lang w:val="en-US"/>
        </w:rPr>
      </w:pPr>
      <w:commentRangeStart w:id="1402"/>
      <w:del w:id="1403" w:author="doetters" w:date="2022-03-28T10:25:00Z">
        <w:r w:rsidRPr="00623630" w:rsidDel="002E16A1">
          <w:rPr>
            <w:b/>
            <w:sz w:val="20"/>
            <w:lang w:val="en-US"/>
          </w:rPr>
          <w:delText>Tab</w:delText>
        </w:r>
        <w:r w:rsidDel="002E16A1">
          <w:rPr>
            <w:b/>
            <w:sz w:val="20"/>
            <w:lang w:val="en-US"/>
          </w:rPr>
          <w:delText xml:space="preserve">le </w:delText>
        </w:r>
        <w:commentRangeStart w:id="1404"/>
        <w:r w:rsidDel="002E16A1">
          <w:rPr>
            <w:b/>
            <w:sz w:val="20"/>
            <w:lang w:val="en-US"/>
          </w:rPr>
          <w:delText>2</w:delText>
        </w:r>
        <w:commentRangeEnd w:id="1404"/>
        <w:r w:rsidR="005D4B64" w:rsidDel="002E16A1">
          <w:rPr>
            <w:rStyle w:val="CommentReference"/>
          </w:rPr>
          <w:commentReference w:id="1404"/>
        </w:r>
        <w:r w:rsidRPr="00623630" w:rsidDel="002E16A1">
          <w:rPr>
            <w:b/>
            <w:sz w:val="20"/>
            <w:lang w:val="en-US"/>
          </w:rPr>
          <w:delText xml:space="preserve">. </w:delText>
        </w:r>
        <w:commentRangeEnd w:id="1402"/>
        <w:r w:rsidR="002E16A1" w:rsidDel="002E16A1">
          <w:rPr>
            <w:rStyle w:val="CommentReference"/>
          </w:rPr>
          <w:commentReference w:id="1402"/>
        </w:r>
        <w:r w:rsidRPr="003755D1" w:rsidDel="002E16A1">
          <w:rPr>
            <w:color w:val="222222"/>
            <w:sz w:val="20"/>
            <w:lang w:val="en-US"/>
          </w:rPr>
          <w:delText>Standardized effect</w:delText>
        </w:r>
        <w:r w:rsidR="00D73998" w:rsidDel="002E16A1">
          <w:rPr>
            <w:color w:val="222222"/>
            <w:sz w:val="20"/>
            <w:lang w:val="en-US"/>
          </w:rPr>
          <w:delText>s</w:delText>
        </w:r>
        <w:r w:rsidRPr="003755D1" w:rsidDel="002E16A1">
          <w:rPr>
            <w:color w:val="222222"/>
            <w:sz w:val="20"/>
            <w:lang w:val="en-US"/>
          </w:rPr>
          <w:delText xml:space="preserve"> size of rotated principal components (RC) as explanatory factors on</w:delText>
        </w:r>
        <w:r w:rsidDel="002E16A1">
          <w:rPr>
            <w:color w:val="222222"/>
            <w:sz w:val="20"/>
            <w:lang w:val="en-US"/>
          </w:rPr>
          <w:delText xml:space="preserve"> leaf nitrogen, phosphorus, leaf CN, leaf CP, leaf NP, leaf calcium, leaf potassium, leaf magnesium, and leaf sodium. The estimates values indicate mean effects size, </w:delText>
        </w:r>
        <w:r w:rsidRPr="003755D1" w:rsidDel="002E16A1">
          <w:rPr>
            <w:color w:val="222222"/>
            <w:sz w:val="20"/>
            <w:lang w:val="en-US"/>
          </w:rPr>
          <w:delText>the 95% confidence intervals</w:delText>
        </w:r>
        <w:r w:rsidDel="002E16A1">
          <w:rPr>
            <w:color w:val="222222"/>
            <w:sz w:val="20"/>
            <w:lang w:val="en-US"/>
          </w:rPr>
          <w:delText xml:space="preserve"> of the estimates, p-values, the </w:delText>
        </w:r>
        <w:r w:rsidRPr="00E33227" w:rsidDel="002E16A1">
          <w:rPr>
            <w:color w:val="222222"/>
            <w:sz w:val="20"/>
            <w:lang w:val="en-US"/>
          </w:rPr>
          <w:delText>R</w:delText>
        </w:r>
        <w:r w:rsidRPr="00E33227" w:rsidDel="002E16A1">
          <w:rPr>
            <w:color w:val="222222"/>
            <w:sz w:val="20"/>
            <w:vertAlign w:val="superscript"/>
            <w:lang w:val="en-US"/>
          </w:rPr>
          <w:delText>2</w:delText>
        </w:r>
        <w:r w:rsidDel="002E16A1">
          <w:rPr>
            <w:color w:val="222222"/>
            <w:sz w:val="20"/>
            <w:vertAlign w:val="superscript"/>
            <w:lang w:val="en-US"/>
          </w:rPr>
          <w:delText xml:space="preserve"> </w:delText>
        </w:r>
        <w:r w:rsidDel="002E16A1">
          <w:rPr>
            <w:color w:val="222222"/>
            <w:sz w:val="20"/>
            <w:lang w:val="en-US"/>
          </w:rPr>
          <w:delText xml:space="preserve">and adjusted </w:delText>
        </w:r>
        <w:r w:rsidRPr="00E33227" w:rsidDel="002E16A1">
          <w:rPr>
            <w:color w:val="222222"/>
            <w:sz w:val="20"/>
            <w:lang w:val="en-US"/>
          </w:rPr>
          <w:delText>R</w:delText>
        </w:r>
        <w:r w:rsidRPr="00E33227" w:rsidDel="002E16A1">
          <w:rPr>
            <w:color w:val="222222"/>
            <w:sz w:val="20"/>
            <w:vertAlign w:val="superscript"/>
            <w:lang w:val="en-US"/>
          </w:rPr>
          <w:delText>2</w:delText>
        </w:r>
        <w:r w:rsidDel="002E16A1">
          <w:rPr>
            <w:color w:val="222222"/>
            <w:sz w:val="20"/>
            <w:lang w:val="en-US"/>
          </w:rPr>
          <w:delText xml:space="preserve"> values as results of the linear regression models. </w:delText>
        </w:r>
      </w:del>
    </w:p>
    <w:tbl>
      <w:tblPr>
        <w:tblW w:w="9616" w:type="dxa"/>
        <w:tblCellMar>
          <w:left w:w="70" w:type="dxa"/>
          <w:right w:w="70" w:type="dxa"/>
        </w:tblCellMar>
        <w:tblLook w:val="04A0" w:firstRow="1" w:lastRow="0" w:firstColumn="1" w:lastColumn="0" w:noHBand="0" w:noVBand="1"/>
      </w:tblPr>
      <w:tblGrid>
        <w:gridCol w:w="518"/>
        <w:gridCol w:w="4201"/>
        <w:gridCol w:w="974"/>
        <w:gridCol w:w="1891"/>
        <w:gridCol w:w="836"/>
        <w:gridCol w:w="518"/>
        <w:gridCol w:w="678"/>
      </w:tblGrid>
      <w:tr w:rsidR="00920883" w:rsidRPr="007B04F4" w:rsidDel="002E16A1" w14:paraId="6251AA11" w14:textId="58240480" w:rsidTr="00AC0C9F">
        <w:trPr>
          <w:trHeight w:val="330"/>
          <w:del w:id="1405" w:author="doetters" w:date="2022-03-28T10:25:00Z"/>
        </w:trPr>
        <w:tc>
          <w:tcPr>
            <w:tcW w:w="518" w:type="dxa"/>
            <w:tcBorders>
              <w:top w:val="single" w:sz="4" w:space="0" w:color="auto"/>
              <w:left w:val="nil"/>
              <w:bottom w:val="single" w:sz="4" w:space="0" w:color="auto"/>
              <w:right w:val="nil"/>
            </w:tcBorders>
            <w:shd w:val="clear" w:color="auto" w:fill="auto"/>
            <w:noWrap/>
            <w:vAlign w:val="bottom"/>
            <w:hideMark/>
          </w:tcPr>
          <w:p w14:paraId="39A894E5" w14:textId="513C9EEF" w:rsidR="00920883" w:rsidRPr="00E33227" w:rsidDel="002E16A1" w:rsidRDefault="00920883" w:rsidP="00AC0C9F">
            <w:pPr>
              <w:spacing w:after="0" w:line="240" w:lineRule="auto"/>
              <w:rPr>
                <w:del w:id="1406" w:author="doetters" w:date="2022-03-28T10:25:00Z"/>
                <w:rFonts w:eastAsia="Times New Roman"/>
                <w:sz w:val="20"/>
                <w:szCs w:val="20"/>
                <w:lang w:val="en-US" w:eastAsia="de-DE"/>
              </w:rPr>
            </w:pPr>
          </w:p>
        </w:tc>
        <w:tc>
          <w:tcPr>
            <w:tcW w:w="4201" w:type="dxa"/>
            <w:tcBorders>
              <w:top w:val="single" w:sz="4" w:space="0" w:color="auto"/>
              <w:left w:val="nil"/>
              <w:bottom w:val="single" w:sz="4" w:space="0" w:color="auto"/>
              <w:right w:val="nil"/>
            </w:tcBorders>
            <w:shd w:val="clear" w:color="auto" w:fill="auto"/>
            <w:noWrap/>
            <w:vAlign w:val="bottom"/>
            <w:hideMark/>
          </w:tcPr>
          <w:p w14:paraId="1364F3E7" w14:textId="1DAA0FEB" w:rsidR="00920883" w:rsidRPr="007B04F4" w:rsidDel="002E16A1" w:rsidRDefault="00920883" w:rsidP="00AC0C9F">
            <w:pPr>
              <w:spacing w:after="0" w:line="240" w:lineRule="auto"/>
              <w:rPr>
                <w:del w:id="1407" w:author="doetters" w:date="2022-03-28T10:25:00Z"/>
                <w:rFonts w:eastAsia="Times New Roman"/>
                <w:b/>
                <w:bCs/>
                <w:color w:val="000000"/>
                <w:sz w:val="20"/>
                <w:szCs w:val="20"/>
                <w:lang w:eastAsia="de-DE"/>
              </w:rPr>
            </w:pPr>
            <w:del w:id="1408" w:author="doetters" w:date="2022-03-28T10:25:00Z">
              <w:r w:rsidRPr="007B04F4" w:rsidDel="002E16A1">
                <w:rPr>
                  <w:rFonts w:eastAsia="Times New Roman"/>
                  <w:b/>
                  <w:bCs/>
                  <w:color w:val="000000"/>
                  <w:sz w:val="20"/>
                  <w:szCs w:val="20"/>
                  <w:lang w:eastAsia="de-DE"/>
                </w:rPr>
                <w:delText>Intependent variables</w:delText>
              </w:r>
            </w:del>
          </w:p>
        </w:tc>
        <w:tc>
          <w:tcPr>
            <w:tcW w:w="974" w:type="dxa"/>
            <w:tcBorders>
              <w:top w:val="single" w:sz="4" w:space="0" w:color="auto"/>
              <w:left w:val="nil"/>
              <w:bottom w:val="single" w:sz="4" w:space="0" w:color="auto"/>
              <w:right w:val="nil"/>
            </w:tcBorders>
            <w:shd w:val="clear" w:color="auto" w:fill="auto"/>
            <w:noWrap/>
            <w:vAlign w:val="bottom"/>
            <w:hideMark/>
          </w:tcPr>
          <w:p w14:paraId="22EDAF2D" w14:textId="20315CBA" w:rsidR="00920883" w:rsidRPr="007B04F4" w:rsidDel="002E16A1" w:rsidRDefault="00920883" w:rsidP="00AC0C9F">
            <w:pPr>
              <w:spacing w:after="0" w:line="240" w:lineRule="auto"/>
              <w:jc w:val="center"/>
              <w:rPr>
                <w:del w:id="1409" w:author="doetters" w:date="2022-03-28T10:25:00Z"/>
                <w:rFonts w:eastAsia="Times New Roman"/>
                <w:b/>
                <w:bCs/>
                <w:color w:val="000000"/>
                <w:sz w:val="20"/>
                <w:szCs w:val="20"/>
                <w:lang w:eastAsia="de-DE"/>
              </w:rPr>
            </w:pPr>
            <w:del w:id="1410" w:author="doetters" w:date="2022-03-28T10:25:00Z">
              <w:r w:rsidRPr="007B04F4" w:rsidDel="002E16A1">
                <w:rPr>
                  <w:rFonts w:eastAsia="Times New Roman"/>
                  <w:b/>
                  <w:bCs/>
                  <w:color w:val="000000"/>
                  <w:sz w:val="20"/>
                  <w:szCs w:val="20"/>
                  <w:lang w:eastAsia="de-DE"/>
                </w:rPr>
                <w:delText>Estimates</w:delText>
              </w:r>
            </w:del>
          </w:p>
        </w:tc>
        <w:tc>
          <w:tcPr>
            <w:tcW w:w="1891" w:type="dxa"/>
            <w:tcBorders>
              <w:top w:val="single" w:sz="4" w:space="0" w:color="auto"/>
              <w:left w:val="nil"/>
              <w:bottom w:val="single" w:sz="4" w:space="0" w:color="auto"/>
              <w:right w:val="nil"/>
            </w:tcBorders>
            <w:shd w:val="clear" w:color="auto" w:fill="auto"/>
            <w:noWrap/>
            <w:vAlign w:val="bottom"/>
            <w:hideMark/>
          </w:tcPr>
          <w:p w14:paraId="1366050D" w14:textId="20BF0172" w:rsidR="00920883" w:rsidRPr="007B04F4" w:rsidDel="002E16A1" w:rsidRDefault="00920883" w:rsidP="00AC0C9F">
            <w:pPr>
              <w:spacing w:after="0" w:line="240" w:lineRule="auto"/>
              <w:jc w:val="center"/>
              <w:rPr>
                <w:del w:id="1411" w:author="doetters" w:date="2022-03-28T10:25:00Z"/>
                <w:rFonts w:eastAsia="Times New Roman"/>
                <w:b/>
                <w:bCs/>
                <w:color w:val="000000"/>
                <w:sz w:val="20"/>
                <w:szCs w:val="20"/>
                <w:lang w:eastAsia="de-DE"/>
              </w:rPr>
            </w:pPr>
            <w:del w:id="1412" w:author="doetters" w:date="2022-03-28T10:25:00Z">
              <w:r w:rsidRPr="007B04F4" w:rsidDel="002E16A1">
                <w:rPr>
                  <w:rFonts w:eastAsia="Times New Roman"/>
                  <w:b/>
                  <w:bCs/>
                  <w:color w:val="000000"/>
                  <w:sz w:val="20"/>
                  <w:szCs w:val="20"/>
                  <w:lang w:eastAsia="de-DE"/>
                </w:rPr>
                <w:delText>CI (95%)</w:delText>
              </w:r>
            </w:del>
          </w:p>
        </w:tc>
        <w:tc>
          <w:tcPr>
            <w:tcW w:w="836" w:type="dxa"/>
            <w:tcBorders>
              <w:top w:val="single" w:sz="4" w:space="0" w:color="auto"/>
              <w:left w:val="nil"/>
              <w:bottom w:val="single" w:sz="4" w:space="0" w:color="auto"/>
              <w:right w:val="nil"/>
            </w:tcBorders>
            <w:shd w:val="clear" w:color="auto" w:fill="auto"/>
            <w:noWrap/>
            <w:vAlign w:val="bottom"/>
            <w:hideMark/>
          </w:tcPr>
          <w:p w14:paraId="4BDC83F0" w14:textId="5AA73CE4" w:rsidR="00920883" w:rsidRPr="007B04F4" w:rsidDel="002E16A1" w:rsidRDefault="00920883" w:rsidP="00AC0C9F">
            <w:pPr>
              <w:spacing w:after="0" w:line="240" w:lineRule="auto"/>
              <w:jc w:val="center"/>
              <w:rPr>
                <w:del w:id="1413" w:author="doetters" w:date="2022-03-28T10:25:00Z"/>
                <w:rFonts w:eastAsia="Times New Roman"/>
                <w:b/>
                <w:bCs/>
                <w:color w:val="000000"/>
                <w:sz w:val="20"/>
                <w:szCs w:val="20"/>
                <w:lang w:eastAsia="de-DE"/>
              </w:rPr>
            </w:pPr>
            <w:del w:id="1414" w:author="doetters" w:date="2022-03-28T10:25:00Z">
              <w:r w:rsidRPr="007B04F4" w:rsidDel="002E16A1">
                <w:rPr>
                  <w:rFonts w:eastAsia="Times New Roman"/>
                  <w:b/>
                  <w:bCs/>
                  <w:color w:val="000000"/>
                  <w:sz w:val="20"/>
                  <w:szCs w:val="20"/>
                  <w:lang w:eastAsia="de-DE"/>
                </w:rPr>
                <w:delText>p-value</w:delText>
              </w:r>
            </w:del>
          </w:p>
        </w:tc>
        <w:tc>
          <w:tcPr>
            <w:tcW w:w="518" w:type="dxa"/>
            <w:tcBorders>
              <w:top w:val="single" w:sz="4" w:space="0" w:color="auto"/>
              <w:left w:val="nil"/>
              <w:bottom w:val="single" w:sz="4" w:space="0" w:color="auto"/>
              <w:right w:val="nil"/>
            </w:tcBorders>
            <w:shd w:val="clear" w:color="auto" w:fill="auto"/>
            <w:noWrap/>
            <w:vAlign w:val="bottom"/>
            <w:hideMark/>
          </w:tcPr>
          <w:p w14:paraId="65BE5B36" w14:textId="107B474E" w:rsidR="00920883" w:rsidRPr="007B04F4" w:rsidDel="002E16A1" w:rsidRDefault="00920883" w:rsidP="00AC0C9F">
            <w:pPr>
              <w:spacing w:after="0" w:line="240" w:lineRule="auto"/>
              <w:jc w:val="center"/>
              <w:rPr>
                <w:del w:id="1415" w:author="doetters" w:date="2022-03-28T10:25:00Z"/>
                <w:rFonts w:eastAsia="Times New Roman"/>
                <w:b/>
                <w:bCs/>
                <w:color w:val="000000"/>
                <w:sz w:val="20"/>
                <w:szCs w:val="20"/>
                <w:lang w:eastAsia="de-DE"/>
              </w:rPr>
            </w:pPr>
            <w:del w:id="1416" w:author="doetters" w:date="2022-03-28T10:25:00Z">
              <w:r w:rsidRPr="007B04F4" w:rsidDel="002E16A1">
                <w:rPr>
                  <w:rFonts w:eastAsia="Times New Roman"/>
                  <w:b/>
                  <w:bCs/>
                  <w:color w:val="000000"/>
                  <w:sz w:val="20"/>
                  <w:szCs w:val="20"/>
                  <w:lang w:eastAsia="de-DE"/>
                </w:rPr>
                <w:delText>R</w:delText>
              </w:r>
              <w:r w:rsidRPr="007B04F4" w:rsidDel="002E16A1">
                <w:rPr>
                  <w:rFonts w:eastAsia="Times New Roman"/>
                  <w:b/>
                  <w:bCs/>
                  <w:color w:val="000000"/>
                  <w:sz w:val="20"/>
                  <w:szCs w:val="20"/>
                  <w:vertAlign w:val="superscript"/>
                  <w:lang w:eastAsia="de-DE"/>
                </w:rPr>
                <w:delText>2</w:delText>
              </w:r>
            </w:del>
          </w:p>
        </w:tc>
        <w:tc>
          <w:tcPr>
            <w:tcW w:w="678" w:type="dxa"/>
            <w:tcBorders>
              <w:top w:val="single" w:sz="4" w:space="0" w:color="auto"/>
              <w:left w:val="nil"/>
              <w:bottom w:val="single" w:sz="4" w:space="0" w:color="auto"/>
              <w:right w:val="nil"/>
            </w:tcBorders>
            <w:shd w:val="clear" w:color="auto" w:fill="auto"/>
            <w:noWrap/>
            <w:vAlign w:val="bottom"/>
            <w:hideMark/>
          </w:tcPr>
          <w:p w14:paraId="52BE1C54" w14:textId="4E456AEE" w:rsidR="00920883" w:rsidRPr="007B04F4" w:rsidDel="002E16A1" w:rsidRDefault="00920883" w:rsidP="00AC0C9F">
            <w:pPr>
              <w:spacing w:after="0" w:line="240" w:lineRule="auto"/>
              <w:jc w:val="center"/>
              <w:rPr>
                <w:del w:id="1417" w:author="doetters" w:date="2022-03-28T10:25:00Z"/>
                <w:rFonts w:eastAsia="Times New Roman"/>
                <w:b/>
                <w:bCs/>
                <w:color w:val="000000"/>
                <w:sz w:val="20"/>
                <w:szCs w:val="20"/>
                <w:lang w:eastAsia="de-DE"/>
              </w:rPr>
            </w:pPr>
            <w:del w:id="1418" w:author="doetters" w:date="2022-03-28T10:25:00Z">
              <w:r w:rsidRPr="007B04F4" w:rsidDel="002E16A1">
                <w:rPr>
                  <w:rFonts w:eastAsia="Times New Roman"/>
                  <w:b/>
                  <w:bCs/>
                  <w:color w:val="000000"/>
                  <w:sz w:val="20"/>
                  <w:szCs w:val="20"/>
                  <w:lang w:eastAsia="de-DE"/>
                </w:rPr>
                <w:delText>R</w:delText>
              </w:r>
              <w:r w:rsidRPr="007B04F4" w:rsidDel="002E16A1">
                <w:rPr>
                  <w:rFonts w:eastAsia="Times New Roman"/>
                  <w:b/>
                  <w:bCs/>
                  <w:color w:val="000000"/>
                  <w:sz w:val="20"/>
                  <w:szCs w:val="20"/>
                  <w:vertAlign w:val="superscript"/>
                  <w:lang w:eastAsia="de-DE"/>
                </w:rPr>
                <w:delText>2</w:delText>
              </w:r>
              <w:r w:rsidRPr="007B04F4" w:rsidDel="002E16A1">
                <w:rPr>
                  <w:rFonts w:eastAsia="Times New Roman"/>
                  <w:b/>
                  <w:bCs/>
                  <w:color w:val="000000"/>
                  <w:sz w:val="20"/>
                  <w:szCs w:val="20"/>
                  <w:lang w:eastAsia="de-DE"/>
                </w:rPr>
                <w:delText>.adj</w:delText>
              </w:r>
            </w:del>
          </w:p>
        </w:tc>
      </w:tr>
      <w:tr w:rsidR="00920883" w:rsidRPr="007B04F4" w:rsidDel="002E16A1" w14:paraId="28CA02F7" w14:textId="5B7DD256" w:rsidTr="00AC0C9F">
        <w:trPr>
          <w:trHeight w:val="300"/>
          <w:del w:id="1419" w:author="doetters" w:date="2022-03-28T10:25:00Z"/>
        </w:trPr>
        <w:tc>
          <w:tcPr>
            <w:tcW w:w="518" w:type="dxa"/>
            <w:tcBorders>
              <w:top w:val="single" w:sz="4" w:space="0" w:color="auto"/>
              <w:left w:val="nil"/>
              <w:bottom w:val="nil"/>
              <w:right w:val="nil"/>
            </w:tcBorders>
            <w:shd w:val="clear" w:color="auto" w:fill="auto"/>
            <w:noWrap/>
            <w:vAlign w:val="bottom"/>
            <w:hideMark/>
          </w:tcPr>
          <w:p w14:paraId="71F62910" w14:textId="78CD9836" w:rsidR="00920883" w:rsidRPr="007B04F4" w:rsidDel="002E16A1" w:rsidRDefault="00920883" w:rsidP="00AC0C9F">
            <w:pPr>
              <w:spacing w:after="0" w:line="240" w:lineRule="auto"/>
              <w:rPr>
                <w:del w:id="1420" w:author="doetters" w:date="2022-03-28T10:25:00Z"/>
                <w:rFonts w:eastAsia="Times New Roman"/>
                <w:b/>
                <w:bCs/>
                <w:color w:val="000000"/>
                <w:sz w:val="20"/>
                <w:szCs w:val="20"/>
                <w:lang w:eastAsia="de-DE"/>
              </w:rPr>
            </w:pPr>
            <w:del w:id="1421" w:author="doetters" w:date="2022-03-28T10:25:00Z">
              <w:r w:rsidRPr="007B04F4" w:rsidDel="002E16A1">
                <w:rPr>
                  <w:rFonts w:eastAsia="Times New Roman"/>
                  <w:b/>
                  <w:bCs/>
                  <w:color w:val="000000"/>
                  <w:sz w:val="20"/>
                  <w:szCs w:val="20"/>
                  <w:lang w:eastAsia="de-DE"/>
                </w:rPr>
                <w:delText>N</w:delText>
              </w:r>
            </w:del>
          </w:p>
        </w:tc>
        <w:tc>
          <w:tcPr>
            <w:tcW w:w="4201" w:type="dxa"/>
            <w:tcBorders>
              <w:top w:val="single" w:sz="4" w:space="0" w:color="auto"/>
              <w:left w:val="nil"/>
              <w:bottom w:val="nil"/>
              <w:right w:val="nil"/>
            </w:tcBorders>
            <w:shd w:val="clear" w:color="auto" w:fill="auto"/>
            <w:hideMark/>
          </w:tcPr>
          <w:p w14:paraId="0B923151" w14:textId="0255372C" w:rsidR="00920883" w:rsidRPr="007B04F4" w:rsidDel="002E16A1" w:rsidRDefault="00920883" w:rsidP="00AC0C9F">
            <w:pPr>
              <w:spacing w:after="0" w:line="240" w:lineRule="auto"/>
              <w:rPr>
                <w:del w:id="1422" w:author="doetters" w:date="2022-03-28T10:25:00Z"/>
                <w:rFonts w:eastAsia="Times New Roman"/>
                <w:color w:val="000000"/>
                <w:sz w:val="20"/>
                <w:szCs w:val="20"/>
                <w:lang w:eastAsia="de-DE"/>
              </w:rPr>
            </w:pPr>
            <w:del w:id="1423" w:author="doetters" w:date="2022-03-28T10:25:00Z">
              <w:r w:rsidRPr="007B04F4" w:rsidDel="002E16A1">
                <w:rPr>
                  <w:rFonts w:eastAsia="Times New Roman"/>
                  <w:color w:val="000000"/>
                  <w:sz w:val="20"/>
                  <w:szCs w:val="20"/>
                  <w:lang w:eastAsia="de-DE"/>
                </w:rPr>
                <w:delText>(Intercept)</w:delText>
              </w:r>
            </w:del>
          </w:p>
        </w:tc>
        <w:tc>
          <w:tcPr>
            <w:tcW w:w="974" w:type="dxa"/>
            <w:tcBorders>
              <w:top w:val="single" w:sz="4" w:space="0" w:color="auto"/>
              <w:left w:val="nil"/>
              <w:bottom w:val="nil"/>
              <w:right w:val="nil"/>
            </w:tcBorders>
            <w:shd w:val="clear" w:color="auto" w:fill="auto"/>
            <w:hideMark/>
          </w:tcPr>
          <w:p w14:paraId="027AB67D" w14:textId="1A3247A9" w:rsidR="00920883" w:rsidRPr="007B04F4" w:rsidDel="002E16A1" w:rsidRDefault="00920883" w:rsidP="00AC0C9F">
            <w:pPr>
              <w:spacing w:after="0" w:line="240" w:lineRule="auto"/>
              <w:jc w:val="center"/>
              <w:rPr>
                <w:del w:id="1424" w:author="doetters" w:date="2022-03-28T10:25:00Z"/>
                <w:rFonts w:eastAsia="Times New Roman"/>
                <w:color w:val="000000"/>
                <w:sz w:val="20"/>
                <w:szCs w:val="20"/>
                <w:lang w:eastAsia="de-DE"/>
              </w:rPr>
            </w:pPr>
            <w:del w:id="1425" w:author="doetters" w:date="2022-03-28T10:25:00Z">
              <w:r w:rsidRPr="007B04F4" w:rsidDel="002E16A1">
                <w:rPr>
                  <w:rFonts w:eastAsia="Times New Roman"/>
                  <w:color w:val="000000"/>
                  <w:sz w:val="20"/>
                  <w:szCs w:val="20"/>
                  <w:lang w:eastAsia="de-DE"/>
                </w:rPr>
                <w:delText>2.59</w:delText>
              </w:r>
            </w:del>
          </w:p>
        </w:tc>
        <w:tc>
          <w:tcPr>
            <w:tcW w:w="1891" w:type="dxa"/>
            <w:tcBorders>
              <w:top w:val="single" w:sz="4" w:space="0" w:color="auto"/>
              <w:left w:val="nil"/>
              <w:bottom w:val="nil"/>
              <w:right w:val="nil"/>
            </w:tcBorders>
            <w:shd w:val="clear" w:color="auto" w:fill="auto"/>
            <w:hideMark/>
          </w:tcPr>
          <w:p w14:paraId="38B78685" w14:textId="15F3EC7A" w:rsidR="00920883" w:rsidRPr="007B04F4" w:rsidDel="002E16A1" w:rsidRDefault="00920883" w:rsidP="00AC0C9F">
            <w:pPr>
              <w:spacing w:after="0" w:line="240" w:lineRule="auto"/>
              <w:jc w:val="center"/>
              <w:rPr>
                <w:del w:id="1426" w:author="doetters" w:date="2022-03-28T10:25:00Z"/>
                <w:rFonts w:eastAsia="Times New Roman"/>
                <w:color w:val="000000"/>
                <w:sz w:val="20"/>
                <w:szCs w:val="20"/>
                <w:lang w:eastAsia="de-DE"/>
              </w:rPr>
            </w:pPr>
            <w:del w:id="1427" w:author="doetters" w:date="2022-03-28T10:25:00Z">
              <w:r w:rsidRPr="007B04F4" w:rsidDel="002E16A1">
                <w:rPr>
                  <w:rFonts w:eastAsia="Times New Roman"/>
                  <w:color w:val="000000"/>
                  <w:sz w:val="20"/>
                  <w:szCs w:val="20"/>
                  <w:lang w:eastAsia="de-DE"/>
                </w:rPr>
                <w:delText>2.45 – 2.73</w:delText>
              </w:r>
            </w:del>
          </w:p>
        </w:tc>
        <w:tc>
          <w:tcPr>
            <w:tcW w:w="836" w:type="dxa"/>
            <w:tcBorders>
              <w:top w:val="single" w:sz="4" w:space="0" w:color="auto"/>
              <w:left w:val="nil"/>
              <w:bottom w:val="nil"/>
              <w:right w:val="nil"/>
            </w:tcBorders>
            <w:shd w:val="clear" w:color="auto" w:fill="auto"/>
            <w:hideMark/>
          </w:tcPr>
          <w:p w14:paraId="73B05D21" w14:textId="49C3B2C7" w:rsidR="00920883" w:rsidRPr="007B04F4" w:rsidDel="002E16A1" w:rsidRDefault="00920883" w:rsidP="00AC0C9F">
            <w:pPr>
              <w:spacing w:after="0" w:line="240" w:lineRule="auto"/>
              <w:jc w:val="center"/>
              <w:rPr>
                <w:del w:id="1428" w:author="doetters" w:date="2022-03-28T10:25:00Z"/>
                <w:rFonts w:eastAsia="Times New Roman"/>
                <w:b/>
                <w:bCs/>
                <w:color w:val="000000"/>
                <w:sz w:val="20"/>
                <w:szCs w:val="20"/>
                <w:lang w:eastAsia="de-DE"/>
              </w:rPr>
            </w:pPr>
            <w:del w:id="1429" w:author="doetters" w:date="2022-03-28T10:25:00Z">
              <w:r w:rsidRPr="007B04F4" w:rsidDel="002E16A1">
                <w:rPr>
                  <w:rFonts w:eastAsia="Times New Roman"/>
                  <w:b/>
                  <w:bCs/>
                  <w:color w:val="000000"/>
                  <w:sz w:val="20"/>
                  <w:szCs w:val="20"/>
                  <w:lang w:eastAsia="de-DE"/>
                </w:rPr>
                <w:delText>&lt;0.001</w:delText>
              </w:r>
            </w:del>
          </w:p>
        </w:tc>
        <w:tc>
          <w:tcPr>
            <w:tcW w:w="518" w:type="dxa"/>
            <w:tcBorders>
              <w:top w:val="single" w:sz="4" w:space="0" w:color="auto"/>
              <w:left w:val="nil"/>
              <w:bottom w:val="nil"/>
              <w:right w:val="nil"/>
            </w:tcBorders>
            <w:shd w:val="clear" w:color="auto" w:fill="auto"/>
            <w:noWrap/>
            <w:vAlign w:val="bottom"/>
            <w:hideMark/>
          </w:tcPr>
          <w:p w14:paraId="4FF1B066" w14:textId="7FF7C15E" w:rsidR="00920883" w:rsidRPr="007B04F4" w:rsidDel="002E16A1" w:rsidRDefault="00920883" w:rsidP="00AC0C9F">
            <w:pPr>
              <w:spacing w:after="0" w:line="240" w:lineRule="auto"/>
              <w:jc w:val="center"/>
              <w:rPr>
                <w:del w:id="1430" w:author="doetters" w:date="2022-03-28T10:25:00Z"/>
                <w:rFonts w:eastAsia="Times New Roman"/>
                <w:color w:val="000000"/>
                <w:sz w:val="20"/>
                <w:szCs w:val="20"/>
                <w:lang w:eastAsia="de-DE"/>
              </w:rPr>
            </w:pPr>
            <w:del w:id="1431" w:author="doetters" w:date="2022-03-28T10:25:00Z">
              <w:r w:rsidRPr="007B04F4" w:rsidDel="002E16A1">
                <w:rPr>
                  <w:rFonts w:eastAsia="Times New Roman"/>
                  <w:color w:val="000000"/>
                  <w:sz w:val="20"/>
                  <w:szCs w:val="20"/>
                  <w:lang w:eastAsia="de-DE"/>
                </w:rPr>
                <w:delText>0.62</w:delText>
              </w:r>
            </w:del>
          </w:p>
        </w:tc>
        <w:tc>
          <w:tcPr>
            <w:tcW w:w="678" w:type="dxa"/>
            <w:tcBorders>
              <w:top w:val="single" w:sz="4" w:space="0" w:color="auto"/>
              <w:left w:val="nil"/>
              <w:bottom w:val="nil"/>
              <w:right w:val="nil"/>
            </w:tcBorders>
            <w:shd w:val="clear" w:color="auto" w:fill="auto"/>
            <w:noWrap/>
            <w:vAlign w:val="bottom"/>
            <w:hideMark/>
          </w:tcPr>
          <w:p w14:paraId="06092B2D" w14:textId="5EC23526" w:rsidR="00920883" w:rsidRPr="007B04F4" w:rsidDel="002E16A1" w:rsidRDefault="00920883" w:rsidP="00AC0C9F">
            <w:pPr>
              <w:spacing w:after="0" w:line="240" w:lineRule="auto"/>
              <w:jc w:val="center"/>
              <w:rPr>
                <w:del w:id="1432" w:author="doetters" w:date="2022-03-28T10:25:00Z"/>
                <w:rFonts w:eastAsia="Times New Roman"/>
                <w:color w:val="000000"/>
                <w:sz w:val="20"/>
                <w:szCs w:val="20"/>
                <w:lang w:eastAsia="de-DE"/>
              </w:rPr>
            </w:pPr>
            <w:del w:id="1433" w:author="doetters" w:date="2022-03-28T10:25:00Z">
              <w:r w:rsidRPr="007B04F4" w:rsidDel="002E16A1">
                <w:rPr>
                  <w:rFonts w:eastAsia="Times New Roman"/>
                  <w:color w:val="000000"/>
                  <w:sz w:val="20"/>
                  <w:szCs w:val="20"/>
                  <w:lang w:eastAsia="de-DE"/>
                </w:rPr>
                <w:delText>60</w:delText>
              </w:r>
            </w:del>
          </w:p>
        </w:tc>
      </w:tr>
      <w:tr w:rsidR="00920883" w:rsidRPr="007B04F4" w:rsidDel="002E16A1" w14:paraId="5E8A5086" w14:textId="78C7C8B2" w:rsidTr="00AC0C9F">
        <w:trPr>
          <w:trHeight w:val="300"/>
          <w:del w:id="1434" w:author="doetters" w:date="2022-03-28T10:25:00Z"/>
        </w:trPr>
        <w:tc>
          <w:tcPr>
            <w:tcW w:w="518" w:type="dxa"/>
            <w:tcBorders>
              <w:top w:val="nil"/>
              <w:left w:val="nil"/>
              <w:bottom w:val="nil"/>
              <w:right w:val="nil"/>
            </w:tcBorders>
            <w:shd w:val="clear" w:color="auto" w:fill="auto"/>
            <w:noWrap/>
            <w:vAlign w:val="bottom"/>
            <w:hideMark/>
          </w:tcPr>
          <w:p w14:paraId="68E0783F" w14:textId="04FB1DCA" w:rsidR="00920883" w:rsidRPr="007B04F4" w:rsidDel="002E16A1" w:rsidRDefault="00920883" w:rsidP="00AC0C9F">
            <w:pPr>
              <w:spacing w:after="0" w:line="240" w:lineRule="auto"/>
              <w:jc w:val="center"/>
              <w:rPr>
                <w:del w:id="1435"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067203C6" w14:textId="30B27B1E" w:rsidR="00920883" w:rsidRPr="007B04F4" w:rsidDel="002E16A1" w:rsidRDefault="00920883" w:rsidP="00AC0C9F">
            <w:pPr>
              <w:spacing w:after="0" w:line="240" w:lineRule="auto"/>
              <w:rPr>
                <w:del w:id="1436" w:author="doetters" w:date="2022-03-28T10:25:00Z"/>
                <w:rFonts w:eastAsia="Times New Roman"/>
                <w:color w:val="000000"/>
                <w:sz w:val="20"/>
                <w:szCs w:val="20"/>
                <w:lang w:val="en-US" w:eastAsia="de-DE"/>
              </w:rPr>
            </w:pPr>
            <w:del w:id="1437"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5F077235" w14:textId="4A29F23C" w:rsidR="00920883" w:rsidRPr="007B04F4" w:rsidDel="002E16A1" w:rsidRDefault="00920883" w:rsidP="00AC0C9F">
            <w:pPr>
              <w:spacing w:after="0" w:line="240" w:lineRule="auto"/>
              <w:jc w:val="center"/>
              <w:rPr>
                <w:del w:id="1438" w:author="doetters" w:date="2022-03-28T10:25:00Z"/>
                <w:rFonts w:eastAsia="Times New Roman"/>
                <w:color w:val="000000"/>
                <w:sz w:val="20"/>
                <w:szCs w:val="20"/>
                <w:lang w:eastAsia="de-DE"/>
              </w:rPr>
            </w:pPr>
            <w:del w:id="1439" w:author="doetters" w:date="2022-03-28T10:25:00Z">
              <w:r w:rsidRPr="007B04F4" w:rsidDel="002E16A1">
                <w:rPr>
                  <w:rFonts w:eastAsia="Times New Roman"/>
                  <w:color w:val="000000"/>
                  <w:sz w:val="20"/>
                  <w:szCs w:val="20"/>
                  <w:lang w:eastAsia="de-DE"/>
                </w:rPr>
                <w:delText>0.02</w:delText>
              </w:r>
            </w:del>
          </w:p>
        </w:tc>
        <w:tc>
          <w:tcPr>
            <w:tcW w:w="1891" w:type="dxa"/>
            <w:tcBorders>
              <w:top w:val="nil"/>
              <w:left w:val="nil"/>
              <w:bottom w:val="nil"/>
              <w:right w:val="nil"/>
            </w:tcBorders>
            <w:shd w:val="clear" w:color="auto" w:fill="auto"/>
            <w:hideMark/>
          </w:tcPr>
          <w:p w14:paraId="3BB54CB2" w14:textId="463EB473" w:rsidR="00920883" w:rsidRPr="007B04F4" w:rsidDel="002E16A1" w:rsidRDefault="00920883" w:rsidP="00AC0C9F">
            <w:pPr>
              <w:spacing w:after="0" w:line="240" w:lineRule="auto"/>
              <w:jc w:val="center"/>
              <w:rPr>
                <w:del w:id="1440" w:author="doetters" w:date="2022-03-28T10:25:00Z"/>
                <w:rFonts w:eastAsia="Times New Roman"/>
                <w:color w:val="000000"/>
                <w:sz w:val="20"/>
                <w:szCs w:val="20"/>
                <w:lang w:eastAsia="de-DE"/>
              </w:rPr>
            </w:pPr>
            <w:del w:id="1441" w:author="doetters" w:date="2022-03-28T10:25:00Z">
              <w:r w:rsidRPr="007B04F4" w:rsidDel="002E16A1">
                <w:rPr>
                  <w:rFonts w:eastAsia="Times New Roman"/>
                  <w:color w:val="000000"/>
                  <w:sz w:val="20"/>
                  <w:szCs w:val="20"/>
                  <w:lang w:eastAsia="de-DE"/>
                </w:rPr>
                <w:delText>0.01 – 0.03</w:delText>
              </w:r>
            </w:del>
          </w:p>
        </w:tc>
        <w:tc>
          <w:tcPr>
            <w:tcW w:w="836" w:type="dxa"/>
            <w:tcBorders>
              <w:top w:val="nil"/>
              <w:left w:val="nil"/>
              <w:bottom w:val="nil"/>
              <w:right w:val="nil"/>
            </w:tcBorders>
            <w:shd w:val="clear" w:color="auto" w:fill="auto"/>
            <w:hideMark/>
          </w:tcPr>
          <w:p w14:paraId="354C22A7" w14:textId="6E9D72A5" w:rsidR="00920883" w:rsidRPr="007B04F4" w:rsidDel="002E16A1" w:rsidRDefault="00920883" w:rsidP="00AC0C9F">
            <w:pPr>
              <w:spacing w:after="0" w:line="240" w:lineRule="auto"/>
              <w:jc w:val="center"/>
              <w:rPr>
                <w:del w:id="1442" w:author="doetters" w:date="2022-03-28T10:25:00Z"/>
                <w:rFonts w:eastAsia="Times New Roman"/>
                <w:b/>
                <w:bCs/>
                <w:color w:val="000000"/>
                <w:sz w:val="20"/>
                <w:szCs w:val="20"/>
                <w:lang w:eastAsia="de-DE"/>
              </w:rPr>
            </w:pPr>
            <w:del w:id="1443"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44DA4047" w14:textId="29442019" w:rsidR="00920883" w:rsidRPr="007B04F4" w:rsidDel="002E16A1" w:rsidRDefault="00920883" w:rsidP="00AC0C9F">
            <w:pPr>
              <w:spacing w:after="0" w:line="240" w:lineRule="auto"/>
              <w:jc w:val="center"/>
              <w:rPr>
                <w:del w:id="1444"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3E0B4F2" w14:textId="3590382C" w:rsidR="00920883" w:rsidRPr="007B04F4" w:rsidDel="002E16A1" w:rsidRDefault="00920883" w:rsidP="00AC0C9F">
            <w:pPr>
              <w:spacing w:after="0" w:line="240" w:lineRule="auto"/>
              <w:jc w:val="center"/>
              <w:rPr>
                <w:del w:id="1445" w:author="doetters" w:date="2022-03-28T10:25:00Z"/>
                <w:rFonts w:eastAsia="Times New Roman"/>
                <w:sz w:val="20"/>
                <w:szCs w:val="20"/>
                <w:lang w:eastAsia="de-DE"/>
              </w:rPr>
            </w:pPr>
          </w:p>
        </w:tc>
      </w:tr>
      <w:tr w:rsidR="00920883" w:rsidRPr="007B04F4" w:rsidDel="002E16A1" w14:paraId="3BEED5C7" w14:textId="3AFBE32F" w:rsidTr="00AC0C9F">
        <w:trPr>
          <w:trHeight w:val="300"/>
          <w:del w:id="1446" w:author="doetters" w:date="2022-03-28T10:25:00Z"/>
        </w:trPr>
        <w:tc>
          <w:tcPr>
            <w:tcW w:w="518" w:type="dxa"/>
            <w:tcBorders>
              <w:top w:val="nil"/>
              <w:left w:val="nil"/>
              <w:bottom w:val="nil"/>
              <w:right w:val="nil"/>
            </w:tcBorders>
            <w:shd w:val="clear" w:color="auto" w:fill="auto"/>
            <w:noWrap/>
            <w:vAlign w:val="bottom"/>
            <w:hideMark/>
          </w:tcPr>
          <w:p w14:paraId="7B400FC0" w14:textId="236B5744" w:rsidR="00920883" w:rsidRPr="007B04F4" w:rsidDel="002E16A1" w:rsidRDefault="00920883" w:rsidP="00AC0C9F">
            <w:pPr>
              <w:spacing w:after="0" w:line="240" w:lineRule="auto"/>
              <w:jc w:val="center"/>
              <w:rPr>
                <w:del w:id="1447"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3A9283E" w14:textId="67FF9641" w:rsidR="00920883" w:rsidRPr="007B04F4" w:rsidDel="002E16A1" w:rsidRDefault="00920883" w:rsidP="00AC0C9F">
            <w:pPr>
              <w:spacing w:after="0" w:line="240" w:lineRule="auto"/>
              <w:rPr>
                <w:del w:id="1448" w:author="doetters" w:date="2022-03-28T10:25:00Z"/>
                <w:rFonts w:eastAsia="Times New Roman"/>
                <w:color w:val="000000"/>
                <w:sz w:val="20"/>
                <w:szCs w:val="20"/>
                <w:lang w:eastAsia="de-DE"/>
              </w:rPr>
            </w:pPr>
            <w:del w:id="1449"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6B79B726" w14:textId="5334318D" w:rsidR="00920883" w:rsidRPr="007B04F4" w:rsidDel="002E16A1" w:rsidRDefault="00920883" w:rsidP="00AC0C9F">
            <w:pPr>
              <w:spacing w:after="0" w:line="240" w:lineRule="auto"/>
              <w:jc w:val="center"/>
              <w:rPr>
                <w:del w:id="1450" w:author="doetters" w:date="2022-03-28T10:25:00Z"/>
                <w:rFonts w:eastAsia="Times New Roman"/>
                <w:color w:val="000000"/>
                <w:sz w:val="20"/>
                <w:szCs w:val="20"/>
                <w:lang w:eastAsia="de-DE"/>
              </w:rPr>
            </w:pPr>
            <w:del w:id="1451" w:author="doetters" w:date="2022-03-28T10:25:00Z">
              <w:r w:rsidRPr="007B04F4" w:rsidDel="002E16A1">
                <w:rPr>
                  <w:rFonts w:eastAsia="Times New Roman"/>
                  <w:color w:val="000000"/>
                  <w:sz w:val="20"/>
                  <w:szCs w:val="20"/>
                  <w:lang w:eastAsia="de-DE"/>
                </w:rPr>
                <w:delText>0.05</w:delText>
              </w:r>
            </w:del>
          </w:p>
        </w:tc>
        <w:tc>
          <w:tcPr>
            <w:tcW w:w="1891" w:type="dxa"/>
            <w:tcBorders>
              <w:top w:val="nil"/>
              <w:left w:val="nil"/>
              <w:bottom w:val="nil"/>
              <w:right w:val="nil"/>
            </w:tcBorders>
            <w:shd w:val="clear" w:color="auto" w:fill="auto"/>
            <w:hideMark/>
          </w:tcPr>
          <w:p w14:paraId="37742AD6" w14:textId="145DC451" w:rsidR="00920883" w:rsidRPr="007B04F4" w:rsidDel="002E16A1" w:rsidRDefault="00920883" w:rsidP="00AC0C9F">
            <w:pPr>
              <w:spacing w:after="0" w:line="240" w:lineRule="auto"/>
              <w:jc w:val="center"/>
              <w:rPr>
                <w:del w:id="1452" w:author="doetters" w:date="2022-03-28T10:25:00Z"/>
                <w:rFonts w:eastAsia="Times New Roman"/>
                <w:color w:val="000000"/>
                <w:sz w:val="20"/>
                <w:szCs w:val="20"/>
                <w:lang w:eastAsia="de-DE"/>
              </w:rPr>
            </w:pPr>
            <w:del w:id="1453" w:author="doetters" w:date="2022-03-28T10:25:00Z">
              <w:r w:rsidRPr="007B04F4" w:rsidDel="002E16A1">
                <w:rPr>
                  <w:rFonts w:eastAsia="Times New Roman"/>
                  <w:color w:val="000000"/>
                  <w:sz w:val="20"/>
                  <w:szCs w:val="20"/>
                  <w:lang w:eastAsia="de-DE"/>
                </w:rPr>
                <w:delText>0.02 – 0.09</w:delText>
              </w:r>
            </w:del>
          </w:p>
        </w:tc>
        <w:tc>
          <w:tcPr>
            <w:tcW w:w="836" w:type="dxa"/>
            <w:tcBorders>
              <w:top w:val="nil"/>
              <w:left w:val="nil"/>
              <w:bottom w:val="nil"/>
              <w:right w:val="nil"/>
            </w:tcBorders>
            <w:shd w:val="clear" w:color="auto" w:fill="auto"/>
            <w:hideMark/>
          </w:tcPr>
          <w:p w14:paraId="7E9C1B4C" w14:textId="6C4125F3" w:rsidR="00920883" w:rsidRPr="007B04F4" w:rsidDel="002E16A1" w:rsidRDefault="00920883" w:rsidP="00AC0C9F">
            <w:pPr>
              <w:spacing w:after="0" w:line="240" w:lineRule="auto"/>
              <w:jc w:val="center"/>
              <w:rPr>
                <w:del w:id="1454" w:author="doetters" w:date="2022-03-28T10:25:00Z"/>
                <w:rFonts w:eastAsia="Times New Roman"/>
                <w:b/>
                <w:bCs/>
                <w:color w:val="000000"/>
                <w:sz w:val="20"/>
                <w:szCs w:val="20"/>
                <w:lang w:eastAsia="de-DE"/>
              </w:rPr>
            </w:pPr>
            <w:del w:id="1455" w:author="doetters" w:date="2022-03-28T10:25:00Z">
              <w:r w:rsidRPr="007B04F4" w:rsidDel="002E16A1">
                <w:rPr>
                  <w:rFonts w:eastAsia="Times New Roman"/>
                  <w:b/>
                  <w:bCs/>
                  <w:color w:val="000000"/>
                  <w:sz w:val="20"/>
                  <w:szCs w:val="20"/>
                  <w:lang w:eastAsia="de-DE"/>
                </w:rPr>
                <w:delText>0.006</w:delText>
              </w:r>
            </w:del>
          </w:p>
        </w:tc>
        <w:tc>
          <w:tcPr>
            <w:tcW w:w="518" w:type="dxa"/>
            <w:tcBorders>
              <w:top w:val="nil"/>
              <w:left w:val="nil"/>
              <w:bottom w:val="nil"/>
              <w:right w:val="nil"/>
            </w:tcBorders>
            <w:shd w:val="clear" w:color="auto" w:fill="auto"/>
            <w:noWrap/>
            <w:vAlign w:val="bottom"/>
            <w:hideMark/>
          </w:tcPr>
          <w:p w14:paraId="45D01E5B" w14:textId="1A59C2E8" w:rsidR="00920883" w:rsidRPr="007B04F4" w:rsidDel="002E16A1" w:rsidRDefault="00920883" w:rsidP="00AC0C9F">
            <w:pPr>
              <w:spacing w:after="0" w:line="240" w:lineRule="auto"/>
              <w:jc w:val="center"/>
              <w:rPr>
                <w:del w:id="1456"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C296AB0" w14:textId="0096F9DA" w:rsidR="00920883" w:rsidRPr="007B04F4" w:rsidDel="002E16A1" w:rsidRDefault="00920883" w:rsidP="00AC0C9F">
            <w:pPr>
              <w:spacing w:after="0" w:line="240" w:lineRule="auto"/>
              <w:jc w:val="center"/>
              <w:rPr>
                <w:del w:id="1457" w:author="doetters" w:date="2022-03-28T10:25:00Z"/>
                <w:rFonts w:eastAsia="Times New Roman"/>
                <w:sz w:val="20"/>
                <w:szCs w:val="20"/>
                <w:lang w:eastAsia="de-DE"/>
              </w:rPr>
            </w:pPr>
          </w:p>
        </w:tc>
      </w:tr>
      <w:tr w:rsidR="00920883" w:rsidRPr="007B04F4" w:rsidDel="002E16A1" w14:paraId="74B9407F" w14:textId="76BAEE48" w:rsidTr="00AC0C9F">
        <w:trPr>
          <w:trHeight w:val="300"/>
          <w:del w:id="1458" w:author="doetters" w:date="2022-03-28T10:25:00Z"/>
        </w:trPr>
        <w:tc>
          <w:tcPr>
            <w:tcW w:w="518" w:type="dxa"/>
            <w:tcBorders>
              <w:top w:val="nil"/>
              <w:left w:val="nil"/>
              <w:bottom w:val="single" w:sz="4" w:space="0" w:color="auto"/>
              <w:right w:val="nil"/>
            </w:tcBorders>
            <w:shd w:val="clear" w:color="auto" w:fill="auto"/>
            <w:noWrap/>
            <w:vAlign w:val="bottom"/>
            <w:hideMark/>
          </w:tcPr>
          <w:p w14:paraId="548C0616" w14:textId="6C474462" w:rsidR="00920883" w:rsidRPr="007B04F4" w:rsidDel="002E16A1" w:rsidRDefault="00920883" w:rsidP="00AC0C9F">
            <w:pPr>
              <w:spacing w:after="0" w:line="240" w:lineRule="auto"/>
              <w:jc w:val="center"/>
              <w:rPr>
                <w:del w:id="1459"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AD26F2F" w14:textId="051765C2" w:rsidR="00920883" w:rsidRPr="007B04F4" w:rsidDel="002E16A1" w:rsidRDefault="00920883" w:rsidP="00AC0C9F">
            <w:pPr>
              <w:spacing w:after="0" w:line="240" w:lineRule="auto"/>
              <w:rPr>
                <w:del w:id="1460" w:author="doetters" w:date="2022-03-28T10:25:00Z"/>
                <w:rFonts w:eastAsia="Times New Roman"/>
                <w:color w:val="000000"/>
                <w:sz w:val="20"/>
                <w:szCs w:val="20"/>
                <w:lang w:eastAsia="de-DE"/>
              </w:rPr>
            </w:pPr>
            <w:del w:id="1461"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160014DA" w14:textId="6DA76438" w:rsidR="00920883" w:rsidRPr="007B04F4" w:rsidDel="002E16A1" w:rsidRDefault="00920883" w:rsidP="00AC0C9F">
            <w:pPr>
              <w:spacing w:after="0" w:line="240" w:lineRule="auto"/>
              <w:jc w:val="center"/>
              <w:rPr>
                <w:del w:id="1462" w:author="doetters" w:date="2022-03-28T10:25:00Z"/>
                <w:rFonts w:eastAsia="Times New Roman"/>
                <w:color w:val="000000"/>
                <w:sz w:val="20"/>
                <w:szCs w:val="20"/>
                <w:lang w:eastAsia="de-DE"/>
              </w:rPr>
            </w:pPr>
            <w:del w:id="1463" w:author="doetters" w:date="2022-03-28T10:25:00Z">
              <w:r w:rsidRPr="007B04F4" w:rsidDel="002E16A1">
                <w:rPr>
                  <w:rFonts w:eastAsia="Times New Roman"/>
                  <w:color w:val="000000"/>
                  <w:sz w:val="20"/>
                  <w:szCs w:val="20"/>
                  <w:lang w:eastAsia="de-DE"/>
                </w:rPr>
                <w:delText>0.11</w:delText>
              </w:r>
            </w:del>
          </w:p>
        </w:tc>
        <w:tc>
          <w:tcPr>
            <w:tcW w:w="1891" w:type="dxa"/>
            <w:tcBorders>
              <w:top w:val="nil"/>
              <w:left w:val="nil"/>
              <w:bottom w:val="single" w:sz="4" w:space="0" w:color="auto"/>
              <w:right w:val="nil"/>
            </w:tcBorders>
            <w:shd w:val="clear" w:color="auto" w:fill="auto"/>
            <w:hideMark/>
          </w:tcPr>
          <w:p w14:paraId="1C2C9A35" w14:textId="49BCA0A5" w:rsidR="00920883" w:rsidRPr="007B04F4" w:rsidDel="002E16A1" w:rsidRDefault="00920883" w:rsidP="00AC0C9F">
            <w:pPr>
              <w:spacing w:after="0" w:line="240" w:lineRule="auto"/>
              <w:jc w:val="center"/>
              <w:rPr>
                <w:del w:id="1464" w:author="doetters" w:date="2022-03-28T10:25:00Z"/>
                <w:rFonts w:eastAsia="Times New Roman"/>
                <w:color w:val="000000"/>
                <w:sz w:val="20"/>
                <w:szCs w:val="20"/>
                <w:lang w:eastAsia="de-DE"/>
              </w:rPr>
            </w:pPr>
            <w:del w:id="1465" w:author="doetters" w:date="2022-03-28T10:25:00Z">
              <w:r w:rsidRPr="007B04F4" w:rsidDel="002E16A1">
                <w:rPr>
                  <w:rFonts w:eastAsia="Times New Roman"/>
                  <w:color w:val="000000"/>
                  <w:sz w:val="20"/>
                  <w:szCs w:val="20"/>
                  <w:lang w:eastAsia="de-DE"/>
                </w:rPr>
                <w:delText>0.05 – 0.17</w:delText>
              </w:r>
            </w:del>
          </w:p>
        </w:tc>
        <w:tc>
          <w:tcPr>
            <w:tcW w:w="836" w:type="dxa"/>
            <w:tcBorders>
              <w:top w:val="nil"/>
              <w:left w:val="nil"/>
              <w:bottom w:val="single" w:sz="4" w:space="0" w:color="auto"/>
              <w:right w:val="nil"/>
            </w:tcBorders>
            <w:shd w:val="clear" w:color="auto" w:fill="auto"/>
            <w:hideMark/>
          </w:tcPr>
          <w:p w14:paraId="7624A0C4" w14:textId="646BADC9" w:rsidR="00920883" w:rsidRPr="007B04F4" w:rsidDel="002E16A1" w:rsidRDefault="00920883" w:rsidP="00AC0C9F">
            <w:pPr>
              <w:spacing w:after="0" w:line="240" w:lineRule="auto"/>
              <w:jc w:val="center"/>
              <w:rPr>
                <w:del w:id="1466" w:author="doetters" w:date="2022-03-28T10:25:00Z"/>
                <w:rFonts w:eastAsia="Times New Roman"/>
                <w:b/>
                <w:bCs/>
                <w:color w:val="000000"/>
                <w:sz w:val="20"/>
                <w:szCs w:val="20"/>
                <w:lang w:eastAsia="de-DE"/>
              </w:rPr>
            </w:pPr>
            <w:del w:id="1467" w:author="doetters" w:date="2022-03-28T10:25:00Z">
              <w:r w:rsidRPr="007B04F4" w:rsidDel="002E16A1">
                <w:rPr>
                  <w:rFonts w:eastAsia="Times New Roman"/>
                  <w:b/>
                  <w:bCs/>
                  <w:color w:val="000000"/>
                  <w:sz w:val="20"/>
                  <w:szCs w:val="20"/>
                  <w:lang w:eastAsia="de-DE"/>
                </w:rPr>
                <w:delText>0.001</w:delText>
              </w:r>
            </w:del>
          </w:p>
        </w:tc>
        <w:tc>
          <w:tcPr>
            <w:tcW w:w="518" w:type="dxa"/>
            <w:tcBorders>
              <w:top w:val="nil"/>
              <w:left w:val="nil"/>
              <w:bottom w:val="single" w:sz="4" w:space="0" w:color="auto"/>
              <w:right w:val="nil"/>
            </w:tcBorders>
            <w:shd w:val="clear" w:color="auto" w:fill="auto"/>
            <w:noWrap/>
            <w:vAlign w:val="bottom"/>
            <w:hideMark/>
          </w:tcPr>
          <w:p w14:paraId="76388446" w14:textId="11F6DBAD" w:rsidR="00920883" w:rsidRPr="007B04F4" w:rsidDel="002E16A1" w:rsidRDefault="00920883" w:rsidP="00AC0C9F">
            <w:pPr>
              <w:spacing w:after="0" w:line="240" w:lineRule="auto"/>
              <w:jc w:val="center"/>
              <w:rPr>
                <w:del w:id="1468"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7137620B" w14:textId="465645A7" w:rsidR="00920883" w:rsidRPr="007B04F4" w:rsidDel="002E16A1" w:rsidRDefault="00920883" w:rsidP="00AC0C9F">
            <w:pPr>
              <w:spacing w:after="0" w:line="240" w:lineRule="auto"/>
              <w:jc w:val="center"/>
              <w:rPr>
                <w:del w:id="1469" w:author="doetters" w:date="2022-03-28T10:25:00Z"/>
                <w:rFonts w:eastAsia="Times New Roman"/>
                <w:sz w:val="20"/>
                <w:szCs w:val="20"/>
                <w:lang w:eastAsia="de-DE"/>
              </w:rPr>
            </w:pPr>
          </w:p>
        </w:tc>
      </w:tr>
      <w:tr w:rsidR="00920883" w:rsidRPr="007B04F4" w:rsidDel="002E16A1" w14:paraId="3DEC770D" w14:textId="293DB905" w:rsidTr="00AC0C9F">
        <w:trPr>
          <w:trHeight w:val="300"/>
          <w:del w:id="1470" w:author="doetters" w:date="2022-03-28T10:25:00Z"/>
        </w:trPr>
        <w:tc>
          <w:tcPr>
            <w:tcW w:w="518" w:type="dxa"/>
            <w:tcBorders>
              <w:top w:val="nil"/>
              <w:left w:val="nil"/>
              <w:bottom w:val="nil"/>
              <w:right w:val="nil"/>
            </w:tcBorders>
            <w:shd w:val="clear" w:color="auto" w:fill="auto"/>
            <w:noWrap/>
            <w:vAlign w:val="bottom"/>
            <w:hideMark/>
          </w:tcPr>
          <w:p w14:paraId="01EC35C3" w14:textId="47135CB8" w:rsidR="00920883" w:rsidRPr="007B04F4" w:rsidDel="002E16A1" w:rsidRDefault="00920883" w:rsidP="00AC0C9F">
            <w:pPr>
              <w:spacing w:after="0" w:line="240" w:lineRule="auto"/>
              <w:jc w:val="center"/>
              <w:rPr>
                <w:del w:id="1471" w:author="doetters" w:date="2022-03-28T10:25:00Z"/>
                <w:rFonts w:eastAsia="Times New Roman"/>
                <w:color w:val="000000"/>
                <w:sz w:val="20"/>
                <w:szCs w:val="20"/>
                <w:lang w:eastAsia="de-DE"/>
              </w:rPr>
            </w:pPr>
            <w:del w:id="1472" w:author="doetters" w:date="2022-03-28T10:25:00Z">
              <w:r w:rsidDel="002E16A1">
                <w:rPr>
                  <w:rFonts w:eastAsia="Times New Roman"/>
                  <w:color w:val="000000"/>
                  <w:sz w:val="20"/>
                  <w:szCs w:val="20"/>
                  <w:lang w:eastAsia="de-DE"/>
                </w:rPr>
                <w:delText>P</w:delText>
              </w:r>
            </w:del>
          </w:p>
        </w:tc>
        <w:tc>
          <w:tcPr>
            <w:tcW w:w="4201" w:type="dxa"/>
            <w:tcBorders>
              <w:top w:val="nil"/>
              <w:left w:val="nil"/>
              <w:bottom w:val="nil"/>
              <w:right w:val="nil"/>
            </w:tcBorders>
            <w:shd w:val="clear" w:color="auto" w:fill="auto"/>
            <w:hideMark/>
          </w:tcPr>
          <w:p w14:paraId="5DD7236C" w14:textId="4CD8EA5E" w:rsidR="00920883" w:rsidRPr="007B04F4" w:rsidDel="002E16A1" w:rsidRDefault="00920883" w:rsidP="00AC0C9F">
            <w:pPr>
              <w:spacing w:after="0" w:line="240" w:lineRule="auto"/>
              <w:rPr>
                <w:del w:id="1473" w:author="doetters" w:date="2022-03-28T10:25:00Z"/>
                <w:rFonts w:eastAsia="Times New Roman"/>
                <w:color w:val="000000"/>
                <w:sz w:val="20"/>
                <w:szCs w:val="20"/>
                <w:lang w:eastAsia="de-DE"/>
              </w:rPr>
            </w:pPr>
            <w:del w:id="1474"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2176DF2C" w14:textId="38A3E4BA" w:rsidR="00920883" w:rsidRPr="007B04F4" w:rsidDel="002E16A1" w:rsidRDefault="00920883" w:rsidP="00AC0C9F">
            <w:pPr>
              <w:spacing w:after="0" w:line="240" w:lineRule="auto"/>
              <w:jc w:val="center"/>
              <w:rPr>
                <w:del w:id="1475" w:author="doetters" w:date="2022-03-28T10:25:00Z"/>
                <w:rFonts w:eastAsia="Times New Roman"/>
                <w:color w:val="000000"/>
                <w:sz w:val="20"/>
                <w:szCs w:val="20"/>
                <w:lang w:eastAsia="de-DE"/>
              </w:rPr>
            </w:pPr>
            <w:del w:id="1476" w:author="doetters" w:date="2022-03-28T10:25:00Z">
              <w:r w:rsidRPr="007B04F4" w:rsidDel="002E16A1">
                <w:rPr>
                  <w:rFonts w:eastAsia="Times New Roman"/>
                  <w:color w:val="000000"/>
                  <w:sz w:val="20"/>
                  <w:szCs w:val="20"/>
                  <w:lang w:eastAsia="de-DE"/>
                </w:rPr>
                <w:delText>1605.28</w:delText>
              </w:r>
            </w:del>
          </w:p>
        </w:tc>
        <w:tc>
          <w:tcPr>
            <w:tcW w:w="1891" w:type="dxa"/>
            <w:tcBorders>
              <w:top w:val="nil"/>
              <w:left w:val="nil"/>
              <w:bottom w:val="nil"/>
              <w:right w:val="nil"/>
            </w:tcBorders>
            <w:shd w:val="clear" w:color="auto" w:fill="auto"/>
            <w:hideMark/>
          </w:tcPr>
          <w:p w14:paraId="685C6BE8" w14:textId="028A7F7A" w:rsidR="00920883" w:rsidRPr="007B04F4" w:rsidDel="002E16A1" w:rsidRDefault="00920883" w:rsidP="00AC0C9F">
            <w:pPr>
              <w:spacing w:after="0" w:line="240" w:lineRule="auto"/>
              <w:jc w:val="center"/>
              <w:rPr>
                <w:del w:id="1477" w:author="doetters" w:date="2022-03-28T10:25:00Z"/>
                <w:rFonts w:eastAsia="Times New Roman"/>
                <w:color w:val="000000"/>
                <w:sz w:val="20"/>
                <w:szCs w:val="20"/>
                <w:lang w:eastAsia="de-DE"/>
              </w:rPr>
            </w:pPr>
            <w:del w:id="1478" w:author="doetters" w:date="2022-03-28T10:25:00Z">
              <w:r w:rsidRPr="007B04F4" w:rsidDel="002E16A1">
                <w:rPr>
                  <w:rFonts w:eastAsia="Times New Roman"/>
                  <w:color w:val="000000"/>
                  <w:sz w:val="20"/>
                  <w:szCs w:val="20"/>
                  <w:lang w:eastAsia="de-DE"/>
                </w:rPr>
                <w:delText>1469.42 – 1741.13</w:delText>
              </w:r>
            </w:del>
          </w:p>
        </w:tc>
        <w:tc>
          <w:tcPr>
            <w:tcW w:w="836" w:type="dxa"/>
            <w:tcBorders>
              <w:top w:val="nil"/>
              <w:left w:val="nil"/>
              <w:bottom w:val="nil"/>
              <w:right w:val="nil"/>
            </w:tcBorders>
            <w:shd w:val="clear" w:color="auto" w:fill="auto"/>
            <w:hideMark/>
          </w:tcPr>
          <w:p w14:paraId="3CA483B7" w14:textId="16491EE0" w:rsidR="00920883" w:rsidRPr="007B04F4" w:rsidDel="002E16A1" w:rsidRDefault="00920883" w:rsidP="00AC0C9F">
            <w:pPr>
              <w:spacing w:after="0" w:line="240" w:lineRule="auto"/>
              <w:jc w:val="center"/>
              <w:rPr>
                <w:del w:id="1479" w:author="doetters" w:date="2022-03-28T10:25:00Z"/>
                <w:rFonts w:eastAsia="Times New Roman"/>
                <w:b/>
                <w:bCs/>
                <w:color w:val="000000"/>
                <w:sz w:val="20"/>
                <w:szCs w:val="20"/>
                <w:lang w:eastAsia="de-DE"/>
              </w:rPr>
            </w:pPr>
            <w:del w:id="1480"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0E5DD48E" w14:textId="3574D7F1" w:rsidR="00920883" w:rsidRPr="007B04F4" w:rsidDel="002E16A1" w:rsidRDefault="00920883" w:rsidP="00AC0C9F">
            <w:pPr>
              <w:spacing w:after="0" w:line="240" w:lineRule="auto"/>
              <w:jc w:val="center"/>
              <w:rPr>
                <w:del w:id="1481" w:author="doetters" w:date="2022-03-28T10:25:00Z"/>
                <w:rFonts w:eastAsia="Times New Roman"/>
                <w:b/>
                <w:bCs/>
                <w:color w:val="000000"/>
                <w:sz w:val="20"/>
                <w:szCs w:val="20"/>
                <w:lang w:eastAsia="de-DE"/>
              </w:rPr>
            </w:pPr>
            <w:del w:id="1482" w:author="doetters" w:date="2022-03-28T10:25:00Z">
              <w:r w:rsidRPr="007B04F4" w:rsidDel="002E16A1">
                <w:rPr>
                  <w:rFonts w:eastAsia="Times New Roman"/>
                  <w:color w:val="000000"/>
                  <w:sz w:val="20"/>
                  <w:szCs w:val="20"/>
                  <w:lang w:eastAsia="de-DE"/>
                </w:rPr>
                <w:delText>0.7</w:delText>
              </w:r>
            </w:del>
          </w:p>
        </w:tc>
        <w:tc>
          <w:tcPr>
            <w:tcW w:w="678" w:type="dxa"/>
            <w:tcBorders>
              <w:top w:val="nil"/>
              <w:left w:val="nil"/>
              <w:bottom w:val="nil"/>
              <w:right w:val="nil"/>
            </w:tcBorders>
            <w:shd w:val="clear" w:color="auto" w:fill="auto"/>
            <w:noWrap/>
            <w:vAlign w:val="bottom"/>
            <w:hideMark/>
          </w:tcPr>
          <w:p w14:paraId="40B01398" w14:textId="61FC5B0C" w:rsidR="00920883" w:rsidRPr="007B04F4" w:rsidDel="002E16A1" w:rsidRDefault="00920883" w:rsidP="00AC0C9F">
            <w:pPr>
              <w:spacing w:after="0" w:line="240" w:lineRule="auto"/>
              <w:jc w:val="center"/>
              <w:rPr>
                <w:del w:id="1483" w:author="doetters" w:date="2022-03-28T10:25:00Z"/>
                <w:rFonts w:eastAsia="Times New Roman"/>
                <w:sz w:val="20"/>
                <w:szCs w:val="20"/>
                <w:lang w:eastAsia="de-DE"/>
              </w:rPr>
            </w:pPr>
            <w:del w:id="1484" w:author="doetters" w:date="2022-03-28T10:25:00Z">
              <w:r w:rsidRPr="007B04F4" w:rsidDel="002E16A1">
                <w:rPr>
                  <w:rFonts w:eastAsia="Times New Roman"/>
                  <w:color w:val="000000"/>
                  <w:sz w:val="20"/>
                  <w:szCs w:val="20"/>
                  <w:lang w:eastAsia="de-DE"/>
                </w:rPr>
                <w:delText>0.66</w:delText>
              </w:r>
            </w:del>
          </w:p>
        </w:tc>
      </w:tr>
      <w:tr w:rsidR="00920883" w:rsidRPr="007B04F4" w:rsidDel="002E16A1" w14:paraId="7675F97D" w14:textId="730FB623" w:rsidTr="00AC0C9F">
        <w:trPr>
          <w:trHeight w:val="300"/>
          <w:del w:id="1485" w:author="doetters" w:date="2022-03-28T10:25:00Z"/>
        </w:trPr>
        <w:tc>
          <w:tcPr>
            <w:tcW w:w="518" w:type="dxa"/>
            <w:tcBorders>
              <w:top w:val="nil"/>
              <w:left w:val="nil"/>
              <w:bottom w:val="nil"/>
              <w:right w:val="nil"/>
            </w:tcBorders>
            <w:shd w:val="clear" w:color="auto" w:fill="auto"/>
            <w:noWrap/>
            <w:vAlign w:val="bottom"/>
            <w:hideMark/>
          </w:tcPr>
          <w:p w14:paraId="339FF67B" w14:textId="3FEFD09B" w:rsidR="00920883" w:rsidRPr="007B04F4" w:rsidDel="002E16A1" w:rsidRDefault="00920883" w:rsidP="00AC0C9F">
            <w:pPr>
              <w:spacing w:after="0" w:line="240" w:lineRule="auto"/>
              <w:jc w:val="center"/>
              <w:rPr>
                <w:del w:id="1486"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1ABF8E79" w14:textId="3F2E97F0" w:rsidR="00920883" w:rsidRPr="007B04F4" w:rsidDel="002E16A1" w:rsidRDefault="00920883" w:rsidP="00AC0C9F">
            <w:pPr>
              <w:spacing w:after="0" w:line="240" w:lineRule="auto"/>
              <w:rPr>
                <w:del w:id="1487" w:author="doetters" w:date="2022-03-28T10:25:00Z"/>
                <w:rFonts w:eastAsia="Times New Roman"/>
                <w:color w:val="000000"/>
                <w:sz w:val="20"/>
                <w:szCs w:val="20"/>
                <w:lang w:val="en-US" w:eastAsia="de-DE"/>
              </w:rPr>
            </w:pPr>
            <w:del w:id="1488"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41C97DDE" w14:textId="7987AA3A" w:rsidR="00920883" w:rsidRPr="007B04F4" w:rsidDel="002E16A1" w:rsidRDefault="00920883" w:rsidP="00AC0C9F">
            <w:pPr>
              <w:spacing w:after="0" w:line="240" w:lineRule="auto"/>
              <w:jc w:val="center"/>
              <w:rPr>
                <w:del w:id="1489" w:author="doetters" w:date="2022-03-28T10:25:00Z"/>
                <w:rFonts w:eastAsia="Times New Roman"/>
                <w:color w:val="000000"/>
                <w:sz w:val="20"/>
                <w:szCs w:val="20"/>
                <w:lang w:eastAsia="de-DE"/>
              </w:rPr>
            </w:pPr>
            <w:del w:id="1490" w:author="doetters" w:date="2022-03-28T10:25:00Z">
              <w:r w:rsidRPr="007B04F4" w:rsidDel="002E16A1">
                <w:rPr>
                  <w:rFonts w:eastAsia="Times New Roman"/>
                  <w:color w:val="000000"/>
                  <w:sz w:val="20"/>
                  <w:szCs w:val="20"/>
                  <w:lang w:eastAsia="de-DE"/>
                </w:rPr>
                <w:delText>23.25</w:delText>
              </w:r>
            </w:del>
          </w:p>
        </w:tc>
        <w:tc>
          <w:tcPr>
            <w:tcW w:w="1891" w:type="dxa"/>
            <w:tcBorders>
              <w:top w:val="nil"/>
              <w:left w:val="nil"/>
              <w:bottom w:val="nil"/>
              <w:right w:val="nil"/>
            </w:tcBorders>
            <w:shd w:val="clear" w:color="auto" w:fill="auto"/>
            <w:hideMark/>
          </w:tcPr>
          <w:p w14:paraId="69EE732E" w14:textId="649A5D51" w:rsidR="00920883" w:rsidRPr="007B04F4" w:rsidDel="002E16A1" w:rsidRDefault="00920883" w:rsidP="00AC0C9F">
            <w:pPr>
              <w:spacing w:after="0" w:line="240" w:lineRule="auto"/>
              <w:jc w:val="center"/>
              <w:rPr>
                <w:del w:id="1491" w:author="doetters" w:date="2022-03-28T10:25:00Z"/>
                <w:rFonts w:eastAsia="Times New Roman"/>
                <w:color w:val="000000"/>
                <w:sz w:val="20"/>
                <w:szCs w:val="20"/>
                <w:lang w:eastAsia="de-DE"/>
              </w:rPr>
            </w:pPr>
            <w:del w:id="1492" w:author="doetters" w:date="2022-03-28T10:25:00Z">
              <w:r w:rsidRPr="007B04F4" w:rsidDel="002E16A1">
                <w:rPr>
                  <w:rFonts w:eastAsia="Times New Roman"/>
                  <w:color w:val="000000"/>
                  <w:sz w:val="20"/>
                  <w:szCs w:val="20"/>
                  <w:lang w:eastAsia="de-DE"/>
                </w:rPr>
                <w:delText>12.29 – 34.22</w:delText>
              </w:r>
            </w:del>
          </w:p>
        </w:tc>
        <w:tc>
          <w:tcPr>
            <w:tcW w:w="836" w:type="dxa"/>
            <w:tcBorders>
              <w:top w:val="nil"/>
              <w:left w:val="nil"/>
              <w:bottom w:val="nil"/>
              <w:right w:val="nil"/>
            </w:tcBorders>
            <w:shd w:val="clear" w:color="auto" w:fill="auto"/>
            <w:hideMark/>
          </w:tcPr>
          <w:p w14:paraId="7BC59B20" w14:textId="10FADC26" w:rsidR="00920883" w:rsidRPr="007B04F4" w:rsidDel="002E16A1" w:rsidRDefault="00920883" w:rsidP="00AC0C9F">
            <w:pPr>
              <w:spacing w:after="0" w:line="240" w:lineRule="auto"/>
              <w:jc w:val="center"/>
              <w:rPr>
                <w:del w:id="1493" w:author="doetters" w:date="2022-03-28T10:25:00Z"/>
                <w:rFonts w:eastAsia="Times New Roman"/>
                <w:b/>
                <w:bCs/>
                <w:color w:val="000000"/>
                <w:sz w:val="20"/>
                <w:szCs w:val="20"/>
                <w:lang w:eastAsia="de-DE"/>
              </w:rPr>
            </w:pPr>
            <w:del w:id="1494"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66DD1EA6" w14:textId="02DC4A9E" w:rsidR="00920883" w:rsidRPr="007B04F4" w:rsidDel="002E16A1" w:rsidRDefault="00920883" w:rsidP="00AC0C9F">
            <w:pPr>
              <w:spacing w:after="0" w:line="240" w:lineRule="auto"/>
              <w:jc w:val="center"/>
              <w:rPr>
                <w:del w:id="1495"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BEDA23E" w14:textId="58273456" w:rsidR="00920883" w:rsidRPr="007B04F4" w:rsidDel="002E16A1" w:rsidRDefault="00920883" w:rsidP="00AC0C9F">
            <w:pPr>
              <w:spacing w:after="0" w:line="240" w:lineRule="auto"/>
              <w:jc w:val="center"/>
              <w:rPr>
                <w:del w:id="1496" w:author="doetters" w:date="2022-03-28T10:25:00Z"/>
                <w:rFonts w:eastAsia="Times New Roman"/>
                <w:sz w:val="20"/>
                <w:szCs w:val="20"/>
                <w:lang w:eastAsia="de-DE"/>
              </w:rPr>
            </w:pPr>
          </w:p>
        </w:tc>
      </w:tr>
      <w:tr w:rsidR="00920883" w:rsidRPr="007B04F4" w:rsidDel="002E16A1" w14:paraId="61C6E57A" w14:textId="3E03E786" w:rsidTr="00AC0C9F">
        <w:trPr>
          <w:trHeight w:val="300"/>
          <w:del w:id="1497" w:author="doetters" w:date="2022-03-28T10:25:00Z"/>
        </w:trPr>
        <w:tc>
          <w:tcPr>
            <w:tcW w:w="518" w:type="dxa"/>
            <w:tcBorders>
              <w:top w:val="nil"/>
              <w:left w:val="nil"/>
              <w:bottom w:val="nil"/>
              <w:right w:val="nil"/>
            </w:tcBorders>
            <w:shd w:val="clear" w:color="auto" w:fill="auto"/>
            <w:noWrap/>
            <w:vAlign w:val="bottom"/>
            <w:hideMark/>
          </w:tcPr>
          <w:p w14:paraId="26F12FDD" w14:textId="3CCB46F7" w:rsidR="00920883" w:rsidRPr="007B04F4" w:rsidDel="002E16A1" w:rsidRDefault="00920883" w:rsidP="00AC0C9F">
            <w:pPr>
              <w:spacing w:after="0" w:line="240" w:lineRule="auto"/>
              <w:jc w:val="center"/>
              <w:rPr>
                <w:del w:id="1498"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0DC60A14" w14:textId="5D6E3B15" w:rsidR="00920883" w:rsidRPr="007B04F4" w:rsidDel="002E16A1" w:rsidRDefault="00920883" w:rsidP="00AC0C9F">
            <w:pPr>
              <w:spacing w:after="0" w:line="240" w:lineRule="auto"/>
              <w:rPr>
                <w:del w:id="1499" w:author="doetters" w:date="2022-03-28T10:25:00Z"/>
                <w:rFonts w:eastAsia="Times New Roman"/>
                <w:color w:val="000000"/>
                <w:sz w:val="20"/>
                <w:szCs w:val="20"/>
                <w:lang w:eastAsia="de-DE"/>
              </w:rPr>
            </w:pPr>
            <w:del w:id="1500"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017D5E1D" w14:textId="68DD8E29" w:rsidR="00920883" w:rsidRPr="007B04F4" w:rsidDel="002E16A1" w:rsidRDefault="00920883" w:rsidP="00AC0C9F">
            <w:pPr>
              <w:spacing w:after="0" w:line="240" w:lineRule="auto"/>
              <w:jc w:val="center"/>
              <w:rPr>
                <w:del w:id="1501" w:author="doetters" w:date="2022-03-28T10:25:00Z"/>
                <w:rFonts w:eastAsia="Times New Roman"/>
                <w:color w:val="000000"/>
                <w:sz w:val="20"/>
                <w:szCs w:val="20"/>
                <w:lang w:eastAsia="de-DE"/>
              </w:rPr>
            </w:pPr>
            <w:del w:id="1502" w:author="doetters" w:date="2022-03-28T10:25:00Z">
              <w:r w:rsidRPr="007B04F4" w:rsidDel="002E16A1">
                <w:rPr>
                  <w:rFonts w:eastAsia="Times New Roman"/>
                  <w:color w:val="000000"/>
                  <w:sz w:val="20"/>
                  <w:szCs w:val="20"/>
                  <w:lang w:eastAsia="de-DE"/>
                </w:rPr>
                <w:delText>70.15</w:delText>
              </w:r>
            </w:del>
          </w:p>
        </w:tc>
        <w:tc>
          <w:tcPr>
            <w:tcW w:w="1891" w:type="dxa"/>
            <w:tcBorders>
              <w:top w:val="nil"/>
              <w:left w:val="nil"/>
              <w:bottom w:val="nil"/>
              <w:right w:val="nil"/>
            </w:tcBorders>
            <w:shd w:val="clear" w:color="auto" w:fill="auto"/>
            <w:hideMark/>
          </w:tcPr>
          <w:p w14:paraId="41901E88" w14:textId="16A3AC90" w:rsidR="00920883" w:rsidRPr="007B04F4" w:rsidDel="002E16A1" w:rsidRDefault="00920883" w:rsidP="00AC0C9F">
            <w:pPr>
              <w:spacing w:after="0" w:line="240" w:lineRule="auto"/>
              <w:jc w:val="center"/>
              <w:rPr>
                <w:del w:id="1503" w:author="doetters" w:date="2022-03-28T10:25:00Z"/>
                <w:rFonts w:eastAsia="Times New Roman"/>
                <w:color w:val="000000"/>
                <w:sz w:val="20"/>
                <w:szCs w:val="20"/>
                <w:lang w:eastAsia="de-DE"/>
              </w:rPr>
            </w:pPr>
            <w:del w:id="1504" w:author="doetters" w:date="2022-03-28T10:25:00Z">
              <w:r w:rsidRPr="007B04F4" w:rsidDel="002E16A1">
                <w:rPr>
                  <w:rFonts w:eastAsia="Times New Roman"/>
                  <w:color w:val="000000"/>
                  <w:sz w:val="20"/>
                  <w:szCs w:val="20"/>
                  <w:lang w:eastAsia="de-DE"/>
                </w:rPr>
                <w:delText>34.19 – 106.11</w:delText>
              </w:r>
            </w:del>
          </w:p>
        </w:tc>
        <w:tc>
          <w:tcPr>
            <w:tcW w:w="836" w:type="dxa"/>
            <w:tcBorders>
              <w:top w:val="nil"/>
              <w:left w:val="nil"/>
              <w:bottom w:val="nil"/>
              <w:right w:val="nil"/>
            </w:tcBorders>
            <w:shd w:val="clear" w:color="auto" w:fill="auto"/>
            <w:hideMark/>
          </w:tcPr>
          <w:p w14:paraId="50F01063" w14:textId="201FD8D8" w:rsidR="00920883" w:rsidRPr="007B04F4" w:rsidDel="002E16A1" w:rsidRDefault="00920883" w:rsidP="00AC0C9F">
            <w:pPr>
              <w:spacing w:after="0" w:line="240" w:lineRule="auto"/>
              <w:jc w:val="center"/>
              <w:rPr>
                <w:del w:id="1505" w:author="doetters" w:date="2022-03-28T10:25:00Z"/>
                <w:rFonts w:eastAsia="Times New Roman"/>
                <w:b/>
                <w:bCs/>
                <w:color w:val="000000"/>
                <w:sz w:val="20"/>
                <w:szCs w:val="20"/>
                <w:lang w:eastAsia="de-DE"/>
              </w:rPr>
            </w:pPr>
            <w:del w:id="1506"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24B1881F" w14:textId="00CEA9B8" w:rsidR="00920883" w:rsidRPr="007B04F4" w:rsidDel="002E16A1" w:rsidRDefault="00920883" w:rsidP="00AC0C9F">
            <w:pPr>
              <w:spacing w:after="0" w:line="240" w:lineRule="auto"/>
              <w:jc w:val="center"/>
              <w:rPr>
                <w:del w:id="1507"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9BFE527" w14:textId="1351A3C1" w:rsidR="00920883" w:rsidRPr="007B04F4" w:rsidDel="002E16A1" w:rsidRDefault="00920883" w:rsidP="00AC0C9F">
            <w:pPr>
              <w:spacing w:after="0" w:line="240" w:lineRule="auto"/>
              <w:jc w:val="center"/>
              <w:rPr>
                <w:del w:id="1508" w:author="doetters" w:date="2022-03-28T10:25:00Z"/>
                <w:rFonts w:eastAsia="Times New Roman"/>
                <w:sz w:val="20"/>
                <w:szCs w:val="20"/>
                <w:lang w:eastAsia="de-DE"/>
              </w:rPr>
            </w:pPr>
          </w:p>
        </w:tc>
      </w:tr>
      <w:tr w:rsidR="00920883" w:rsidRPr="007B04F4" w:rsidDel="002E16A1" w14:paraId="0954D804" w14:textId="03AB1915" w:rsidTr="00AC0C9F">
        <w:trPr>
          <w:trHeight w:val="300"/>
          <w:del w:id="1509" w:author="doetters" w:date="2022-03-28T10:25:00Z"/>
        </w:trPr>
        <w:tc>
          <w:tcPr>
            <w:tcW w:w="518" w:type="dxa"/>
            <w:tcBorders>
              <w:top w:val="nil"/>
              <w:left w:val="nil"/>
              <w:bottom w:val="single" w:sz="4" w:space="0" w:color="auto"/>
              <w:right w:val="nil"/>
            </w:tcBorders>
            <w:shd w:val="clear" w:color="auto" w:fill="auto"/>
            <w:noWrap/>
            <w:vAlign w:val="bottom"/>
            <w:hideMark/>
          </w:tcPr>
          <w:p w14:paraId="265E7122" w14:textId="36D5DECD" w:rsidR="00920883" w:rsidRPr="007B04F4" w:rsidDel="002E16A1" w:rsidRDefault="00920883" w:rsidP="00AC0C9F">
            <w:pPr>
              <w:spacing w:after="0" w:line="240" w:lineRule="auto"/>
              <w:jc w:val="center"/>
              <w:rPr>
                <w:del w:id="1510"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026E9D7" w14:textId="45D13BD5" w:rsidR="00920883" w:rsidRPr="007B04F4" w:rsidDel="002E16A1" w:rsidRDefault="00920883" w:rsidP="00AC0C9F">
            <w:pPr>
              <w:spacing w:after="0" w:line="240" w:lineRule="auto"/>
              <w:rPr>
                <w:del w:id="1511" w:author="doetters" w:date="2022-03-28T10:25:00Z"/>
                <w:rFonts w:eastAsia="Times New Roman"/>
                <w:color w:val="000000"/>
                <w:sz w:val="20"/>
                <w:szCs w:val="20"/>
                <w:lang w:eastAsia="de-DE"/>
              </w:rPr>
            </w:pPr>
            <w:del w:id="1512"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3FE59155" w14:textId="06F140A9" w:rsidR="00920883" w:rsidRPr="007B04F4" w:rsidDel="002E16A1" w:rsidRDefault="00920883" w:rsidP="00AC0C9F">
            <w:pPr>
              <w:spacing w:after="0" w:line="240" w:lineRule="auto"/>
              <w:jc w:val="center"/>
              <w:rPr>
                <w:del w:id="1513" w:author="doetters" w:date="2022-03-28T10:25:00Z"/>
                <w:rFonts w:eastAsia="Times New Roman"/>
                <w:color w:val="000000"/>
                <w:sz w:val="20"/>
                <w:szCs w:val="20"/>
                <w:lang w:eastAsia="de-DE"/>
              </w:rPr>
            </w:pPr>
            <w:del w:id="1514" w:author="doetters" w:date="2022-03-28T10:25:00Z">
              <w:r w:rsidRPr="007B04F4" w:rsidDel="002E16A1">
                <w:rPr>
                  <w:rFonts w:eastAsia="Times New Roman"/>
                  <w:color w:val="000000"/>
                  <w:sz w:val="20"/>
                  <w:szCs w:val="20"/>
                  <w:lang w:eastAsia="de-DE"/>
                </w:rPr>
                <w:delText>126.61</w:delText>
              </w:r>
            </w:del>
          </w:p>
        </w:tc>
        <w:tc>
          <w:tcPr>
            <w:tcW w:w="1891" w:type="dxa"/>
            <w:tcBorders>
              <w:top w:val="nil"/>
              <w:left w:val="nil"/>
              <w:bottom w:val="single" w:sz="4" w:space="0" w:color="auto"/>
              <w:right w:val="nil"/>
            </w:tcBorders>
            <w:shd w:val="clear" w:color="auto" w:fill="auto"/>
            <w:hideMark/>
          </w:tcPr>
          <w:p w14:paraId="65053481" w14:textId="704A448B" w:rsidR="00920883" w:rsidRPr="007B04F4" w:rsidDel="002E16A1" w:rsidRDefault="00920883" w:rsidP="00AC0C9F">
            <w:pPr>
              <w:spacing w:after="0" w:line="240" w:lineRule="auto"/>
              <w:jc w:val="center"/>
              <w:rPr>
                <w:del w:id="1515" w:author="doetters" w:date="2022-03-28T10:25:00Z"/>
                <w:rFonts w:eastAsia="Times New Roman"/>
                <w:color w:val="000000"/>
                <w:sz w:val="20"/>
                <w:szCs w:val="20"/>
                <w:lang w:eastAsia="de-DE"/>
              </w:rPr>
            </w:pPr>
            <w:del w:id="1516" w:author="doetters" w:date="2022-03-28T10:25:00Z">
              <w:r w:rsidRPr="007B04F4" w:rsidDel="002E16A1">
                <w:rPr>
                  <w:rFonts w:eastAsia="Times New Roman"/>
                  <w:color w:val="000000"/>
                  <w:sz w:val="20"/>
                  <w:szCs w:val="20"/>
                  <w:lang w:eastAsia="de-DE"/>
                </w:rPr>
                <w:delText>66.34 – 186.89</w:delText>
              </w:r>
            </w:del>
          </w:p>
        </w:tc>
        <w:tc>
          <w:tcPr>
            <w:tcW w:w="836" w:type="dxa"/>
            <w:tcBorders>
              <w:top w:val="nil"/>
              <w:left w:val="nil"/>
              <w:bottom w:val="single" w:sz="4" w:space="0" w:color="auto"/>
              <w:right w:val="nil"/>
            </w:tcBorders>
            <w:shd w:val="clear" w:color="auto" w:fill="auto"/>
            <w:hideMark/>
          </w:tcPr>
          <w:p w14:paraId="13BC35C6" w14:textId="6C348EB1" w:rsidR="00920883" w:rsidRPr="007B04F4" w:rsidDel="002E16A1" w:rsidRDefault="00920883" w:rsidP="00AC0C9F">
            <w:pPr>
              <w:spacing w:after="0" w:line="240" w:lineRule="auto"/>
              <w:jc w:val="center"/>
              <w:rPr>
                <w:del w:id="1517" w:author="doetters" w:date="2022-03-28T10:25:00Z"/>
                <w:rFonts w:eastAsia="Times New Roman"/>
                <w:b/>
                <w:bCs/>
                <w:color w:val="000000"/>
                <w:sz w:val="20"/>
                <w:szCs w:val="20"/>
                <w:lang w:eastAsia="de-DE"/>
              </w:rPr>
            </w:pPr>
            <w:del w:id="1518"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single" w:sz="4" w:space="0" w:color="auto"/>
              <w:right w:val="nil"/>
            </w:tcBorders>
            <w:shd w:val="clear" w:color="auto" w:fill="auto"/>
            <w:noWrap/>
            <w:vAlign w:val="bottom"/>
            <w:hideMark/>
          </w:tcPr>
          <w:p w14:paraId="3667988A" w14:textId="3753026E" w:rsidR="00920883" w:rsidRPr="007B04F4" w:rsidDel="002E16A1" w:rsidRDefault="00920883" w:rsidP="00AC0C9F">
            <w:pPr>
              <w:spacing w:after="0" w:line="240" w:lineRule="auto"/>
              <w:jc w:val="center"/>
              <w:rPr>
                <w:del w:id="1519"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F53B508" w14:textId="0690FF9F" w:rsidR="00920883" w:rsidRPr="007B04F4" w:rsidDel="002E16A1" w:rsidRDefault="00920883" w:rsidP="00AC0C9F">
            <w:pPr>
              <w:spacing w:after="0" w:line="240" w:lineRule="auto"/>
              <w:jc w:val="center"/>
              <w:rPr>
                <w:del w:id="1520" w:author="doetters" w:date="2022-03-28T10:25:00Z"/>
                <w:rFonts w:eastAsia="Times New Roman"/>
                <w:sz w:val="20"/>
                <w:szCs w:val="20"/>
                <w:lang w:eastAsia="de-DE"/>
              </w:rPr>
            </w:pPr>
          </w:p>
        </w:tc>
      </w:tr>
      <w:tr w:rsidR="00920883" w:rsidRPr="007B04F4" w:rsidDel="002E16A1" w14:paraId="0C174BED" w14:textId="6F6F3D15" w:rsidTr="00AC0C9F">
        <w:trPr>
          <w:trHeight w:val="300"/>
          <w:del w:id="1521" w:author="doetters" w:date="2022-03-28T10:25:00Z"/>
        </w:trPr>
        <w:tc>
          <w:tcPr>
            <w:tcW w:w="518" w:type="dxa"/>
            <w:tcBorders>
              <w:top w:val="nil"/>
              <w:left w:val="nil"/>
              <w:bottom w:val="nil"/>
              <w:right w:val="nil"/>
            </w:tcBorders>
            <w:shd w:val="clear" w:color="auto" w:fill="auto"/>
            <w:noWrap/>
            <w:vAlign w:val="bottom"/>
            <w:hideMark/>
          </w:tcPr>
          <w:p w14:paraId="16EFB858" w14:textId="55EDF572" w:rsidR="00920883" w:rsidRPr="007B04F4" w:rsidDel="002E16A1" w:rsidRDefault="00920883" w:rsidP="00AC0C9F">
            <w:pPr>
              <w:spacing w:after="0" w:line="240" w:lineRule="auto"/>
              <w:rPr>
                <w:del w:id="1522" w:author="doetters" w:date="2022-03-28T10:25:00Z"/>
                <w:rFonts w:eastAsia="Times New Roman"/>
                <w:b/>
                <w:bCs/>
                <w:color w:val="000000"/>
                <w:sz w:val="20"/>
                <w:szCs w:val="20"/>
                <w:lang w:eastAsia="de-DE"/>
              </w:rPr>
            </w:pPr>
            <w:del w:id="1523" w:author="doetters" w:date="2022-03-28T10:25:00Z">
              <w:r w:rsidRPr="007B04F4" w:rsidDel="002E16A1">
                <w:rPr>
                  <w:rFonts w:eastAsia="Times New Roman"/>
                  <w:b/>
                  <w:bCs/>
                  <w:color w:val="000000"/>
                  <w:sz w:val="20"/>
                  <w:szCs w:val="20"/>
                  <w:lang w:eastAsia="de-DE"/>
                </w:rPr>
                <w:delText>CN</w:delText>
              </w:r>
            </w:del>
          </w:p>
        </w:tc>
        <w:tc>
          <w:tcPr>
            <w:tcW w:w="4201" w:type="dxa"/>
            <w:tcBorders>
              <w:top w:val="nil"/>
              <w:left w:val="nil"/>
              <w:bottom w:val="nil"/>
              <w:right w:val="nil"/>
            </w:tcBorders>
            <w:shd w:val="clear" w:color="auto" w:fill="auto"/>
            <w:hideMark/>
          </w:tcPr>
          <w:p w14:paraId="057FC5DD" w14:textId="24EE06CF" w:rsidR="00920883" w:rsidRPr="007B04F4" w:rsidDel="002E16A1" w:rsidRDefault="00920883" w:rsidP="00AC0C9F">
            <w:pPr>
              <w:spacing w:after="0" w:line="240" w:lineRule="auto"/>
              <w:rPr>
                <w:del w:id="1524" w:author="doetters" w:date="2022-03-28T10:25:00Z"/>
                <w:rFonts w:eastAsia="Times New Roman"/>
                <w:color w:val="000000"/>
                <w:sz w:val="20"/>
                <w:szCs w:val="20"/>
                <w:lang w:eastAsia="de-DE"/>
              </w:rPr>
            </w:pPr>
            <w:del w:id="1525"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11D6641D" w14:textId="5A87F85B" w:rsidR="00920883" w:rsidRPr="007B04F4" w:rsidDel="002E16A1" w:rsidRDefault="00920883" w:rsidP="00AC0C9F">
            <w:pPr>
              <w:spacing w:after="0" w:line="240" w:lineRule="auto"/>
              <w:jc w:val="center"/>
              <w:rPr>
                <w:del w:id="1526" w:author="doetters" w:date="2022-03-28T10:25:00Z"/>
                <w:rFonts w:eastAsia="Times New Roman"/>
                <w:color w:val="000000"/>
                <w:sz w:val="20"/>
                <w:szCs w:val="20"/>
                <w:lang w:eastAsia="de-DE"/>
              </w:rPr>
            </w:pPr>
            <w:del w:id="1527" w:author="doetters" w:date="2022-03-28T10:25:00Z">
              <w:r w:rsidRPr="007B04F4" w:rsidDel="002E16A1">
                <w:rPr>
                  <w:rFonts w:eastAsia="Times New Roman"/>
                  <w:color w:val="000000"/>
                  <w:sz w:val="20"/>
                  <w:szCs w:val="20"/>
                  <w:lang w:eastAsia="de-DE"/>
                </w:rPr>
                <w:delText>20.04</w:delText>
              </w:r>
            </w:del>
          </w:p>
        </w:tc>
        <w:tc>
          <w:tcPr>
            <w:tcW w:w="1891" w:type="dxa"/>
            <w:tcBorders>
              <w:top w:val="nil"/>
              <w:left w:val="nil"/>
              <w:bottom w:val="nil"/>
              <w:right w:val="nil"/>
            </w:tcBorders>
            <w:shd w:val="clear" w:color="auto" w:fill="auto"/>
            <w:hideMark/>
          </w:tcPr>
          <w:p w14:paraId="68CB622F" w14:textId="2D4FAE00" w:rsidR="00920883" w:rsidRPr="007B04F4" w:rsidDel="002E16A1" w:rsidRDefault="00920883" w:rsidP="00AC0C9F">
            <w:pPr>
              <w:spacing w:after="0" w:line="240" w:lineRule="auto"/>
              <w:jc w:val="center"/>
              <w:rPr>
                <w:del w:id="1528" w:author="doetters" w:date="2022-03-28T10:25:00Z"/>
                <w:rFonts w:eastAsia="Times New Roman"/>
                <w:color w:val="000000"/>
                <w:sz w:val="20"/>
                <w:szCs w:val="20"/>
                <w:lang w:eastAsia="de-DE"/>
              </w:rPr>
            </w:pPr>
            <w:del w:id="1529" w:author="doetters" w:date="2022-03-28T10:25:00Z">
              <w:r w:rsidRPr="007B04F4" w:rsidDel="002E16A1">
                <w:rPr>
                  <w:rFonts w:eastAsia="Times New Roman"/>
                  <w:color w:val="000000"/>
                  <w:sz w:val="20"/>
                  <w:szCs w:val="20"/>
                  <w:lang w:eastAsia="de-DE"/>
                </w:rPr>
                <w:delText>18.85 – 21.23</w:delText>
              </w:r>
            </w:del>
          </w:p>
        </w:tc>
        <w:tc>
          <w:tcPr>
            <w:tcW w:w="836" w:type="dxa"/>
            <w:tcBorders>
              <w:top w:val="nil"/>
              <w:left w:val="nil"/>
              <w:bottom w:val="nil"/>
              <w:right w:val="nil"/>
            </w:tcBorders>
            <w:shd w:val="clear" w:color="auto" w:fill="auto"/>
            <w:hideMark/>
          </w:tcPr>
          <w:p w14:paraId="5D828102" w14:textId="64D301E7" w:rsidR="00920883" w:rsidRPr="007B04F4" w:rsidDel="002E16A1" w:rsidRDefault="00920883" w:rsidP="00AC0C9F">
            <w:pPr>
              <w:spacing w:after="0" w:line="240" w:lineRule="auto"/>
              <w:jc w:val="center"/>
              <w:rPr>
                <w:del w:id="1530" w:author="doetters" w:date="2022-03-28T10:25:00Z"/>
                <w:rFonts w:eastAsia="Times New Roman"/>
                <w:b/>
                <w:bCs/>
                <w:color w:val="000000"/>
                <w:sz w:val="20"/>
                <w:szCs w:val="20"/>
                <w:lang w:eastAsia="de-DE"/>
              </w:rPr>
            </w:pPr>
            <w:del w:id="1531"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729C250E" w14:textId="0DFCD4D6" w:rsidR="00920883" w:rsidRPr="007B04F4" w:rsidDel="002E16A1" w:rsidRDefault="00920883" w:rsidP="00AC0C9F">
            <w:pPr>
              <w:spacing w:after="0" w:line="240" w:lineRule="auto"/>
              <w:jc w:val="center"/>
              <w:rPr>
                <w:del w:id="1532" w:author="doetters" w:date="2022-03-28T10:25:00Z"/>
                <w:rFonts w:eastAsia="Times New Roman"/>
                <w:color w:val="000000"/>
                <w:sz w:val="20"/>
                <w:szCs w:val="20"/>
                <w:lang w:eastAsia="de-DE"/>
              </w:rPr>
            </w:pPr>
            <w:del w:id="1533" w:author="doetters" w:date="2022-03-28T10:25:00Z">
              <w:r w:rsidRPr="007B04F4" w:rsidDel="002E16A1">
                <w:rPr>
                  <w:rFonts w:eastAsia="Times New Roman"/>
                  <w:color w:val="000000"/>
                  <w:sz w:val="20"/>
                  <w:szCs w:val="20"/>
                  <w:lang w:eastAsia="de-DE"/>
                </w:rPr>
                <w:delText>0.6</w:delText>
              </w:r>
            </w:del>
          </w:p>
        </w:tc>
        <w:tc>
          <w:tcPr>
            <w:tcW w:w="678" w:type="dxa"/>
            <w:tcBorders>
              <w:top w:val="nil"/>
              <w:left w:val="nil"/>
              <w:bottom w:val="nil"/>
              <w:right w:val="nil"/>
            </w:tcBorders>
            <w:shd w:val="clear" w:color="auto" w:fill="auto"/>
            <w:noWrap/>
            <w:vAlign w:val="bottom"/>
            <w:hideMark/>
          </w:tcPr>
          <w:p w14:paraId="6B468989" w14:textId="377DC805" w:rsidR="00920883" w:rsidRPr="007B04F4" w:rsidDel="002E16A1" w:rsidRDefault="00920883" w:rsidP="00AC0C9F">
            <w:pPr>
              <w:spacing w:after="0" w:line="240" w:lineRule="auto"/>
              <w:jc w:val="center"/>
              <w:rPr>
                <w:del w:id="1534" w:author="doetters" w:date="2022-03-28T10:25:00Z"/>
                <w:rFonts w:eastAsia="Times New Roman"/>
                <w:color w:val="000000"/>
                <w:sz w:val="20"/>
                <w:szCs w:val="20"/>
                <w:lang w:eastAsia="de-DE"/>
              </w:rPr>
            </w:pPr>
            <w:del w:id="1535" w:author="doetters" w:date="2022-03-28T10:25:00Z">
              <w:r w:rsidRPr="007B04F4" w:rsidDel="002E16A1">
                <w:rPr>
                  <w:rFonts w:eastAsia="Times New Roman"/>
                  <w:color w:val="000000"/>
                  <w:sz w:val="20"/>
                  <w:szCs w:val="20"/>
                  <w:lang w:eastAsia="de-DE"/>
                </w:rPr>
                <w:delText>0.55</w:delText>
              </w:r>
            </w:del>
          </w:p>
        </w:tc>
      </w:tr>
      <w:tr w:rsidR="00920883" w:rsidRPr="007B04F4" w:rsidDel="002E16A1" w14:paraId="7F76CAAA" w14:textId="466A60E7" w:rsidTr="00AC0C9F">
        <w:trPr>
          <w:trHeight w:val="300"/>
          <w:del w:id="1536" w:author="doetters" w:date="2022-03-28T10:25:00Z"/>
        </w:trPr>
        <w:tc>
          <w:tcPr>
            <w:tcW w:w="518" w:type="dxa"/>
            <w:tcBorders>
              <w:top w:val="nil"/>
              <w:left w:val="nil"/>
              <w:bottom w:val="nil"/>
              <w:right w:val="nil"/>
            </w:tcBorders>
            <w:shd w:val="clear" w:color="auto" w:fill="auto"/>
            <w:noWrap/>
            <w:vAlign w:val="bottom"/>
            <w:hideMark/>
          </w:tcPr>
          <w:p w14:paraId="74C88003" w14:textId="19874398" w:rsidR="00920883" w:rsidRPr="007B04F4" w:rsidDel="002E16A1" w:rsidRDefault="00920883" w:rsidP="00AC0C9F">
            <w:pPr>
              <w:spacing w:after="0" w:line="240" w:lineRule="auto"/>
              <w:jc w:val="center"/>
              <w:rPr>
                <w:del w:id="1537"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AE3E6C7" w14:textId="22F08763" w:rsidR="00920883" w:rsidRPr="007B04F4" w:rsidDel="002E16A1" w:rsidRDefault="00920883" w:rsidP="00AC0C9F">
            <w:pPr>
              <w:spacing w:after="0" w:line="240" w:lineRule="auto"/>
              <w:rPr>
                <w:del w:id="1538" w:author="doetters" w:date="2022-03-28T10:25:00Z"/>
                <w:rFonts w:eastAsia="Times New Roman"/>
                <w:color w:val="000000"/>
                <w:sz w:val="20"/>
                <w:szCs w:val="20"/>
                <w:lang w:val="en-US" w:eastAsia="de-DE"/>
              </w:rPr>
            </w:pPr>
            <w:del w:id="1539"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24194B84" w14:textId="0086993D" w:rsidR="00920883" w:rsidRPr="007B04F4" w:rsidDel="002E16A1" w:rsidRDefault="00920883" w:rsidP="00AC0C9F">
            <w:pPr>
              <w:spacing w:after="0" w:line="240" w:lineRule="auto"/>
              <w:jc w:val="center"/>
              <w:rPr>
                <w:del w:id="1540" w:author="doetters" w:date="2022-03-28T10:25:00Z"/>
                <w:rFonts w:eastAsia="Times New Roman"/>
                <w:color w:val="000000"/>
                <w:sz w:val="20"/>
                <w:szCs w:val="20"/>
                <w:lang w:eastAsia="de-DE"/>
              </w:rPr>
            </w:pPr>
            <w:del w:id="1541" w:author="doetters" w:date="2022-03-28T10:25:00Z">
              <w:r w:rsidRPr="007B04F4" w:rsidDel="002E16A1">
                <w:rPr>
                  <w:rFonts w:eastAsia="Times New Roman"/>
                  <w:color w:val="000000"/>
                  <w:sz w:val="20"/>
                  <w:szCs w:val="20"/>
                  <w:lang w:eastAsia="de-DE"/>
                </w:rPr>
                <w:delText>-0.2</w:delText>
              </w:r>
            </w:del>
          </w:p>
        </w:tc>
        <w:tc>
          <w:tcPr>
            <w:tcW w:w="1891" w:type="dxa"/>
            <w:tcBorders>
              <w:top w:val="nil"/>
              <w:left w:val="nil"/>
              <w:bottom w:val="nil"/>
              <w:right w:val="nil"/>
            </w:tcBorders>
            <w:shd w:val="clear" w:color="auto" w:fill="auto"/>
            <w:hideMark/>
          </w:tcPr>
          <w:p w14:paraId="7972DE04" w14:textId="46B17C72" w:rsidR="00920883" w:rsidRPr="007B04F4" w:rsidDel="002E16A1" w:rsidRDefault="00920883" w:rsidP="00AC0C9F">
            <w:pPr>
              <w:spacing w:after="0" w:line="240" w:lineRule="auto"/>
              <w:jc w:val="center"/>
              <w:rPr>
                <w:del w:id="1542" w:author="doetters" w:date="2022-03-28T10:25:00Z"/>
                <w:rFonts w:eastAsia="Times New Roman"/>
                <w:color w:val="000000"/>
                <w:sz w:val="20"/>
                <w:szCs w:val="20"/>
                <w:lang w:eastAsia="de-DE"/>
              </w:rPr>
            </w:pPr>
            <w:del w:id="1543" w:author="doetters" w:date="2022-03-28T10:25:00Z">
              <w:r w:rsidRPr="007B04F4" w:rsidDel="002E16A1">
                <w:rPr>
                  <w:rFonts w:eastAsia="Times New Roman"/>
                  <w:color w:val="000000"/>
                  <w:sz w:val="20"/>
                  <w:szCs w:val="20"/>
                  <w:lang w:eastAsia="de-DE"/>
                </w:rPr>
                <w:delText>-0.30 – -0.11</w:delText>
              </w:r>
            </w:del>
          </w:p>
        </w:tc>
        <w:tc>
          <w:tcPr>
            <w:tcW w:w="836" w:type="dxa"/>
            <w:tcBorders>
              <w:top w:val="nil"/>
              <w:left w:val="nil"/>
              <w:bottom w:val="nil"/>
              <w:right w:val="nil"/>
            </w:tcBorders>
            <w:shd w:val="clear" w:color="auto" w:fill="auto"/>
            <w:hideMark/>
          </w:tcPr>
          <w:p w14:paraId="46BC4234" w14:textId="21FFFF9A" w:rsidR="00920883" w:rsidRPr="007B04F4" w:rsidDel="002E16A1" w:rsidRDefault="00920883" w:rsidP="00AC0C9F">
            <w:pPr>
              <w:spacing w:after="0" w:line="240" w:lineRule="auto"/>
              <w:jc w:val="center"/>
              <w:rPr>
                <w:del w:id="1544" w:author="doetters" w:date="2022-03-28T10:25:00Z"/>
                <w:rFonts w:eastAsia="Times New Roman"/>
                <w:b/>
                <w:bCs/>
                <w:color w:val="000000"/>
                <w:sz w:val="20"/>
                <w:szCs w:val="20"/>
                <w:lang w:eastAsia="de-DE"/>
              </w:rPr>
            </w:pPr>
            <w:del w:id="1545"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3F449D62" w14:textId="74FD823F" w:rsidR="00920883" w:rsidRPr="007B04F4" w:rsidDel="002E16A1" w:rsidRDefault="00920883" w:rsidP="00AC0C9F">
            <w:pPr>
              <w:spacing w:after="0" w:line="240" w:lineRule="auto"/>
              <w:jc w:val="center"/>
              <w:rPr>
                <w:del w:id="1546"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6567FEF" w14:textId="3C7A99C8" w:rsidR="00920883" w:rsidRPr="007B04F4" w:rsidDel="002E16A1" w:rsidRDefault="00920883" w:rsidP="00AC0C9F">
            <w:pPr>
              <w:spacing w:after="0" w:line="240" w:lineRule="auto"/>
              <w:jc w:val="center"/>
              <w:rPr>
                <w:del w:id="1547" w:author="doetters" w:date="2022-03-28T10:25:00Z"/>
                <w:rFonts w:eastAsia="Times New Roman"/>
                <w:sz w:val="20"/>
                <w:szCs w:val="20"/>
                <w:lang w:eastAsia="de-DE"/>
              </w:rPr>
            </w:pPr>
          </w:p>
        </w:tc>
      </w:tr>
      <w:tr w:rsidR="00920883" w:rsidRPr="007B04F4" w:rsidDel="002E16A1" w14:paraId="130924BD" w14:textId="4CD46F90" w:rsidTr="00AC0C9F">
        <w:trPr>
          <w:trHeight w:val="300"/>
          <w:del w:id="1548" w:author="doetters" w:date="2022-03-28T10:25:00Z"/>
        </w:trPr>
        <w:tc>
          <w:tcPr>
            <w:tcW w:w="518" w:type="dxa"/>
            <w:tcBorders>
              <w:top w:val="nil"/>
              <w:left w:val="nil"/>
              <w:bottom w:val="nil"/>
              <w:right w:val="nil"/>
            </w:tcBorders>
            <w:shd w:val="clear" w:color="auto" w:fill="auto"/>
            <w:noWrap/>
            <w:vAlign w:val="bottom"/>
            <w:hideMark/>
          </w:tcPr>
          <w:p w14:paraId="0B49C99B" w14:textId="7A145030" w:rsidR="00920883" w:rsidRPr="007B04F4" w:rsidDel="002E16A1" w:rsidRDefault="00920883" w:rsidP="00AC0C9F">
            <w:pPr>
              <w:spacing w:after="0" w:line="240" w:lineRule="auto"/>
              <w:jc w:val="center"/>
              <w:rPr>
                <w:del w:id="1549"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28C7FDE0" w14:textId="78552C35" w:rsidR="00920883" w:rsidRPr="007B04F4" w:rsidDel="002E16A1" w:rsidRDefault="00920883" w:rsidP="00AC0C9F">
            <w:pPr>
              <w:spacing w:after="0" w:line="240" w:lineRule="auto"/>
              <w:rPr>
                <w:del w:id="1550" w:author="doetters" w:date="2022-03-28T10:25:00Z"/>
                <w:rFonts w:eastAsia="Times New Roman"/>
                <w:color w:val="000000"/>
                <w:sz w:val="20"/>
                <w:szCs w:val="20"/>
                <w:lang w:eastAsia="de-DE"/>
              </w:rPr>
            </w:pPr>
            <w:del w:id="1551"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1B63478E" w14:textId="768DE74F" w:rsidR="00920883" w:rsidRPr="007B04F4" w:rsidDel="002E16A1" w:rsidRDefault="00920883" w:rsidP="00AC0C9F">
            <w:pPr>
              <w:spacing w:after="0" w:line="240" w:lineRule="auto"/>
              <w:jc w:val="center"/>
              <w:rPr>
                <w:del w:id="1552" w:author="doetters" w:date="2022-03-28T10:25:00Z"/>
                <w:rFonts w:eastAsia="Times New Roman"/>
                <w:color w:val="000000"/>
                <w:sz w:val="20"/>
                <w:szCs w:val="20"/>
                <w:lang w:eastAsia="de-DE"/>
              </w:rPr>
            </w:pPr>
            <w:del w:id="1553" w:author="doetters" w:date="2022-03-28T10:25:00Z">
              <w:r w:rsidRPr="007B04F4" w:rsidDel="002E16A1">
                <w:rPr>
                  <w:rFonts w:eastAsia="Times New Roman"/>
                  <w:color w:val="000000"/>
                  <w:sz w:val="20"/>
                  <w:szCs w:val="20"/>
                  <w:lang w:eastAsia="de-DE"/>
                </w:rPr>
                <w:delText>-0.45</w:delText>
              </w:r>
            </w:del>
          </w:p>
        </w:tc>
        <w:tc>
          <w:tcPr>
            <w:tcW w:w="1891" w:type="dxa"/>
            <w:tcBorders>
              <w:top w:val="nil"/>
              <w:left w:val="nil"/>
              <w:bottom w:val="nil"/>
              <w:right w:val="nil"/>
            </w:tcBorders>
            <w:shd w:val="clear" w:color="auto" w:fill="auto"/>
            <w:hideMark/>
          </w:tcPr>
          <w:p w14:paraId="4ABCC982" w14:textId="3CEFBDDB" w:rsidR="00920883" w:rsidRPr="007B04F4" w:rsidDel="002E16A1" w:rsidRDefault="00920883" w:rsidP="00AC0C9F">
            <w:pPr>
              <w:spacing w:after="0" w:line="240" w:lineRule="auto"/>
              <w:jc w:val="center"/>
              <w:rPr>
                <w:del w:id="1554" w:author="doetters" w:date="2022-03-28T10:25:00Z"/>
                <w:rFonts w:eastAsia="Times New Roman"/>
                <w:color w:val="000000"/>
                <w:sz w:val="20"/>
                <w:szCs w:val="20"/>
                <w:lang w:eastAsia="de-DE"/>
              </w:rPr>
            </w:pPr>
            <w:del w:id="1555" w:author="doetters" w:date="2022-03-28T10:25:00Z">
              <w:r w:rsidRPr="007B04F4" w:rsidDel="002E16A1">
                <w:rPr>
                  <w:rFonts w:eastAsia="Times New Roman"/>
                  <w:color w:val="000000"/>
                  <w:sz w:val="20"/>
                  <w:szCs w:val="20"/>
                  <w:lang w:eastAsia="de-DE"/>
                </w:rPr>
                <w:delText>-0.77 – -0.14</w:delText>
              </w:r>
            </w:del>
          </w:p>
        </w:tc>
        <w:tc>
          <w:tcPr>
            <w:tcW w:w="836" w:type="dxa"/>
            <w:tcBorders>
              <w:top w:val="nil"/>
              <w:left w:val="nil"/>
              <w:bottom w:val="nil"/>
              <w:right w:val="nil"/>
            </w:tcBorders>
            <w:shd w:val="clear" w:color="auto" w:fill="auto"/>
            <w:hideMark/>
          </w:tcPr>
          <w:p w14:paraId="478B5F89" w14:textId="545353A6" w:rsidR="00920883" w:rsidRPr="007B04F4" w:rsidDel="002E16A1" w:rsidRDefault="00920883" w:rsidP="00AC0C9F">
            <w:pPr>
              <w:spacing w:after="0" w:line="240" w:lineRule="auto"/>
              <w:jc w:val="center"/>
              <w:rPr>
                <w:del w:id="1556" w:author="doetters" w:date="2022-03-28T10:25:00Z"/>
                <w:rFonts w:eastAsia="Times New Roman"/>
                <w:b/>
                <w:bCs/>
                <w:color w:val="000000"/>
                <w:sz w:val="20"/>
                <w:szCs w:val="20"/>
                <w:lang w:eastAsia="de-DE"/>
              </w:rPr>
            </w:pPr>
            <w:del w:id="1557" w:author="doetters" w:date="2022-03-28T10:25:00Z">
              <w:r w:rsidRPr="007B04F4" w:rsidDel="002E16A1">
                <w:rPr>
                  <w:rFonts w:eastAsia="Times New Roman"/>
                  <w:b/>
                  <w:bCs/>
                  <w:color w:val="000000"/>
                  <w:sz w:val="20"/>
                  <w:szCs w:val="20"/>
                  <w:lang w:eastAsia="de-DE"/>
                </w:rPr>
                <w:delText>0.007</w:delText>
              </w:r>
            </w:del>
          </w:p>
        </w:tc>
        <w:tc>
          <w:tcPr>
            <w:tcW w:w="518" w:type="dxa"/>
            <w:tcBorders>
              <w:top w:val="nil"/>
              <w:left w:val="nil"/>
              <w:bottom w:val="nil"/>
              <w:right w:val="nil"/>
            </w:tcBorders>
            <w:shd w:val="clear" w:color="auto" w:fill="auto"/>
            <w:noWrap/>
            <w:vAlign w:val="bottom"/>
            <w:hideMark/>
          </w:tcPr>
          <w:p w14:paraId="48DCE668" w14:textId="1BBCE006" w:rsidR="00920883" w:rsidRPr="007B04F4" w:rsidDel="002E16A1" w:rsidRDefault="00920883" w:rsidP="00AC0C9F">
            <w:pPr>
              <w:spacing w:after="0" w:line="240" w:lineRule="auto"/>
              <w:jc w:val="center"/>
              <w:rPr>
                <w:del w:id="1558"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D80033D" w14:textId="37EAFC0E" w:rsidR="00920883" w:rsidRPr="007B04F4" w:rsidDel="002E16A1" w:rsidRDefault="00920883" w:rsidP="00AC0C9F">
            <w:pPr>
              <w:spacing w:after="0" w:line="240" w:lineRule="auto"/>
              <w:jc w:val="center"/>
              <w:rPr>
                <w:del w:id="1559" w:author="doetters" w:date="2022-03-28T10:25:00Z"/>
                <w:rFonts w:eastAsia="Times New Roman"/>
                <w:sz w:val="20"/>
                <w:szCs w:val="20"/>
                <w:lang w:eastAsia="de-DE"/>
              </w:rPr>
            </w:pPr>
          </w:p>
        </w:tc>
      </w:tr>
      <w:tr w:rsidR="00920883" w:rsidRPr="007B04F4" w:rsidDel="002E16A1" w14:paraId="59AD7AF8" w14:textId="62602B53" w:rsidTr="00AC0C9F">
        <w:trPr>
          <w:trHeight w:val="300"/>
          <w:del w:id="1560" w:author="doetters" w:date="2022-03-28T10:25:00Z"/>
        </w:trPr>
        <w:tc>
          <w:tcPr>
            <w:tcW w:w="518" w:type="dxa"/>
            <w:tcBorders>
              <w:top w:val="nil"/>
              <w:left w:val="nil"/>
              <w:bottom w:val="single" w:sz="4" w:space="0" w:color="auto"/>
              <w:right w:val="nil"/>
            </w:tcBorders>
            <w:shd w:val="clear" w:color="auto" w:fill="auto"/>
            <w:noWrap/>
            <w:vAlign w:val="bottom"/>
            <w:hideMark/>
          </w:tcPr>
          <w:p w14:paraId="60D31783" w14:textId="0CC8D649" w:rsidR="00920883" w:rsidRPr="007B04F4" w:rsidDel="002E16A1" w:rsidRDefault="00920883" w:rsidP="00AC0C9F">
            <w:pPr>
              <w:spacing w:after="0" w:line="240" w:lineRule="auto"/>
              <w:jc w:val="center"/>
              <w:rPr>
                <w:del w:id="1561"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D39E6EA" w14:textId="0FD16260" w:rsidR="00920883" w:rsidRPr="007B04F4" w:rsidDel="002E16A1" w:rsidRDefault="00920883" w:rsidP="00AC0C9F">
            <w:pPr>
              <w:spacing w:after="0" w:line="240" w:lineRule="auto"/>
              <w:rPr>
                <w:del w:id="1562" w:author="doetters" w:date="2022-03-28T10:25:00Z"/>
                <w:rFonts w:eastAsia="Times New Roman"/>
                <w:color w:val="000000"/>
                <w:sz w:val="20"/>
                <w:szCs w:val="20"/>
                <w:lang w:eastAsia="de-DE"/>
              </w:rPr>
            </w:pPr>
            <w:del w:id="1563"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515C6F2E" w14:textId="6EB7A4A9" w:rsidR="00920883" w:rsidRPr="007B04F4" w:rsidDel="002E16A1" w:rsidRDefault="00920883" w:rsidP="00AC0C9F">
            <w:pPr>
              <w:spacing w:after="0" w:line="240" w:lineRule="auto"/>
              <w:jc w:val="center"/>
              <w:rPr>
                <w:del w:id="1564" w:author="doetters" w:date="2022-03-28T10:25:00Z"/>
                <w:rFonts w:eastAsia="Times New Roman"/>
                <w:color w:val="000000"/>
                <w:sz w:val="20"/>
                <w:szCs w:val="20"/>
                <w:lang w:eastAsia="de-DE"/>
              </w:rPr>
            </w:pPr>
            <w:del w:id="1565" w:author="doetters" w:date="2022-03-28T10:25:00Z">
              <w:r w:rsidRPr="007B04F4" w:rsidDel="002E16A1">
                <w:rPr>
                  <w:rFonts w:eastAsia="Times New Roman"/>
                  <w:color w:val="000000"/>
                  <w:sz w:val="20"/>
                  <w:szCs w:val="20"/>
                  <w:lang w:eastAsia="de-DE"/>
                </w:rPr>
                <w:delText>-0.72</w:delText>
              </w:r>
            </w:del>
          </w:p>
        </w:tc>
        <w:tc>
          <w:tcPr>
            <w:tcW w:w="1891" w:type="dxa"/>
            <w:tcBorders>
              <w:top w:val="nil"/>
              <w:left w:val="nil"/>
              <w:bottom w:val="single" w:sz="4" w:space="0" w:color="auto"/>
              <w:right w:val="nil"/>
            </w:tcBorders>
            <w:shd w:val="clear" w:color="auto" w:fill="auto"/>
            <w:hideMark/>
          </w:tcPr>
          <w:p w14:paraId="62221F2F" w14:textId="1634D28B" w:rsidR="00920883" w:rsidRPr="007B04F4" w:rsidDel="002E16A1" w:rsidRDefault="00920883" w:rsidP="00AC0C9F">
            <w:pPr>
              <w:spacing w:after="0" w:line="240" w:lineRule="auto"/>
              <w:jc w:val="center"/>
              <w:rPr>
                <w:del w:id="1566" w:author="doetters" w:date="2022-03-28T10:25:00Z"/>
                <w:rFonts w:eastAsia="Times New Roman"/>
                <w:color w:val="000000"/>
                <w:sz w:val="20"/>
                <w:szCs w:val="20"/>
                <w:lang w:eastAsia="de-DE"/>
              </w:rPr>
            </w:pPr>
            <w:del w:id="1567" w:author="doetters" w:date="2022-03-28T10:25:00Z">
              <w:r w:rsidRPr="007B04F4" w:rsidDel="002E16A1">
                <w:rPr>
                  <w:rFonts w:eastAsia="Times New Roman"/>
                  <w:color w:val="000000"/>
                  <w:sz w:val="20"/>
                  <w:szCs w:val="20"/>
                  <w:lang w:eastAsia="de-DE"/>
                </w:rPr>
                <w:delText>-1.24 – -0.19</w:delText>
              </w:r>
            </w:del>
          </w:p>
        </w:tc>
        <w:tc>
          <w:tcPr>
            <w:tcW w:w="836" w:type="dxa"/>
            <w:tcBorders>
              <w:top w:val="nil"/>
              <w:left w:val="nil"/>
              <w:bottom w:val="single" w:sz="4" w:space="0" w:color="auto"/>
              <w:right w:val="nil"/>
            </w:tcBorders>
            <w:shd w:val="clear" w:color="auto" w:fill="auto"/>
            <w:hideMark/>
          </w:tcPr>
          <w:p w14:paraId="5213485B" w14:textId="037DEEC0" w:rsidR="00920883" w:rsidRPr="007B04F4" w:rsidDel="002E16A1" w:rsidRDefault="00920883" w:rsidP="00AC0C9F">
            <w:pPr>
              <w:spacing w:after="0" w:line="240" w:lineRule="auto"/>
              <w:jc w:val="center"/>
              <w:rPr>
                <w:del w:id="1568" w:author="doetters" w:date="2022-03-28T10:25:00Z"/>
                <w:rFonts w:eastAsia="Times New Roman"/>
                <w:b/>
                <w:bCs/>
                <w:color w:val="000000"/>
                <w:sz w:val="20"/>
                <w:szCs w:val="20"/>
                <w:lang w:eastAsia="de-DE"/>
              </w:rPr>
            </w:pPr>
            <w:del w:id="1569" w:author="doetters" w:date="2022-03-28T10:25:00Z">
              <w:r w:rsidRPr="007B04F4" w:rsidDel="002E16A1">
                <w:rPr>
                  <w:rFonts w:eastAsia="Times New Roman"/>
                  <w:b/>
                  <w:bCs/>
                  <w:color w:val="000000"/>
                  <w:sz w:val="20"/>
                  <w:szCs w:val="20"/>
                  <w:lang w:eastAsia="de-DE"/>
                </w:rPr>
                <w:delText>0.01</w:delText>
              </w:r>
            </w:del>
          </w:p>
        </w:tc>
        <w:tc>
          <w:tcPr>
            <w:tcW w:w="518" w:type="dxa"/>
            <w:tcBorders>
              <w:top w:val="nil"/>
              <w:left w:val="nil"/>
              <w:bottom w:val="single" w:sz="4" w:space="0" w:color="auto"/>
              <w:right w:val="nil"/>
            </w:tcBorders>
            <w:shd w:val="clear" w:color="auto" w:fill="auto"/>
            <w:noWrap/>
            <w:vAlign w:val="bottom"/>
            <w:hideMark/>
          </w:tcPr>
          <w:p w14:paraId="48CBB5AE" w14:textId="113CDD79" w:rsidR="00920883" w:rsidRPr="007B04F4" w:rsidDel="002E16A1" w:rsidRDefault="00920883" w:rsidP="00AC0C9F">
            <w:pPr>
              <w:spacing w:after="0" w:line="240" w:lineRule="auto"/>
              <w:jc w:val="center"/>
              <w:rPr>
                <w:del w:id="1570"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4A05C042" w14:textId="67091464" w:rsidR="00920883" w:rsidRPr="007B04F4" w:rsidDel="002E16A1" w:rsidRDefault="00920883" w:rsidP="00AC0C9F">
            <w:pPr>
              <w:spacing w:after="0" w:line="240" w:lineRule="auto"/>
              <w:jc w:val="center"/>
              <w:rPr>
                <w:del w:id="1571" w:author="doetters" w:date="2022-03-28T10:25:00Z"/>
                <w:rFonts w:eastAsia="Times New Roman"/>
                <w:sz w:val="20"/>
                <w:szCs w:val="20"/>
                <w:lang w:eastAsia="de-DE"/>
              </w:rPr>
            </w:pPr>
          </w:p>
        </w:tc>
      </w:tr>
      <w:tr w:rsidR="00920883" w:rsidRPr="007B04F4" w:rsidDel="002E16A1" w14:paraId="6D946374" w14:textId="69E55AEE" w:rsidTr="00AC0C9F">
        <w:trPr>
          <w:trHeight w:val="300"/>
          <w:del w:id="1572" w:author="doetters" w:date="2022-03-28T10:25:00Z"/>
        </w:trPr>
        <w:tc>
          <w:tcPr>
            <w:tcW w:w="518" w:type="dxa"/>
            <w:tcBorders>
              <w:top w:val="nil"/>
              <w:left w:val="nil"/>
              <w:bottom w:val="nil"/>
              <w:right w:val="nil"/>
            </w:tcBorders>
            <w:shd w:val="clear" w:color="auto" w:fill="auto"/>
            <w:noWrap/>
            <w:vAlign w:val="bottom"/>
            <w:hideMark/>
          </w:tcPr>
          <w:p w14:paraId="6F535182" w14:textId="1E6AF7AE" w:rsidR="00920883" w:rsidRPr="007B04F4" w:rsidDel="002E16A1" w:rsidRDefault="00920883" w:rsidP="00AC0C9F">
            <w:pPr>
              <w:spacing w:after="0" w:line="240" w:lineRule="auto"/>
              <w:rPr>
                <w:del w:id="1573" w:author="doetters" w:date="2022-03-28T10:25:00Z"/>
                <w:rFonts w:eastAsia="Times New Roman"/>
                <w:b/>
                <w:bCs/>
                <w:color w:val="000000"/>
                <w:sz w:val="20"/>
                <w:szCs w:val="20"/>
                <w:lang w:eastAsia="de-DE"/>
              </w:rPr>
            </w:pPr>
            <w:del w:id="1574" w:author="doetters" w:date="2022-03-28T10:25:00Z">
              <w:r w:rsidRPr="007B04F4" w:rsidDel="002E16A1">
                <w:rPr>
                  <w:rFonts w:eastAsia="Times New Roman"/>
                  <w:b/>
                  <w:bCs/>
                  <w:color w:val="000000"/>
                  <w:sz w:val="20"/>
                  <w:szCs w:val="20"/>
                  <w:lang w:eastAsia="de-DE"/>
                </w:rPr>
                <w:delText>CP</w:delText>
              </w:r>
            </w:del>
          </w:p>
        </w:tc>
        <w:tc>
          <w:tcPr>
            <w:tcW w:w="4201" w:type="dxa"/>
            <w:tcBorders>
              <w:top w:val="nil"/>
              <w:left w:val="nil"/>
              <w:bottom w:val="nil"/>
              <w:right w:val="nil"/>
            </w:tcBorders>
            <w:shd w:val="clear" w:color="auto" w:fill="auto"/>
            <w:hideMark/>
          </w:tcPr>
          <w:p w14:paraId="6A6AEB20" w14:textId="08AC909A" w:rsidR="00920883" w:rsidRPr="007B04F4" w:rsidDel="002E16A1" w:rsidRDefault="00920883" w:rsidP="00AC0C9F">
            <w:pPr>
              <w:spacing w:after="0" w:line="240" w:lineRule="auto"/>
              <w:rPr>
                <w:del w:id="1575" w:author="doetters" w:date="2022-03-28T10:25:00Z"/>
                <w:rFonts w:eastAsia="Times New Roman"/>
                <w:color w:val="000000"/>
                <w:sz w:val="20"/>
                <w:szCs w:val="20"/>
                <w:lang w:eastAsia="de-DE"/>
              </w:rPr>
            </w:pPr>
            <w:del w:id="1576"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22CB110E" w14:textId="5F3414DF" w:rsidR="00920883" w:rsidRPr="007B04F4" w:rsidDel="002E16A1" w:rsidRDefault="00920883" w:rsidP="00AC0C9F">
            <w:pPr>
              <w:spacing w:after="0" w:line="240" w:lineRule="auto"/>
              <w:jc w:val="center"/>
              <w:rPr>
                <w:del w:id="1577" w:author="doetters" w:date="2022-03-28T10:25:00Z"/>
                <w:rFonts w:eastAsia="Times New Roman"/>
                <w:color w:val="000000"/>
                <w:sz w:val="20"/>
                <w:szCs w:val="20"/>
                <w:lang w:eastAsia="de-DE"/>
              </w:rPr>
            </w:pPr>
            <w:del w:id="1578" w:author="doetters" w:date="2022-03-28T10:25:00Z">
              <w:r w:rsidRPr="007B04F4" w:rsidDel="002E16A1">
                <w:rPr>
                  <w:rFonts w:eastAsia="Times New Roman"/>
                  <w:color w:val="000000"/>
                  <w:sz w:val="20"/>
                  <w:szCs w:val="20"/>
                  <w:lang w:eastAsia="de-DE"/>
                </w:rPr>
                <w:delText>386.32</w:delText>
              </w:r>
            </w:del>
          </w:p>
        </w:tc>
        <w:tc>
          <w:tcPr>
            <w:tcW w:w="1891" w:type="dxa"/>
            <w:tcBorders>
              <w:top w:val="nil"/>
              <w:left w:val="nil"/>
              <w:bottom w:val="nil"/>
              <w:right w:val="nil"/>
            </w:tcBorders>
            <w:shd w:val="clear" w:color="auto" w:fill="auto"/>
            <w:hideMark/>
          </w:tcPr>
          <w:p w14:paraId="635A052C" w14:textId="6C11A04D" w:rsidR="00920883" w:rsidRPr="007B04F4" w:rsidDel="002E16A1" w:rsidRDefault="00920883" w:rsidP="00AC0C9F">
            <w:pPr>
              <w:spacing w:after="0" w:line="240" w:lineRule="auto"/>
              <w:jc w:val="center"/>
              <w:rPr>
                <w:del w:id="1579" w:author="doetters" w:date="2022-03-28T10:25:00Z"/>
                <w:rFonts w:eastAsia="Times New Roman"/>
                <w:color w:val="000000"/>
                <w:sz w:val="20"/>
                <w:szCs w:val="20"/>
                <w:lang w:eastAsia="de-DE"/>
              </w:rPr>
            </w:pPr>
            <w:del w:id="1580" w:author="doetters" w:date="2022-03-28T10:25:00Z">
              <w:r w:rsidRPr="007B04F4" w:rsidDel="002E16A1">
                <w:rPr>
                  <w:rFonts w:eastAsia="Times New Roman"/>
                  <w:color w:val="000000"/>
                  <w:sz w:val="20"/>
                  <w:szCs w:val="20"/>
                  <w:lang w:eastAsia="de-DE"/>
                </w:rPr>
                <w:delText>351.95 – 420.69</w:delText>
              </w:r>
            </w:del>
          </w:p>
        </w:tc>
        <w:tc>
          <w:tcPr>
            <w:tcW w:w="836" w:type="dxa"/>
            <w:tcBorders>
              <w:top w:val="nil"/>
              <w:left w:val="nil"/>
              <w:bottom w:val="nil"/>
              <w:right w:val="nil"/>
            </w:tcBorders>
            <w:shd w:val="clear" w:color="auto" w:fill="auto"/>
            <w:hideMark/>
          </w:tcPr>
          <w:p w14:paraId="0F8566F1" w14:textId="7B3F9C63" w:rsidR="00920883" w:rsidRPr="007B04F4" w:rsidDel="002E16A1" w:rsidRDefault="00920883" w:rsidP="00AC0C9F">
            <w:pPr>
              <w:spacing w:after="0" w:line="240" w:lineRule="auto"/>
              <w:jc w:val="center"/>
              <w:rPr>
                <w:del w:id="1581" w:author="doetters" w:date="2022-03-28T10:25:00Z"/>
                <w:rFonts w:eastAsia="Times New Roman"/>
                <w:b/>
                <w:bCs/>
                <w:color w:val="000000"/>
                <w:sz w:val="20"/>
                <w:szCs w:val="20"/>
                <w:lang w:eastAsia="de-DE"/>
              </w:rPr>
            </w:pPr>
            <w:del w:id="1582"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0BCAEBFE" w14:textId="525F69E4" w:rsidR="00920883" w:rsidRPr="007B04F4" w:rsidDel="002E16A1" w:rsidRDefault="00920883" w:rsidP="00AC0C9F">
            <w:pPr>
              <w:spacing w:after="0" w:line="240" w:lineRule="auto"/>
              <w:jc w:val="center"/>
              <w:rPr>
                <w:del w:id="1583" w:author="doetters" w:date="2022-03-28T10:25:00Z"/>
                <w:rFonts w:eastAsia="Times New Roman"/>
                <w:color w:val="000000"/>
                <w:sz w:val="20"/>
                <w:szCs w:val="20"/>
                <w:lang w:eastAsia="de-DE"/>
              </w:rPr>
            </w:pPr>
            <w:del w:id="1584" w:author="doetters" w:date="2022-03-28T10:25:00Z">
              <w:r w:rsidRPr="007B04F4" w:rsidDel="002E16A1">
                <w:rPr>
                  <w:rFonts w:eastAsia="Times New Roman"/>
                  <w:color w:val="000000"/>
                  <w:sz w:val="20"/>
                  <w:szCs w:val="20"/>
                  <w:lang w:eastAsia="de-DE"/>
                </w:rPr>
                <w:delText>0.62</w:delText>
              </w:r>
            </w:del>
          </w:p>
        </w:tc>
        <w:tc>
          <w:tcPr>
            <w:tcW w:w="678" w:type="dxa"/>
            <w:tcBorders>
              <w:top w:val="nil"/>
              <w:left w:val="nil"/>
              <w:bottom w:val="nil"/>
              <w:right w:val="nil"/>
            </w:tcBorders>
            <w:shd w:val="clear" w:color="auto" w:fill="auto"/>
            <w:noWrap/>
            <w:vAlign w:val="bottom"/>
            <w:hideMark/>
          </w:tcPr>
          <w:p w14:paraId="02CC2AD8" w14:textId="316E2745" w:rsidR="00920883" w:rsidRPr="007B04F4" w:rsidDel="002E16A1" w:rsidRDefault="00920883" w:rsidP="00AC0C9F">
            <w:pPr>
              <w:spacing w:after="0" w:line="240" w:lineRule="auto"/>
              <w:jc w:val="center"/>
              <w:rPr>
                <w:del w:id="1585" w:author="doetters" w:date="2022-03-28T10:25:00Z"/>
                <w:rFonts w:eastAsia="Times New Roman"/>
                <w:color w:val="000000"/>
                <w:sz w:val="20"/>
                <w:szCs w:val="20"/>
                <w:lang w:eastAsia="de-DE"/>
              </w:rPr>
            </w:pPr>
            <w:del w:id="1586" w:author="doetters" w:date="2022-03-28T10:25:00Z">
              <w:r w:rsidRPr="007B04F4" w:rsidDel="002E16A1">
                <w:rPr>
                  <w:rFonts w:eastAsia="Times New Roman"/>
                  <w:color w:val="000000"/>
                  <w:sz w:val="20"/>
                  <w:szCs w:val="20"/>
                  <w:lang w:eastAsia="de-DE"/>
                </w:rPr>
                <w:delText>0.59</w:delText>
              </w:r>
            </w:del>
          </w:p>
        </w:tc>
      </w:tr>
      <w:tr w:rsidR="00920883" w:rsidRPr="007B04F4" w:rsidDel="002E16A1" w14:paraId="11B04219" w14:textId="487C92C7" w:rsidTr="00AC0C9F">
        <w:trPr>
          <w:trHeight w:val="300"/>
          <w:del w:id="1587" w:author="doetters" w:date="2022-03-28T10:25:00Z"/>
        </w:trPr>
        <w:tc>
          <w:tcPr>
            <w:tcW w:w="518" w:type="dxa"/>
            <w:tcBorders>
              <w:top w:val="nil"/>
              <w:left w:val="nil"/>
              <w:bottom w:val="nil"/>
              <w:right w:val="nil"/>
            </w:tcBorders>
            <w:shd w:val="clear" w:color="auto" w:fill="auto"/>
            <w:noWrap/>
            <w:vAlign w:val="bottom"/>
            <w:hideMark/>
          </w:tcPr>
          <w:p w14:paraId="70B841D1" w14:textId="1EDE46A3" w:rsidR="00920883" w:rsidRPr="007B04F4" w:rsidDel="002E16A1" w:rsidRDefault="00920883" w:rsidP="00AC0C9F">
            <w:pPr>
              <w:spacing w:after="0" w:line="240" w:lineRule="auto"/>
              <w:jc w:val="center"/>
              <w:rPr>
                <w:del w:id="1588"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67C1D640" w14:textId="50489D73" w:rsidR="00920883" w:rsidRPr="007B04F4" w:rsidDel="002E16A1" w:rsidRDefault="00920883" w:rsidP="00AC0C9F">
            <w:pPr>
              <w:spacing w:after="0" w:line="240" w:lineRule="auto"/>
              <w:rPr>
                <w:del w:id="1589" w:author="doetters" w:date="2022-03-28T10:25:00Z"/>
                <w:rFonts w:eastAsia="Times New Roman"/>
                <w:color w:val="000000"/>
                <w:sz w:val="20"/>
                <w:szCs w:val="20"/>
                <w:lang w:val="en-US" w:eastAsia="de-DE"/>
              </w:rPr>
            </w:pPr>
            <w:del w:id="1590"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124541AD" w14:textId="0CCD3480" w:rsidR="00920883" w:rsidRPr="007B04F4" w:rsidDel="002E16A1" w:rsidRDefault="00920883" w:rsidP="00AC0C9F">
            <w:pPr>
              <w:spacing w:after="0" w:line="240" w:lineRule="auto"/>
              <w:jc w:val="center"/>
              <w:rPr>
                <w:del w:id="1591" w:author="doetters" w:date="2022-03-28T10:25:00Z"/>
                <w:rFonts w:eastAsia="Times New Roman"/>
                <w:color w:val="000000"/>
                <w:sz w:val="20"/>
                <w:szCs w:val="20"/>
                <w:lang w:eastAsia="de-DE"/>
              </w:rPr>
            </w:pPr>
            <w:del w:id="1592" w:author="doetters" w:date="2022-03-28T10:25:00Z">
              <w:r w:rsidRPr="007B04F4" w:rsidDel="002E16A1">
                <w:rPr>
                  <w:rFonts w:eastAsia="Times New Roman"/>
                  <w:color w:val="000000"/>
                  <w:sz w:val="20"/>
                  <w:szCs w:val="20"/>
                  <w:lang w:eastAsia="de-DE"/>
                </w:rPr>
                <w:delText>-5.57</w:delText>
              </w:r>
            </w:del>
          </w:p>
        </w:tc>
        <w:tc>
          <w:tcPr>
            <w:tcW w:w="1891" w:type="dxa"/>
            <w:tcBorders>
              <w:top w:val="nil"/>
              <w:left w:val="nil"/>
              <w:bottom w:val="nil"/>
              <w:right w:val="nil"/>
            </w:tcBorders>
            <w:shd w:val="clear" w:color="auto" w:fill="auto"/>
            <w:hideMark/>
          </w:tcPr>
          <w:p w14:paraId="05F536F5" w14:textId="3763BF4F" w:rsidR="00920883" w:rsidRPr="007B04F4" w:rsidDel="002E16A1" w:rsidRDefault="00920883" w:rsidP="00AC0C9F">
            <w:pPr>
              <w:spacing w:after="0" w:line="240" w:lineRule="auto"/>
              <w:jc w:val="center"/>
              <w:rPr>
                <w:del w:id="1593" w:author="doetters" w:date="2022-03-28T10:25:00Z"/>
                <w:rFonts w:eastAsia="Times New Roman"/>
                <w:color w:val="000000"/>
                <w:sz w:val="20"/>
                <w:szCs w:val="20"/>
                <w:lang w:eastAsia="de-DE"/>
              </w:rPr>
            </w:pPr>
            <w:del w:id="1594" w:author="doetters" w:date="2022-03-28T10:25:00Z">
              <w:r w:rsidRPr="007B04F4" w:rsidDel="002E16A1">
                <w:rPr>
                  <w:rFonts w:eastAsia="Times New Roman"/>
                  <w:color w:val="000000"/>
                  <w:sz w:val="20"/>
                  <w:szCs w:val="20"/>
                  <w:lang w:eastAsia="de-DE"/>
                </w:rPr>
                <w:delText>-8.34 – -2.79</w:delText>
              </w:r>
            </w:del>
          </w:p>
        </w:tc>
        <w:tc>
          <w:tcPr>
            <w:tcW w:w="836" w:type="dxa"/>
            <w:tcBorders>
              <w:top w:val="nil"/>
              <w:left w:val="nil"/>
              <w:bottom w:val="nil"/>
              <w:right w:val="nil"/>
            </w:tcBorders>
            <w:shd w:val="clear" w:color="auto" w:fill="auto"/>
            <w:hideMark/>
          </w:tcPr>
          <w:p w14:paraId="2B4A15D2" w14:textId="3D5FBFE5" w:rsidR="00920883" w:rsidRPr="007B04F4" w:rsidDel="002E16A1" w:rsidRDefault="00920883" w:rsidP="00AC0C9F">
            <w:pPr>
              <w:spacing w:after="0" w:line="240" w:lineRule="auto"/>
              <w:jc w:val="center"/>
              <w:rPr>
                <w:del w:id="1595" w:author="doetters" w:date="2022-03-28T10:25:00Z"/>
                <w:rFonts w:eastAsia="Times New Roman"/>
                <w:b/>
                <w:bCs/>
                <w:color w:val="000000"/>
                <w:sz w:val="20"/>
                <w:szCs w:val="20"/>
                <w:lang w:eastAsia="de-DE"/>
              </w:rPr>
            </w:pPr>
            <w:del w:id="1596"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5433D156" w14:textId="1D518770" w:rsidR="00920883" w:rsidRPr="007B04F4" w:rsidDel="002E16A1" w:rsidRDefault="00920883" w:rsidP="00AC0C9F">
            <w:pPr>
              <w:spacing w:after="0" w:line="240" w:lineRule="auto"/>
              <w:jc w:val="center"/>
              <w:rPr>
                <w:del w:id="1597"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62F2A4FC" w14:textId="5BC5A5F5" w:rsidR="00920883" w:rsidRPr="007B04F4" w:rsidDel="002E16A1" w:rsidRDefault="00920883" w:rsidP="00AC0C9F">
            <w:pPr>
              <w:spacing w:after="0" w:line="240" w:lineRule="auto"/>
              <w:jc w:val="center"/>
              <w:rPr>
                <w:del w:id="1598" w:author="doetters" w:date="2022-03-28T10:25:00Z"/>
                <w:rFonts w:eastAsia="Times New Roman"/>
                <w:sz w:val="20"/>
                <w:szCs w:val="20"/>
                <w:lang w:eastAsia="de-DE"/>
              </w:rPr>
            </w:pPr>
          </w:p>
        </w:tc>
      </w:tr>
      <w:tr w:rsidR="00920883" w:rsidRPr="007B04F4" w:rsidDel="002E16A1" w14:paraId="18DC889B" w14:textId="2867CE7C" w:rsidTr="00AC0C9F">
        <w:trPr>
          <w:trHeight w:val="300"/>
          <w:del w:id="1599" w:author="doetters" w:date="2022-03-28T10:25:00Z"/>
        </w:trPr>
        <w:tc>
          <w:tcPr>
            <w:tcW w:w="518" w:type="dxa"/>
            <w:tcBorders>
              <w:top w:val="nil"/>
              <w:left w:val="nil"/>
              <w:bottom w:val="nil"/>
              <w:right w:val="nil"/>
            </w:tcBorders>
            <w:shd w:val="clear" w:color="auto" w:fill="auto"/>
            <w:noWrap/>
            <w:vAlign w:val="bottom"/>
            <w:hideMark/>
          </w:tcPr>
          <w:p w14:paraId="31E477CC" w14:textId="6E17AFE9" w:rsidR="00920883" w:rsidRPr="007B04F4" w:rsidDel="002E16A1" w:rsidRDefault="00920883" w:rsidP="00AC0C9F">
            <w:pPr>
              <w:spacing w:after="0" w:line="240" w:lineRule="auto"/>
              <w:jc w:val="center"/>
              <w:rPr>
                <w:del w:id="1600"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24D4A839" w14:textId="1DC472C3" w:rsidR="00920883" w:rsidRPr="007B04F4" w:rsidDel="002E16A1" w:rsidRDefault="00920883" w:rsidP="00AC0C9F">
            <w:pPr>
              <w:spacing w:after="0" w:line="240" w:lineRule="auto"/>
              <w:rPr>
                <w:del w:id="1601" w:author="doetters" w:date="2022-03-28T10:25:00Z"/>
                <w:rFonts w:eastAsia="Times New Roman"/>
                <w:color w:val="000000"/>
                <w:sz w:val="20"/>
                <w:szCs w:val="20"/>
                <w:lang w:eastAsia="de-DE"/>
              </w:rPr>
            </w:pPr>
            <w:del w:id="1602"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0D4667C1" w14:textId="147352B9" w:rsidR="00920883" w:rsidRPr="007B04F4" w:rsidDel="002E16A1" w:rsidRDefault="00920883" w:rsidP="00AC0C9F">
            <w:pPr>
              <w:spacing w:after="0" w:line="240" w:lineRule="auto"/>
              <w:jc w:val="center"/>
              <w:rPr>
                <w:del w:id="1603" w:author="doetters" w:date="2022-03-28T10:25:00Z"/>
                <w:rFonts w:eastAsia="Times New Roman"/>
                <w:color w:val="000000"/>
                <w:sz w:val="20"/>
                <w:szCs w:val="20"/>
                <w:lang w:eastAsia="de-DE"/>
              </w:rPr>
            </w:pPr>
            <w:del w:id="1604" w:author="doetters" w:date="2022-03-28T10:25:00Z">
              <w:r w:rsidRPr="007B04F4" w:rsidDel="002E16A1">
                <w:rPr>
                  <w:rFonts w:eastAsia="Times New Roman"/>
                  <w:color w:val="000000"/>
                  <w:sz w:val="20"/>
                  <w:szCs w:val="20"/>
                  <w:lang w:eastAsia="de-DE"/>
                </w:rPr>
                <w:delText>-15.04</w:delText>
              </w:r>
            </w:del>
          </w:p>
        </w:tc>
        <w:tc>
          <w:tcPr>
            <w:tcW w:w="1891" w:type="dxa"/>
            <w:tcBorders>
              <w:top w:val="nil"/>
              <w:left w:val="nil"/>
              <w:bottom w:val="nil"/>
              <w:right w:val="nil"/>
            </w:tcBorders>
            <w:shd w:val="clear" w:color="auto" w:fill="auto"/>
            <w:hideMark/>
          </w:tcPr>
          <w:p w14:paraId="610710CE" w14:textId="2739394F" w:rsidR="00920883" w:rsidRPr="007B04F4" w:rsidDel="002E16A1" w:rsidRDefault="00920883" w:rsidP="00AC0C9F">
            <w:pPr>
              <w:spacing w:after="0" w:line="240" w:lineRule="auto"/>
              <w:jc w:val="center"/>
              <w:rPr>
                <w:del w:id="1605" w:author="doetters" w:date="2022-03-28T10:25:00Z"/>
                <w:rFonts w:eastAsia="Times New Roman"/>
                <w:color w:val="000000"/>
                <w:sz w:val="20"/>
                <w:szCs w:val="20"/>
                <w:lang w:eastAsia="de-DE"/>
              </w:rPr>
            </w:pPr>
            <w:del w:id="1606" w:author="doetters" w:date="2022-03-28T10:25:00Z">
              <w:r w:rsidRPr="007B04F4" w:rsidDel="002E16A1">
                <w:rPr>
                  <w:rFonts w:eastAsia="Times New Roman"/>
                  <w:color w:val="000000"/>
                  <w:sz w:val="20"/>
                  <w:szCs w:val="20"/>
                  <w:lang w:eastAsia="de-DE"/>
                </w:rPr>
                <w:delText>-24.14 – -5.95</w:delText>
              </w:r>
            </w:del>
          </w:p>
        </w:tc>
        <w:tc>
          <w:tcPr>
            <w:tcW w:w="836" w:type="dxa"/>
            <w:tcBorders>
              <w:top w:val="nil"/>
              <w:left w:val="nil"/>
              <w:bottom w:val="nil"/>
              <w:right w:val="nil"/>
            </w:tcBorders>
            <w:shd w:val="clear" w:color="auto" w:fill="auto"/>
            <w:hideMark/>
          </w:tcPr>
          <w:p w14:paraId="671CA9CB" w14:textId="595844B8" w:rsidR="00920883" w:rsidRPr="007B04F4" w:rsidDel="002E16A1" w:rsidRDefault="00920883" w:rsidP="00AC0C9F">
            <w:pPr>
              <w:spacing w:after="0" w:line="240" w:lineRule="auto"/>
              <w:jc w:val="center"/>
              <w:rPr>
                <w:del w:id="1607" w:author="doetters" w:date="2022-03-28T10:25:00Z"/>
                <w:rFonts w:eastAsia="Times New Roman"/>
                <w:b/>
                <w:bCs/>
                <w:color w:val="000000"/>
                <w:sz w:val="20"/>
                <w:szCs w:val="20"/>
                <w:lang w:eastAsia="de-DE"/>
              </w:rPr>
            </w:pPr>
            <w:del w:id="1608" w:author="doetters" w:date="2022-03-28T10:25:00Z">
              <w:r w:rsidRPr="007B04F4" w:rsidDel="002E16A1">
                <w:rPr>
                  <w:rFonts w:eastAsia="Times New Roman"/>
                  <w:b/>
                  <w:bCs/>
                  <w:color w:val="000000"/>
                  <w:sz w:val="20"/>
                  <w:szCs w:val="20"/>
                  <w:lang w:eastAsia="de-DE"/>
                </w:rPr>
                <w:delText>0.002</w:delText>
              </w:r>
            </w:del>
          </w:p>
        </w:tc>
        <w:tc>
          <w:tcPr>
            <w:tcW w:w="518" w:type="dxa"/>
            <w:tcBorders>
              <w:top w:val="nil"/>
              <w:left w:val="nil"/>
              <w:bottom w:val="nil"/>
              <w:right w:val="nil"/>
            </w:tcBorders>
            <w:shd w:val="clear" w:color="auto" w:fill="auto"/>
            <w:noWrap/>
            <w:vAlign w:val="bottom"/>
            <w:hideMark/>
          </w:tcPr>
          <w:p w14:paraId="51AAAD5B" w14:textId="2A512973" w:rsidR="00920883" w:rsidRPr="007B04F4" w:rsidDel="002E16A1" w:rsidRDefault="00920883" w:rsidP="00AC0C9F">
            <w:pPr>
              <w:spacing w:after="0" w:line="240" w:lineRule="auto"/>
              <w:jc w:val="center"/>
              <w:rPr>
                <w:del w:id="1609"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1BC96962" w14:textId="06AFFC1E" w:rsidR="00920883" w:rsidRPr="007B04F4" w:rsidDel="002E16A1" w:rsidRDefault="00920883" w:rsidP="00AC0C9F">
            <w:pPr>
              <w:spacing w:after="0" w:line="240" w:lineRule="auto"/>
              <w:jc w:val="center"/>
              <w:rPr>
                <w:del w:id="1610" w:author="doetters" w:date="2022-03-28T10:25:00Z"/>
                <w:rFonts w:eastAsia="Times New Roman"/>
                <w:sz w:val="20"/>
                <w:szCs w:val="20"/>
                <w:lang w:eastAsia="de-DE"/>
              </w:rPr>
            </w:pPr>
          </w:p>
        </w:tc>
      </w:tr>
      <w:tr w:rsidR="00920883" w:rsidRPr="007B04F4" w:rsidDel="002E16A1" w14:paraId="090B8197" w14:textId="254F7D56" w:rsidTr="00AC0C9F">
        <w:trPr>
          <w:trHeight w:val="300"/>
          <w:del w:id="1611" w:author="doetters" w:date="2022-03-28T10:25:00Z"/>
        </w:trPr>
        <w:tc>
          <w:tcPr>
            <w:tcW w:w="518" w:type="dxa"/>
            <w:tcBorders>
              <w:top w:val="nil"/>
              <w:left w:val="nil"/>
              <w:bottom w:val="single" w:sz="4" w:space="0" w:color="auto"/>
              <w:right w:val="nil"/>
            </w:tcBorders>
            <w:shd w:val="clear" w:color="auto" w:fill="auto"/>
            <w:noWrap/>
            <w:vAlign w:val="bottom"/>
            <w:hideMark/>
          </w:tcPr>
          <w:p w14:paraId="5F715808" w14:textId="31693EBE" w:rsidR="00920883" w:rsidRPr="007B04F4" w:rsidDel="002E16A1" w:rsidRDefault="00920883" w:rsidP="00AC0C9F">
            <w:pPr>
              <w:spacing w:after="0" w:line="240" w:lineRule="auto"/>
              <w:jc w:val="center"/>
              <w:rPr>
                <w:del w:id="1612"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A4B0DD0" w14:textId="2D98D4BE" w:rsidR="00920883" w:rsidRPr="007B04F4" w:rsidDel="002E16A1" w:rsidRDefault="00920883" w:rsidP="00AC0C9F">
            <w:pPr>
              <w:spacing w:after="0" w:line="240" w:lineRule="auto"/>
              <w:rPr>
                <w:del w:id="1613" w:author="doetters" w:date="2022-03-28T10:25:00Z"/>
                <w:rFonts w:eastAsia="Times New Roman"/>
                <w:color w:val="000000"/>
                <w:sz w:val="20"/>
                <w:szCs w:val="20"/>
                <w:lang w:eastAsia="de-DE"/>
              </w:rPr>
            </w:pPr>
            <w:del w:id="1614"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4C5DB569" w14:textId="5B264F12" w:rsidR="00920883" w:rsidRPr="007B04F4" w:rsidDel="002E16A1" w:rsidRDefault="00920883" w:rsidP="00AC0C9F">
            <w:pPr>
              <w:spacing w:after="0" w:line="240" w:lineRule="auto"/>
              <w:jc w:val="center"/>
              <w:rPr>
                <w:del w:id="1615" w:author="doetters" w:date="2022-03-28T10:25:00Z"/>
                <w:rFonts w:eastAsia="Times New Roman"/>
                <w:color w:val="000000"/>
                <w:sz w:val="20"/>
                <w:szCs w:val="20"/>
                <w:lang w:eastAsia="de-DE"/>
              </w:rPr>
            </w:pPr>
            <w:del w:id="1616" w:author="doetters" w:date="2022-03-28T10:25:00Z">
              <w:r w:rsidRPr="007B04F4" w:rsidDel="002E16A1">
                <w:rPr>
                  <w:rFonts w:eastAsia="Times New Roman"/>
                  <w:color w:val="000000"/>
                  <w:sz w:val="20"/>
                  <w:szCs w:val="20"/>
                  <w:lang w:eastAsia="de-DE"/>
                </w:rPr>
                <w:delText>-25</w:delText>
              </w:r>
            </w:del>
          </w:p>
        </w:tc>
        <w:tc>
          <w:tcPr>
            <w:tcW w:w="1891" w:type="dxa"/>
            <w:tcBorders>
              <w:top w:val="nil"/>
              <w:left w:val="nil"/>
              <w:bottom w:val="single" w:sz="4" w:space="0" w:color="auto"/>
              <w:right w:val="nil"/>
            </w:tcBorders>
            <w:shd w:val="clear" w:color="auto" w:fill="auto"/>
            <w:hideMark/>
          </w:tcPr>
          <w:p w14:paraId="4205569C" w14:textId="67B43B68" w:rsidR="00920883" w:rsidRPr="007B04F4" w:rsidDel="002E16A1" w:rsidRDefault="00920883" w:rsidP="00AC0C9F">
            <w:pPr>
              <w:spacing w:after="0" w:line="240" w:lineRule="auto"/>
              <w:jc w:val="center"/>
              <w:rPr>
                <w:del w:id="1617" w:author="doetters" w:date="2022-03-28T10:25:00Z"/>
                <w:rFonts w:eastAsia="Times New Roman"/>
                <w:color w:val="000000"/>
                <w:sz w:val="20"/>
                <w:szCs w:val="20"/>
                <w:lang w:eastAsia="de-DE"/>
              </w:rPr>
            </w:pPr>
            <w:del w:id="1618" w:author="doetters" w:date="2022-03-28T10:25:00Z">
              <w:r w:rsidRPr="007B04F4" w:rsidDel="002E16A1">
                <w:rPr>
                  <w:rFonts w:eastAsia="Times New Roman"/>
                  <w:color w:val="000000"/>
                  <w:sz w:val="20"/>
                  <w:szCs w:val="20"/>
                  <w:lang w:eastAsia="de-DE"/>
                </w:rPr>
                <w:delText>-40.25 – -9.75</w:delText>
              </w:r>
            </w:del>
          </w:p>
        </w:tc>
        <w:tc>
          <w:tcPr>
            <w:tcW w:w="836" w:type="dxa"/>
            <w:tcBorders>
              <w:top w:val="nil"/>
              <w:left w:val="nil"/>
              <w:bottom w:val="single" w:sz="4" w:space="0" w:color="auto"/>
              <w:right w:val="nil"/>
            </w:tcBorders>
            <w:shd w:val="clear" w:color="auto" w:fill="auto"/>
            <w:hideMark/>
          </w:tcPr>
          <w:p w14:paraId="61D873DD" w14:textId="0857E4C5" w:rsidR="00920883" w:rsidRPr="007B04F4" w:rsidDel="002E16A1" w:rsidRDefault="00920883" w:rsidP="00AC0C9F">
            <w:pPr>
              <w:spacing w:after="0" w:line="240" w:lineRule="auto"/>
              <w:jc w:val="center"/>
              <w:rPr>
                <w:del w:id="1619" w:author="doetters" w:date="2022-03-28T10:25:00Z"/>
                <w:rFonts w:eastAsia="Times New Roman"/>
                <w:b/>
                <w:bCs/>
                <w:color w:val="000000"/>
                <w:sz w:val="20"/>
                <w:szCs w:val="20"/>
                <w:lang w:eastAsia="de-DE"/>
              </w:rPr>
            </w:pPr>
            <w:del w:id="1620" w:author="doetters" w:date="2022-03-28T10:25:00Z">
              <w:r w:rsidRPr="007B04F4" w:rsidDel="002E16A1">
                <w:rPr>
                  <w:rFonts w:eastAsia="Times New Roman"/>
                  <w:b/>
                  <w:bCs/>
                  <w:color w:val="000000"/>
                  <w:sz w:val="20"/>
                  <w:szCs w:val="20"/>
                  <w:lang w:eastAsia="de-DE"/>
                </w:rPr>
                <w:delText>0.002</w:delText>
              </w:r>
            </w:del>
          </w:p>
        </w:tc>
        <w:tc>
          <w:tcPr>
            <w:tcW w:w="518" w:type="dxa"/>
            <w:tcBorders>
              <w:top w:val="nil"/>
              <w:left w:val="nil"/>
              <w:bottom w:val="single" w:sz="4" w:space="0" w:color="auto"/>
              <w:right w:val="nil"/>
            </w:tcBorders>
            <w:shd w:val="clear" w:color="auto" w:fill="auto"/>
            <w:noWrap/>
            <w:vAlign w:val="bottom"/>
            <w:hideMark/>
          </w:tcPr>
          <w:p w14:paraId="47E1D348" w14:textId="2EF000D5" w:rsidR="00920883" w:rsidRPr="007B04F4" w:rsidDel="002E16A1" w:rsidRDefault="00920883" w:rsidP="00AC0C9F">
            <w:pPr>
              <w:spacing w:after="0" w:line="240" w:lineRule="auto"/>
              <w:jc w:val="center"/>
              <w:rPr>
                <w:del w:id="1621"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D733D82" w14:textId="485CA5BF" w:rsidR="00920883" w:rsidRPr="007B04F4" w:rsidDel="002E16A1" w:rsidRDefault="00920883" w:rsidP="00AC0C9F">
            <w:pPr>
              <w:spacing w:after="0" w:line="240" w:lineRule="auto"/>
              <w:jc w:val="center"/>
              <w:rPr>
                <w:del w:id="1622" w:author="doetters" w:date="2022-03-28T10:25:00Z"/>
                <w:rFonts w:eastAsia="Times New Roman"/>
                <w:sz w:val="20"/>
                <w:szCs w:val="20"/>
                <w:lang w:eastAsia="de-DE"/>
              </w:rPr>
            </w:pPr>
          </w:p>
        </w:tc>
      </w:tr>
      <w:tr w:rsidR="00920883" w:rsidRPr="007B04F4" w:rsidDel="002E16A1" w14:paraId="2C9A959D" w14:textId="027E1480" w:rsidTr="00AC0C9F">
        <w:trPr>
          <w:trHeight w:val="300"/>
          <w:del w:id="1623" w:author="doetters" w:date="2022-03-28T10:25:00Z"/>
        </w:trPr>
        <w:tc>
          <w:tcPr>
            <w:tcW w:w="518" w:type="dxa"/>
            <w:tcBorders>
              <w:top w:val="nil"/>
              <w:left w:val="nil"/>
              <w:bottom w:val="nil"/>
              <w:right w:val="nil"/>
            </w:tcBorders>
            <w:shd w:val="clear" w:color="auto" w:fill="auto"/>
            <w:noWrap/>
            <w:vAlign w:val="bottom"/>
            <w:hideMark/>
          </w:tcPr>
          <w:p w14:paraId="19773DC6" w14:textId="758803C3" w:rsidR="00920883" w:rsidRPr="007B04F4" w:rsidDel="002E16A1" w:rsidRDefault="00920883" w:rsidP="00AC0C9F">
            <w:pPr>
              <w:spacing w:after="0" w:line="240" w:lineRule="auto"/>
              <w:rPr>
                <w:del w:id="1624" w:author="doetters" w:date="2022-03-28T10:25:00Z"/>
                <w:rFonts w:eastAsia="Times New Roman"/>
                <w:b/>
                <w:bCs/>
                <w:color w:val="000000"/>
                <w:sz w:val="20"/>
                <w:szCs w:val="20"/>
                <w:lang w:eastAsia="de-DE"/>
              </w:rPr>
            </w:pPr>
            <w:del w:id="1625" w:author="doetters" w:date="2022-03-28T10:25:00Z">
              <w:r w:rsidRPr="007B04F4" w:rsidDel="002E16A1">
                <w:rPr>
                  <w:rFonts w:eastAsia="Times New Roman"/>
                  <w:b/>
                  <w:bCs/>
                  <w:color w:val="000000"/>
                  <w:sz w:val="20"/>
                  <w:szCs w:val="20"/>
                  <w:lang w:eastAsia="de-DE"/>
                </w:rPr>
                <w:delText>NP</w:delText>
              </w:r>
            </w:del>
          </w:p>
        </w:tc>
        <w:tc>
          <w:tcPr>
            <w:tcW w:w="4201" w:type="dxa"/>
            <w:tcBorders>
              <w:top w:val="nil"/>
              <w:left w:val="nil"/>
              <w:bottom w:val="nil"/>
              <w:right w:val="nil"/>
            </w:tcBorders>
            <w:shd w:val="clear" w:color="auto" w:fill="auto"/>
            <w:hideMark/>
          </w:tcPr>
          <w:p w14:paraId="0E898616" w14:textId="7E054087" w:rsidR="00920883" w:rsidRPr="007B04F4" w:rsidDel="002E16A1" w:rsidRDefault="00920883" w:rsidP="00AC0C9F">
            <w:pPr>
              <w:spacing w:after="0" w:line="240" w:lineRule="auto"/>
              <w:rPr>
                <w:del w:id="1626" w:author="doetters" w:date="2022-03-28T10:25:00Z"/>
                <w:rFonts w:eastAsia="Times New Roman"/>
                <w:color w:val="000000"/>
                <w:sz w:val="20"/>
                <w:szCs w:val="20"/>
                <w:lang w:eastAsia="de-DE"/>
              </w:rPr>
            </w:pPr>
            <w:del w:id="1627"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4CE9B376" w14:textId="2A898271" w:rsidR="00920883" w:rsidRPr="007B04F4" w:rsidDel="002E16A1" w:rsidRDefault="00920883" w:rsidP="00AC0C9F">
            <w:pPr>
              <w:spacing w:after="0" w:line="240" w:lineRule="auto"/>
              <w:jc w:val="center"/>
              <w:rPr>
                <w:del w:id="1628" w:author="doetters" w:date="2022-03-28T10:25:00Z"/>
                <w:rFonts w:eastAsia="Times New Roman"/>
                <w:color w:val="000000"/>
                <w:sz w:val="20"/>
                <w:szCs w:val="20"/>
                <w:lang w:eastAsia="de-DE"/>
              </w:rPr>
            </w:pPr>
            <w:del w:id="1629" w:author="doetters" w:date="2022-03-28T10:25:00Z">
              <w:r w:rsidRPr="007B04F4" w:rsidDel="002E16A1">
                <w:rPr>
                  <w:rFonts w:eastAsia="Times New Roman"/>
                  <w:color w:val="000000"/>
                  <w:sz w:val="20"/>
                  <w:szCs w:val="20"/>
                  <w:lang w:eastAsia="de-DE"/>
                </w:rPr>
                <w:delText>19.01</w:delText>
              </w:r>
            </w:del>
          </w:p>
        </w:tc>
        <w:tc>
          <w:tcPr>
            <w:tcW w:w="1891" w:type="dxa"/>
            <w:tcBorders>
              <w:top w:val="nil"/>
              <w:left w:val="nil"/>
              <w:bottom w:val="nil"/>
              <w:right w:val="nil"/>
            </w:tcBorders>
            <w:shd w:val="clear" w:color="auto" w:fill="auto"/>
            <w:hideMark/>
          </w:tcPr>
          <w:p w14:paraId="3C969BEC" w14:textId="785DE537" w:rsidR="00920883" w:rsidRPr="007B04F4" w:rsidDel="002E16A1" w:rsidRDefault="00920883" w:rsidP="00AC0C9F">
            <w:pPr>
              <w:spacing w:after="0" w:line="240" w:lineRule="auto"/>
              <w:jc w:val="center"/>
              <w:rPr>
                <w:del w:id="1630" w:author="doetters" w:date="2022-03-28T10:25:00Z"/>
                <w:rFonts w:eastAsia="Times New Roman"/>
                <w:color w:val="000000"/>
                <w:sz w:val="20"/>
                <w:szCs w:val="20"/>
                <w:lang w:eastAsia="de-DE"/>
              </w:rPr>
            </w:pPr>
            <w:del w:id="1631" w:author="doetters" w:date="2022-03-28T10:25:00Z">
              <w:r w:rsidRPr="007B04F4" w:rsidDel="002E16A1">
                <w:rPr>
                  <w:rFonts w:eastAsia="Times New Roman"/>
                  <w:color w:val="000000"/>
                  <w:sz w:val="20"/>
                  <w:szCs w:val="20"/>
                  <w:lang w:eastAsia="de-DE"/>
                </w:rPr>
                <w:delText>17.67 – 20.35</w:delText>
              </w:r>
            </w:del>
          </w:p>
        </w:tc>
        <w:tc>
          <w:tcPr>
            <w:tcW w:w="836" w:type="dxa"/>
            <w:tcBorders>
              <w:top w:val="nil"/>
              <w:left w:val="nil"/>
              <w:bottom w:val="nil"/>
              <w:right w:val="nil"/>
            </w:tcBorders>
            <w:shd w:val="clear" w:color="auto" w:fill="auto"/>
            <w:hideMark/>
          </w:tcPr>
          <w:p w14:paraId="78E86F58" w14:textId="452F69B7" w:rsidR="00920883" w:rsidRPr="007B04F4" w:rsidDel="002E16A1" w:rsidRDefault="00920883" w:rsidP="00AC0C9F">
            <w:pPr>
              <w:spacing w:after="0" w:line="240" w:lineRule="auto"/>
              <w:jc w:val="center"/>
              <w:rPr>
                <w:del w:id="1632" w:author="doetters" w:date="2022-03-28T10:25:00Z"/>
                <w:rFonts w:eastAsia="Times New Roman"/>
                <w:b/>
                <w:bCs/>
                <w:color w:val="000000"/>
                <w:sz w:val="20"/>
                <w:szCs w:val="20"/>
                <w:lang w:eastAsia="de-DE"/>
              </w:rPr>
            </w:pPr>
            <w:del w:id="1633"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08046F2B" w14:textId="46F75956" w:rsidR="00920883" w:rsidRPr="007B04F4" w:rsidDel="002E16A1" w:rsidRDefault="00920883" w:rsidP="00AC0C9F">
            <w:pPr>
              <w:spacing w:after="0" w:line="240" w:lineRule="auto"/>
              <w:jc w:val="center"/>
              <w:rPr>
                <w:del w:id="1634" w:author="doetters" w:date="2022-03-28T10:25:00Z"/>
                <w:rFonts w:eastAsia="Times New Roman"/>
                <w:color w:val="000000"/>
                <w:sz w:val="20"/>
                <w:szCs w:val="20"/>
                <w:lang w:eastAsia="de-DE"/>
              </w:rPr>
            </w:pPr>
            <w:del w:id="1635" w:author="doetters" w:date="2022-03-28T10:25:00Z">
              <w:r w:rsidRPr="007B04F4" w:rsidDel="002E16A1">
                <w:rPr>
                  <w:rFonts w:eastAsia="Times New Roman"/>
                  <w:color w:val="000000"/>
                  <w:sz w:val="20"/>
                  <w:szCs w:val="20"/>
                  <w:lang w:eastAsia="de-DE"/>
                </w:rPr>
                <w:delText>0.39</w:delText>
              </w:r>
            </w:del>
          </w:p>
        </w:tc>
        <w:tc>
          <w:tcPr>
            <w:tcW w:w="678" w:type="dxa"/>
            <w:tcBorders>
              <w:top w:val="nil"/>
              <w:left w:val="nil"/>
              <w:bottom w:val="nil"/>
              <w:right w:val="nil"/>
            </w:tcBorders>
            <w:shd w:val="clear" w:color="auto" w:fill="auto"/>
            <w:noWrap/>
            <w:vAlign w:val="bottom"/>
            <w:hideMark/>
          </w:tcPr>
          <w:p w14:paraId="2D298330" w14:textId="1A2B1980" w:rsidR="00920883" w:rsidRPr="007B04F4" w:rsidDel="002E16A1" w:rsidRDefault="00920883" w:rsidP="00AC0C9F">
            <w:pPr>
              <w:spacing w:after="0" w:line="240" w:lineRule="auto"/>
              <w:jc w:val="center"/>
              <w:rPr>
                <w:del w:id="1636" w:author="doetters" w:date="2022-03-28T10:25:00Z"/>
                <w:rFonts w:eastAsia="Times New Roman"/>
                <w:color w:val="000000"/>
                <w:sz w:val="20"/>
                <w:szCs w:val="20"/>
                <w:lang w:eastAsia="de-DE"/>
              </w:rPr>
            </w:pPr>
            <w:del w:id="1637" w:author="doetters" w:date="2022-03-28T10:25:00Z">
              <w:r w:rsidRPr="007B04F4" w:rsidDel="002E16A1">
                <w:rPr>
                  <w:rFonts w:eastAsia="Times New Roman"/>
                  <w:color w:val="000000"/>
                  <w:sz w:val="20"/>
                  <w:szCs w:val="20"/>
                  <w:lang w:eastAsia="de-DE"/>
                </w:rPr>
                <w:delText>0.31</w:delText>
              </w:r>
            </w:del>
          </w:p>
        </w:tc>
      </w:tr>
      <w:tr w:rsidR="00920883" w:rsidRPr="007B04F4" w:rsidDel="002E16A1" w14:paraId="5771118A" w14:textId="3C2BF046" w:rsidTr="00AC0C9F">
        <w:trPr>
          <w:trHeight w:val="300"/>
          <w:del w:id="1638" w:author="doetters" w:date="2022-03-28T10:25:00Z"/>
        </w:trPr>
        <w:tc>
          <w:tcPr>
            <w:tcW w:w="518" w:type="dxa"/>
            <w:tcBorders>
              <w:top w:val="nil"/>
              <w:left w:val="nil"/>
              <w:bottom w:val="nil"/>
              <w:right w:val="nil"/>
            </w:tcBorders>
            <w:shd w:val="clear" w:color="auto" w:fill="auto"/>
            <w:noWrap/>
            <w:vAlign w:val="bottom"/>
            <w:hideMark/>
          </w:tcPr>
          <w:p w14:paraId="416A8552" w14:textId="39E5338A" w:rsidR="00920883" w:rsidRPr="007B04F4" w:rsidDel="002E16A1" w:rsidRDefault="00920883" w:rsidP="00AC0C9F">
            <w:pPr>
              <w:spacing w:after="0" w:line="240" w:lineRule="auto"/>
              <w:jc w:val="center"/>
              <w:rPr>
                <w:del w:id="1639"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E897A19" w14:textId="28F70217" w:rsidR="00920883" w:rsidRPr="007B04F4" w:rsidDel="002E16A1" w:rsidRDefault="00920883" w:rsidP="00AC0C9F">
            <w:pPr>
              <w:spacing w:after="0" w:line="240" w:lineRule="auto"/>
              <w:rPr>
                <w:del w:id="1640" w:author="doetters" w:date="2022-03-28T10:25:00Z"/>
                <w:rFonts w:eastAsia="Times New Roman"/>
                <w:color w:val="000000"/>
                <w:sz w:val="20"/>
                <w:szCs w:val="20"/>
                <w:lang w:val="en-US" w:eastAsia="de-DE"/>
              </w:rPr>
            </w:pPr>
            <w:del w:id="1641"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6B1DECB8" w14:textId="2717E561" w:rsidR="00920883" w:rsidRPr="007B04F4" w:rsidDel="002E16A1" w:rsidRDefault="00920883" w:rsidP="00AC0C9F">
            <w:pPr>
              <w:spacing w:after="0" w:line="240" w:lineRule="auto"/>
              <w:jc w:val="center"/>
              <w:rPr>
                <w:del w:id="1642" w:author="doetters" w:date="2022-03-28T10:25:00Z"/>
                <w:rFonts w:eastAsia="Times New Roman"/>
                <w:color w:val="000000"/>
                <w:sz w:val="20"/>
                <w:szCs w:val="20"/>
                <w:lang w:eastAsia="de-DE"/>
              </w:rPr>
            </w:pPr>
            <w:del w:id="1643" w:author="doetters" w:date="2022-03-28T10:25:00Z">
              <w:r w:rsidRPr="007B04F4" w:rsidDel="002E16A1">
                <w:rPr>
                  <w:rFonts w:eastAsia="Times New Roman"/>
                  <w:color w:val="000000"/>
                  <w:sz w:val="20"/>
                  <w:szCs w:val="20"/>
                  <w:lang w:eastAsia="de-DE"/>
                </w:rPr>
                <w:delText>-0.06</w:delText>
              </w:r>
            </w:del>
          </w:p>
        </w:tc>
        <w:tc>
          <w:tcPr>
            <w:tcW w:w="1891" w:type="dxa"/>
            <w:tcBorders>
              <w:top w:val="nil"/>
              <w:left w:val="nil"/>
              <w:bottom w:val="nil"/>
              <w:right w:val="nil"/>
            </w:tcBorders>
            <w:shd w:val="clear" w:color="auto" w:fill="auto"/>
            <w:hideMark/>
          </w:tcPr>
          <w:p w14:paraId="760F2E4D" w14:textId="5AC7767B" w:rsidR="00920883" w:rsidRPr="007B04F4" w:rsidDel="002E16A1" w:rsidRDefault="00920883" w:rsidP="00AC0C9F">
            <w:pPr>
              <w:spacing w:after="0" w:line="240" w:lineRule="auto"/>
              <w:jc w:val="center"/>
              <w:rPr>
                <w:del w:id="1644" w:author="doetters" w:date="2022-03-28T10:25:00Z"/>
                <w:rFonts w:eastAsia="Times New Roman"/>
                <w:color w:val="000000"/>
                <w:sz w:val="20"/>
                <w:szCs w:val="20"/>
                <w:lang w:eastAsia="de-DE"/>
              </w:rPr>
            </w:pPr>
            <w:del w:id="1645" w:author="doetters" w:date="2022-03-28T10:25:00Z">
              <w:r w:rsidRPr="007B04F4" w:rsidDel="002E16A1">
                <w:rPr>
                  <w:rFonts w:eastAsia="Times New Roman"/>
                  <w:color w:val="000000"/>
                  <w:sz w:val="20"/>
                  <w:szCs w:val="20"/>
                  <w:lang w:eastAsia="de-DE"/>
                </w:rPr>
                <w:delText>-0.17 – 0.05</w:delText>
              </w:r>
            </w:del>
          </w:p>
        </w:tc>
        <w:tc>
          <w:tcPr>
            <w:tcW w:w="836" w:type="dxa"/>
            <w:tcBorders>
              <w:top w:val="nil"/>
              <w:left w:val="nil"/>
              <w:bottom w:val="nil"/>
              <w:right w:val="nil"/>
            </w:tcBorders>
            <w:shd w:val="clear" w:color="auto" w:fill="auto"/>
            <w:hideMark/>
          </w:tcPr>
          <w:p w14:paraId="3F7029B2" w14:textId="31192806" w:rsidR="00920883" w:rsidRPr="007B04F4" w:rsidDel="002E16A1" w:rsidRDefault="00920883" w:rsidP="00AC0C9F">
            <w:pPr>
              <w:spacing w:after="0" w:line="240" w:lineRule="auto"/>
              <w:jc w:val="center"/>
              <w:rPr>
                <w:del w:id="1646" w:author="doetters" w:date="2022-03-28T10:25:00Z"/>
                <w:rFonts w:eastAsia="Times New Roman"/>
                <w:color w:val="000000"/>
                <w:sz w:val="20"/>
                <w:szCs w:val="20"/>
                <w:lang w:eastAsia="de-DE"/>
              </w:rPr>
            </w:pPr>
            <w:del w:id="1647" w:author="doetters" w:date="2022-03-28T10:25:00Z">
              <w:r w:rsidRPr="007B04F4" w:rsidDel="002E16A1">
                <w:rPr>
                  <w:rFonts w:eastAsia="Times New Roman"/>
                  <w:color w:val="000000"/>
                  <w:sz w:val="20"/>
                  <w:szCs w:val="20"/>
                  <w:lang w:eastAsia="de-DE"/>
                </w:rPr>
                <w:delText>0.276</w:delText>
              </w:r>
            </w:del>
          </w:p>
        </w:tc>
        <w:tc>
          <w:tcPr>
            <w:tcW w:w="518" w:type="dxa"/>
            <w:tcBorders>
              <w:top w:val="nil"/>
              <w:left w:val="nil"/>
              <w:bottom w:val="nil"/>
              <w:right w:val="nil"/>
            </w:tcBorders>
            <w:shd w:val="clear" w:color="auto" w:fill="auto"/>
            <w:noWrap/>
            <w:vAlign w:val="bottom"/>
            <w:hideMark/>
          </w:tcPr>
          <w:p w14:paraId="4CFC76E4" w14:textId="2D2131C4" w:rsidR="00920883" w:rsidRPr="007B04F4" w:rsidDel="002E16A1" w:rsidRDefault="00920883" w:rsidP="00AC0C9F">
            <w:pPr>
              <w:spacing w:after="0" w:line="240" w:lineRule="auto"/>
              <w:jc w:val="center"/>
              <w:rPr>
                <w:del w:id="1648"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C69F1E2" w14:textId="6D7EFFE5" w:rsidR="00920883" w:rsidRPr="007B04F4" w:rsidDel="002E16A1" w:rsidRDefault="00920883" w:rsidP="00AC0C9F">
            <w:pPr>
              <w:spacing w:after="0" w:line="240" w:lineRule="auto"/>
              <w:jc w:val="center"/>
              <w:rPr>
                <w:del w:id="1649" w:author="doetters" w:date="2022-03-28T10:25:00Z"/>
                <w:rFonts w:eastAsia="Times New Roman"/>
                <w:sz w:val="20"/>
                <w:szCs w:val="20"/>
                <w:lang w:eastAsia="de-DE"/>
              </w:rPr>
            </w:pPr>
          </w:p>
        </w:tc>
      </w:tr>
      <w:tr w:rsidR="00920883" w:rsidRPr="007B04F4" w:rsidDel="002E16A1" w14:paraId="5FBDCAF7" w14:textId="33B83428" w:rsidTr="00AC0C9F">
        <w:trPr>
          <w:trHeight w:val="300"/>
          <w:del w:id="1650" w:author="doetters" w:date="2022-03-28T10:25:00Z"/>
        </w:trPr>
        <w:tc>
          <w:tcPr>
            <w:tcW w:w="518" w:type="dxa"/>
            <w:tcBorders>
              <w:top w:val="nil"/>
              <w:left w:val="nil"/>
              <w:bottom w:val="nil"/>
              <w:right w:val="nil"/>
            </w:tcBorders>
            <w:shd w:val="clear" w:color="auto" w:fill="auto"/>
            <w:noWrap/>
            <w:vAlign w:val="bottom"/>
            <w:hideMark/>
          </w:tcPr>
          <w:p w14:paraId="27BABBF1" w14:textId="7CAD7F79" w:rsidR="00920883" w:rsidRPr="007B04F4" w:rsidDel="002E16A1" w:rsidRDefault="00920883" w:rsidP="00AC0C9F">
            <w:pPr>
              <w:spacing w:after="0" w:line="240" w:lineRule="auto"/>
              <w:jc w:val="center"/>
              <w:rPr>
                <w:del w:id="1651"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41C8DA1A" w14:textId="4FD1AE92" w:rsidR="00920883" w:rsidRPr="007B04F4" w:rsidDel="002E16A1" w:rsidRDefault="00920883" w:rsidP="00AC0C9F">
            <w:pPr>
              <w:spacing w:after="0" w:line="240" w:lineRule="auto"/>
              <w:rPr>
                <w:del w:id="1652" w:author="doetters" w:date="2022-03-28T10:25:00Z"/>
                <w:rFonts w:eastAsia="Times New Roman"/>
                <w:color w:val="000000"/>
                <w:sz w:val="20"/>
                <w:szCs w:val="20"/>
                <w:lang w:eastAsia="de-DE"/>
              </w:rPr>
            </w:pPr>
            <w:del w:id="1653"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5163F135" w14:textId="3A22F29A" w:rsidR="00920883" w:rsidRPr="007B04F4" w:rsidDel="002E16A1" w:rsidRDefault="00920883" w:rsidP="00AC0C9F">
            <w:pPr>
              <w:spacing w:after="0" w:line="240" w:lineRule="auto"/>
              <w:jc w:val="center"/>
              <w:rPr>
                <w:del w:id="1654" w:author="doetters" w:date="2022-03-28T10:25:00Z"/>
                <w:rFonts w:eastAsia="Times New Roman"/>
                <w:color w:val="000000"/>
                <w:sz w:val="20"/>
                <w:szCs w:val="20"/>
                <w:lang w:eastAsia="de-DE"/>
              </w:rPr>
            </w:pPr>
            <w:del w:id="1655" w:author="doetters" w:date="2022-03-28T10:25:00Z">
              <w:r w:rsidRPr="007B04F4" w:rsidDel="002E16A1">
                <w:rPr>
                  <w:rFonts w:eastAsia="Times New Roman"/>
                  <w:color w:val="000000"/>
                  <w:sz w:val="20"/>
                  <w:szCs w:val="20"/>
                  <w:lang w:eastAsia="de-DE"/>
                </w:rPr>
                <w:delText>-0.42</w:delText>
              </w:r>
            </w:del>
          </w:p>
        </w:tc>
        <w:tc>
          <w:tcPr>
            <w:tcW w:w="1891" w:type="dxa"/>
            <w:tcBorders>
              <w:top w:val="nil"/>
              <w:left w:val="nil"/>
              <w:bottom w:val="nil"/>
              <w:right w:val="nil"/>
            </w:tcBorders>
            <w:shd w:val="clear" w:color="auto" w:fill="auto"/>
            <w:hideMark/>
          </w:tcPr>
          <w:p w14:paraId="02296F53" w14:textId="69C1D66F" w:rsidR="00920883" w:rsidRPr="007B04F4" w:rsidDel="002E16A1" w:rsidRDefault="00920883" w:rsidP="00AC0C9F">
            <w:pPr>
              <w:spacing w:after="0" w:line="240" w:lineRule="auto"/>
              <w:jc w:val="center"/>
              <w:rPr>
                <w:del w:id="1656" w:author="doetters" w:date="2022-03-28T10:25:00Z"/>
                <w:rFonts w:eastAsia="Times New Roman"/>
                <w:color w:val="000000"/>
                <w:sz w:val="20"/>
                <w:szCs w:val="20"/>
                <w:lang w:eastAsia="de-DE"/>
              </w:rPr>
            </w:pPr>
            <w:del w:id="1657" w:author="doetters" w:date="2022-03-28T10:25:00Z">
              <w:r w:rsidRPr="007B04F4" w:rsidDel="002E16A1">
                <w:rPr>
                  <w:rFonts w:eastAsia="Times New Roman"/>
                  <w:color w:val="000000"/>
                  <w:sz w:val="20"/>
                  <w:szCs w:val="20"/>
                  <w:lang w:eastAsia="de-DE"/>
                </w:rPr>
                <w:delText>-0.78 – -0.07</w:delText>
              </w:r>
            </w:del>
          </w:p>
        </w:tc>
        <w:tc>
          <w:tcPr>
            <w:tcW w:w="836" w:type="dxa"/>
            <w:tcBorders>
              <w:top w:val="nil"/>
              <w:left w:val="nil"/>
              <w:bottom w:val="nil"/>
              <w:right w:val="nil"/>
            </w:tcBorders>
            <w:shd w:val="clear" w:color="auto" w:fill="auto"/>
            <w:hideMark/>
          </w:tcPr>
          <w:p w14:paraId="0AA07A4E" w14:textId="4C4C4E05" w:rsidR="00920883" w:rsidRPr="007B04F4" w:rsidDel="002E16A1" w:rsidRDefault="00920883" w:rsidP="00AC0C9F">
            <w:pPr>
              <w:spacing w:after="0" w:line="240" w:lineRule="auto"/>
              <w:jc w:val="center"/>
              <w:rPr>
                <w:del w:id="1658" w:author="doetters" w:date="2022-03-28T10:25:00Z"/>
                <w:rFonts w:eastAsia="Times New Roman"/>
                <w:b/>
                <w:bCs/>
                <w:color w:val="000000"/>
                <w:sz w:val="20"/>
                <w:szCs w:val="20"/>
                <w:lang w:eastAsia="de-DE"/>
              </w:rPr>
            </w:pPr>
            <w:del w:id="1659" w:author="doetters" w:date="2022-03-28T10:25:00Z">
              <w:r w:rsidRPr="007B04F4" w:rsidDel="002E16A1">
                <w:rPr>
                  <w:rFonts w:eastAsia="Times New Roman"/>
                  <w:b/>
                  <w:bCs/>
                  <w:color w:val="000000"/>
                  <w:sz w:val="20"/>
                  <w:szCs w:val="20"/>
                  <w:lang w:eastAsia="de-DE"/>
                </w:rPr>
                <w:delText>0.021</w:delText>
              </w:r>
            </w:del>
          </w:p>
        </w:tc>
        <w:tc>
          <w:tcPr>
            <w:tcW w:w="518" w:type="dxa"/>
            <w:tcBorders>
              <w:top w:val="nil"/>
              <w:left w:val="nil"/>
              <w:bottom w:val="nil"/>
              <w:right w:val="nil"/>
            </w:tcBorders>
            <w:shd w:val="clear" w:color="auto" w:fill="auto"/>
            <w:noWrap/>
            <w:vAlign w:val="bottom"/>
            <w:hideMark/>
          </w:tcPr>
          <w:p w14:paraId="4980A9D3" w14:textId="2659ECA9" w:rsidR="00920883" w:rsidRPr="007B04F4" w:rsidDel="002E16A1" w:rsidRDefault="00920883" w:rsidP="00AC0C9F">
            <w:pPr>
              <w:spacing w:after="0" w:line="240" w:lineRule="auto"/>
              <w:jc w:val="center"/>
              <w:rPr>
                <w:del w:id="1660"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67FFE9EB" w14:textId="62D8D6E0" w:rsidR="00920883" w:rsidRPr="007B04F4" w:rsidDel="002E16A1" w:rsidRDefault="00920883" w:rsidP="00AC0C9F">
            <w:pPr>
              <w:spacing w:after="0" w:line="240" w:lineRule="auto"/>
              <w:jc w:val="center"/>
              <w:rPr>
                <w:del w:id="1661" w:author="doetters" w:date="2022-03-28T10:25:00Z"/>
                <w:rFonts w:eastAsia="Times New Roman"/>
                <w:sz w:val="20"/>
                <w:szCs w:val="20"/>
                <w:lang w:eastAsia="de-DE"/>
              </w:rPr>
            </w:pPr>
          </w:p>
        </w:tc>
      </w:tr>
      <w:tr w:rsidR="00920883" w:rsidRPr="007B04F4" w:rsidDel="002E16A1" w14:paraId="75629261" w14:textId="39BD267F" w:rsidTr="00AC0C9F">
        <w:trPr>
          <w:trHeight w:val="300"/>
          <w:del w:id="1662" w:author="doetters" w:date="2022-03-28T10:25:00Z"/>
        </w:trPr>
        <w:tc>
          <w:tcPr>
            <w:tcW w:w="518" w:type="dxa"/>
            <w:tcBorders>
              <w:top w:val="nil"/>
              <w:left w:val="nil"/>
              <w:bottom w:val="single" w:sz="4" w:space="0" w:color="auto"/>
              <w:right w:val="nil"/>
            </w:tcBorders>
            <w:shd w:val="clear" w:color="auto" w:fill="auto"/>
            <w:noWrap/>
            <w:vAlign w:val="bottom"/>
            <w:hideMark/>
          </w:tcPr>
          <w:p w14:paraId="0F204378" w14:textId="3CB5A1C5" w:rsidR="00920883" w:rsidRPr="007B04F4" w:rsidDel="002E16A1" w:rsidRDefault="00920883" w:rsidP="00AC0C9F">
            <w:pPr>
              <w:spacing w:after="0" w:line="240" w:lineRule="auto"/>
              <w:jc w:val="center"/>
              <w:rPr>
                <w:del w:id="1663"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63C90EFC" w14:textId="1F0BE819" w:rsidR="00920883" w:rsidRPr="007B04F4" w:rsidDel="002E16A1" w:rsidRDefault="00920883" w:rsidP="00AC0C9F">
            <w:pPr>
              <w:spacing w:after="0" w:line="240" w:lineRule="auto"/>
              <w:rPr>
                <w:del w:id="1664" w:author="doetters" w:date="2022-03-28T10:25:00Z"/>
                <w:rFonts w:eastAsia="Times New Roman"/>
                <w:color w:val="000000"/>
                <w:sz w:val="20"/>
                <w:szCs w:val="20"/>
                <w:lang w:eastAsia="de-DE"/>
              </w:rPr>
            </w:pPr>
            <w:del w:id="1665"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3350C2D2" w14:textId="26D3BF48" w:rsidR="00920883" w:rsidRPr="007B04F4" w:rsidDel="002E16A1" w:rsidRDefault="00920883" w:rsidP="00AC0C9F">
            <w:pPr>
              <w:spacing w:after="0" w:line="240" w:lineRule="auto"/>
              <w:jc w:val="center"/>
              <w:rPr>
                <w:del w:id="1666" w:author="doetters" w:date="2022-03-28T10:25:00Z"/>
                <w:rFonts w:eastAsia="Times New Roman"/>
                <w:color w:val="000000"/>
                <w:sz w:val="20"/>
                <w:szCs w:val="20"/>
                <w:lang w:eastAsia="de-DE"/>
              </w:rPr>
            </w:pPr>
            <w:del w:id="1667" w:author="doetters" w:date="2022-03-28T10:25:00Z">
              <w:r w:rsidRPr="007B04F4" w:rsidDel="002E16A1">
                <w:rPr>
                  <w:rFonts w:eastAsia="Times New Roman"/>
                  <w:color w:val="000000"/>
                  <w:sz w:val="20"/>
                  <w:szCs w:val="20"/>
                  <w:lang w:eastAsia="de-DE"/>
                </w:rPr>
                <w:delText>-0.73</w:delText>
              </w:r>
            </w:del>
          </w:p>
        </w:tc>
        <w:tc>
          <w:tcPr>
            <w:tcW w:w="1891" w:type="dxa"/>
            <w:tcBorders>
              <w:top w:val="nil"/>
              <w:left w:val="nil"/>
              <w:bottom w:val="single" w:sz="4" w:space="0" w:color="auto"/>
              <w:right w:val="nil"/>
            </w:tcBorders>
            <w:shd w:val="clear" w:color="auto" w:fill="auto"/>
            <w:hideMark/>
          </w:tcPr>
          <w:p w14:paraId="3C4ED3FF" w14:textId="245DE97A" w:rsidR="00920883" w:rsidRPr="007B04F4" w:rsidDel="002E16A1" w:rsidRDefault="00920883" w:rsidP="00AC0C9F">
            <w:pPr>
              <w:spacing w:after="0" w:line="240" w:lineRule="auto"/>
              <w:jc w:val="center"/>
              <w:rPr>
                <w:del w:id="1668" w:author="doetters" w:date="2022-03-28T10:25:00Z"/>
                <w:rFonts w:eastAsia="Times New Roman"/>
                <w:color w:val="000000"/>
                <w:sz w:val="20"/>
                <w:szCs w:val="20"/>
                <w:lang w:eastAsia="de-DE"/>
              </w:rPr>
            </w:pPr>
            <w:del w:id="1669" w:author="doetters" w:date="2022-03-28T10:25:00Z">
              <w:r w:rsidRPr="007B04F4" w:rsidDel="002E16A1">
                <w:rPr>
                  <w:rFonts w:eastAsia="Times New Roman"/>
                  <w:color w:val="000000"/>
                  <w:sz w:val="20"/>
                  <w:szCs w:val="20"/>
                  <w:lang w:eastAsia="de-DE"/>
                </w:rPr>
                <w:delText>-1.32 – -0.13</w:delText>
              </w:r>
            </w:del>
          </w:p>
        </w:tc>
        <w:tc>
          <w:tcPr>
            <w:tcW w:w="836" w:type="dxa"/>
            <w:tcBorders>
              <w:top w:val="nil"/>
              <w:left w:val="nil"/>
              <w:bottom w:val="single" w:sz="4" w:space="0" w:color="auto"/>
              <w:right w:val="nil"/>
            </w:tcBorders>
            <w:shd w:val="clear" w:color="auto" w:fill="auto"/>
            <w:hideMark/>
          </w:tcPr>
          <w:p w14:paraId="3727B215" w14:textId="41D2A943" w:rsidR="00920883" w:rsidRPr="007B04F4" w:rsidDel="002E16A1" w:rsidRDefault="00920883" w:rsidP="00AC0C9F">
            <w:pPr>
              <w:spacing w:after="0" w:line="240" w:lineRule="auto"/>
              <w:jc w:val="center"/>
              <w:rPr>
                <w:del w:id="1670" w:author="doetters" w:date="2022-03-28T10:25:00Z"/>
                <w:rFonts w:eastAsia="Times New Roman"/>
                <w:b/>
                <w:bCs/>
                <w:color w:val="000000"/>
                <w:sz w:val="20"/>
                <w:szCs w:val="20"/>
                <w:lang w:eastAsia="de-DE"/>
              </w:rPr>
            </w:pPr>
            <w:del w:id="1671" w:author="doetters" w:date="2022-03-28T10:25:00Z">
              <w:r w:rsidRPr="007B04F4" w:rsidDel="002E16A1">
                <w:rPr>
                  <w:rFonts w:eastAsia="Times New Roman"/>
                  <w:b/>
                  <w:bCs/>
                  <w:color w:val="000000"/>
                  <w:sz w:val="20"/>
                  <w:szCs w:val="20"/>
                  <w:lang w:eastAsia="de-DE"/>
                </w:rPr>
                <w:delText>0.018</w:delText>
              </w:r>
            </w:del>
          </w:p>
        </w:tc>
        <w:tc>
          <w:tcPr>
            <w:tcW w:w="518" w:type="dxa"/>
            <w:tcBorders>
              <w:top w:val="nil"/>
              <w:left w:val="nil"/>
              <w:bottom w:val="single" w:sz="4" w:space="0" w:color="auto"/>
              <w:right w:val="nil"/>
            </w:tcBorders>
            <w:shd w:val="clear" w:color="auto" w:fill="auto"/>
            <w:noWrap/>
            <w:vAlign w:val="bottom"/>
            <w:hideMark/>
          </w:tcPr>
          <w:p w14:paraId="08E79E4F" w14:textId="49B4552B" w:rsidR="00920883" w:rsidRPr="007B04F4" w:rsidDel="002E16A1" w:rsidRDefault="00920883" w:rsidP="00AC0C9F">
            <w:pPr>
              <w:spacing w:after="0" w:line="240" w:lineRule="auto"/>
              <w:jc w:val="center"/>
              <w:rPr>
                <w:del w:id="1672"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8B0E589" w14:textId="263426B1" w:rsidR="00920883" w:rsidRPr="007B04F4" w:rsidDel="002E16A1" w:rsidRDefault="00920883" w:rsidP="00AC0C9F">
            <w:pPr>
              <w:spacing w:after="0" w:line="240" w:lineRule="auto"/>
              <w:jc w:val="center"/>
              <w:rPr>
                <w:del w:id="1673" w:author="doetters" w:date="2022-03-28T10:25:00Z"/>
                <w:rFonts w:eastAsia="Times New Roman"/>
                <w:sz w:val="20"/>
                <w:szCs w:val="20"/>
                <w:lang w:eastAsia="de-DE"/>
              </w:rPr>
            </w:pPr>
          </w:p>
        </w:tc>
      </w:tr>
      <w:tr w:rsidR="00920883" w:rsidRPr="007B04F4" w:rsidDel="002E16A1" w14:paraId="7AF6A74B" w14:textId="0E7399B1" w:rsidTr="00AC0C9F">
        <w:trPr>
          <w:trHeight w:val="300"/>
          <w:del w:id="1674" w:author="doetters" w:date="2022-03-28T10:25:00Z"/>
        </w:trPr>
        <w:tc>
          <w:tcPr>
            <w:tcW w:w="518" w:type="dxa"/>
            <w:tcBorders>
              <w:top w:val="nil"/>
              <w:left w:val="nil"/>
              <w:bottom w:val="nil"/>
              <w:right w:val="nil"/>
            </w:tcBorders>
            <w:shd w:val="clear" w:color="auto" w:fill="auto"/>
            <w:noWrap/>
            <w:vAlign w:val="bottom"/>
            <w:hideMark/>
          </w:tcPr>
          <w:p w14:paraId="61969CBB" w14:textId="287AB9F1" w:rsidR="00920883" w:rsidRPr="007B04F4" w:rsidDel="002E16A1" w:rsidRDefault="00920883" w:rsidP="00AC0C9F">
            <w:pPr>
              <w:spacing w:after="0" w:line="240" w:lineRule="auto"/>
              <w:rPr>
                <w:del w:id="1675" w:author="doetters" w:date="2022-03-28T10:25:00Z"/>
                <w:rFonts w:eastAsia="Times New Roman"/>
                <w:b/>
                <w:bCs/>
                <w:color w:val="000000"/>
                <w:sz w:val="20"/>
                <w:szCs w:val="20"/>
                <w:lang w:eastAsia="de-DE"/>
              </w:rPr>
            </w:pPr>
            <w:del w:id="1676" w:author="doetters" w:date="2022-03-28T10:25:00Z">
              <w:r w:rsidRPr="007B04F4" w:rsidDel="002E16A1">
                <w:rPr>
                  <w:rFonts w:eastAsia="Times New Roman"/>
                  <w:b/>
                  <w:bCs/>
                  <w:color w:val="000000"/>
                  <w:sz w:val="20"/>
                  <w:szCs w:val="20"/>
                  <w:lang w:eastAsia="de-DE"/>
                </w:rPr>
                <w:delText>Ca</w:delText>
              </w:r>
            </w:del>
          </w:p>
        </w:tc>
        <w:tc>
          <w:tcPr>
            <w:tcW w:w="4201" w:type="dxa"/>
            <w:tcBorders>
              <w:top w:val="nil"/>
              <w:left w:val="nil"/>
              <w:bottom w:val="nil"/>
              <w:right w:val="nil"/>
            </w:tcBorders>
            <w:shd w:val="clear" w:color="auto" w:fill="auto"/>
            <w:hideMark/>
          </w:tcPr>
          <w:p w14:paraId="6A0797C2" w14:textId="073C2A4C" w:rsidR="00920883" w:rsidRPr="007B04F4" w:rsidDel="002E16A1" w:rsidRDefault="00920883" w:rsidP="00AC0C9F">
            <w:pPr>
              <w:spacing w:after="0" w:line="240" w:lineRule="auto"/>
              <w:rPr>
                <w:del w:id="1677" w:author="doetters" w:date="2022-03-28T10:25:00Z"/>
                <w:rFonts w:eastAsia="Times New Roman"/>
                <w:color w:val="000000"/>
                <w:sz w:val="20"/>
                <w:szCs w:val="20"/>
                <w:lang w:eastAsia="de-DE"/>
              </w:rPr>
            </w:pPr>
            <w:del w:id="1678"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4055E7E9" w14:textId="2A2F4D9F" w:rsidR="00920883" w:rsidRPr="007B04F4" w:rsidDel="002E16A1" w:rsidRDefault="00920883" w:rsidP="00AC0C9F">
            <w:pPr>
              <w:spacing w:after="0" w:line="240" w:lineRule="auto"/>
              <w:jc w:val="center"/>
              <w:rPr>
                <w:del w:id="1679" w:author="doetters" w:date="2022-03-28T10:25:00Z"/>
                <w:rFonts w:eastAsia="Times New Roman"/>
                <w:color w:val="000000"/>
                <w:sz w:val="20"/>
                <w:szCs w:val="20"/>
                <w:lang w:eastAsia="de-DE"/>
              </w:rPr>
            </w:pPr>
            <w:del w:id="1680" w:author="doetters" w:date="2022-03-28T10:25:00Z">
              <w:r w:rsidRPr="007B04F4" w:rsidDel="002E16A1">
                <w:rPr>
                  <w:rFonts w:eastAsia="Times New Roman"/>
                  <w:color w:val="000000"/>
                  <w:sz w:val="20"/>
                  <w:szCs w:val="20"/>
                  <w:lang w:eastAsia="de-DE"/>
                </w:rPr>
                <w:delText>8029.43</w:delText>
              </w:r>
            </w:del>
          </w:p>
        </w:tc>
        <w:tc>
          <w:tcPr>
            <w:tcW w:w="1891" w:type="dxa"/>
            <w:tcBorders>
              <w:top w:val="nil"/>
              <w:left w:val="nil"/>
              <w:bottom w:val="nil"/>
              <w:right w:val="nil"/>
            </w:tcBorders>
            <w:shd w:val="clear" w:color="auto" w:fill="auto"/>
            <w:hideMark/>
          </w:tcPr>
          <w:p w14:paraId="3AAEA7D7" w14:textId="73C1A673" w:rsidR="00920883" w:rsidRPr="007B04F4" w:rsidDel="002E16A1" w:rsidRDefault="00920883" w:rsidP="00AC0C9F">
            <w:pPr>
              <w:spacing w:after="0" w:line="240" w:lineRule="auto"/>
              <w:jc w:val="center"/>
              <w:rPr>
                <w:del w:id="1681" w:author="doetters" w:date="2022-03-28T10:25:00Z"/>
                <w:rFonts w:eastAsia="Times New Roman"/>
                <w:color w:val="000000"/>
                <w:sz w:val="20"/>
                <w:szCs w:val="20"/>
                <w:lang w:eastAsia="de-DE"/>
              </w:rPr>
            </w:pPr>
            <w:del w:id="1682" w:author="doetters" w:date="2022-03-28T10:25:00Z">
              <w:r w:rsidRPr="007B04F4" w:rsidDel="002E16A1">
                <w:rPr>
                  <w:rFonts w:eastAsia="Times New Roman"/>
                  <w:color w:val="000000"/>
                  <w:sz w:val="20"/>
                  <w:szCs w:val="20"/>
                  <w:lang w:eastAsia="de-DE"/>
                </w:rPr>
                <w:delText>7504.70 – 8554.17</w:delText>
              </w:r>
            </w:del>
          </w:p>
        </w:tc>
        <w:tc>
          <w:tcPr>
            <w:tcW w:w="836" w:type="dxa"/>
            <w:tcBorders>
              <w:top w:val="nil"/>
              <w:left w:val="nil"/>
              <w:bottom w:val="nil"/>
              <w:right w:val="nil"/>
            </w:tcBorders>
            <w:shd w:val="clear" w:color="auto" w:fill="auto"/>
            <w:hideMark/>
          </w:tcPr>
          <w:p w14:paraId="5969C6E9" w14:textId="671B73E0" w:rsidR="00920883" w:rsidRPr="007B04F4" w:rsidDel="002E16A1" w:rsidRDefault="00920883" w:rsidP="00AC0C9F">
            <w:pPr>
              <w:spacing w:after="0" w:line="240" w:lineRule="auto"/>
              <w:jc w:val="center"/>
              <w:rPr>
                <w:del w:id="1683" w:author="doetters" w:date="2022-03-28T10:25:00Z"/>
                <w:rFonts w:eastAsia="Times New Roman"/>
                <w:b/>
                <w:bCs/>
                <w:color w:val="000000"/>
                <w:sz w:val="20"/>
                <w:szCs w:val="20"/>
                <w:lang w:eastAsia="de-DE"/>
              </w:rPr>
            </w:pPr>
            <w:del w:id="1684"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4A00B063" w14:textId="23393A02" w:rsidR="00920883" w:rsidRPr="007B04F4" w:rsidDel="002E16A1" w:rsidRDefault="00920883" w:rsidP="00AC0C9F">
            <w:pPr>
              <w:spacing w:after="0" w:line="240" w:lineRule="auto"/>
              <w:jc w:val="center"/>
              <w:rPr>
                <w:del w:id="1685" w:author="doetters" w:date="2022-03-28T10:25:00Z"/>
                <w:rFonts w:eastAsia="Times New Roman"/>
                <w:color w:val="000000"/>
                <w:sz w:val="20"/>
                <w:szCs w:val="20"/>
                <w:lang w:eastAsia="de-DE"/>
              </w:rPr>
            </w:pPr>
            <w:del w:id="1686" w:author="doetters" w:date="2022-03-28T10:25:00Z">
              <w:r w:rsidRPr="007B04F4" w:rsidDel="002E16A1">
                <w:rPr>
                  <w:rFonts w:eastAsia="Times New Roman"/>
                  <w:color w:val="000000"/>
                  <w:sz w:val="20"/>
                  <w:szCs w:val="20"/>
                  <w:lang w:eastAsia="de-DE"/>
                </w:rPr>
                <w:delText>0.81</w:delText>
              </w:r>
            </w:del>
          </w:p>
        </w:tc>
        <w:tc>
          <w:tcPr>
            <w:tcW w:w="678" w:type="dxa"/>
            <w:tcBorders>
              <w:top w:val="nil"/>
              <w:left w:val="nil"/>
              <w:bottom w:val="nil"/>
              <w:right w:val="nil"/>
            </w:tcBorders>
            <w:shd w:val="clear" w:color="auto" w:fill="auto"/>
            <w:noWrap/>
            <w:vAlign w:val="bottom"/>
            <w:hideMark/>
          </w:tcPr>
          <w:p w14:paraId="177B9458" w14:textId="65732C33" w:rsidR="00920883" w:rsidRPr="007B04F4" w:rsidDel="002E16A1" w:rsidRDefault="00920883" w:rsidP="00AC0C9F">
            <w:pPr>
              <w:spacing w:after="0" w:line="240" w:lineRule="auto"/>
              <w:jc w:val="center"/>
              <w:rPr>
                <w:del w:id="1687" w:author="doetters" w:date="2022-03-28T10:25:00Z"/>
                <w:rFonts w:eastAsia="Times New Roman"/>
                <w:color w:val="000000"/>
                <w:sz w:val="20"/>
                <w:szCs w:val="20"/>
                <w:lang w:eastAsia="de-DE"/>
              </w:rPr>
            </w:pPr>
            <w:del w:id="1688" w:author="doetters" w:date="2022-03-28T10:25:00Z">
              <w:r w:rsidRPr="007B04F4" w:rsidDel="002E16A1">
                <w:rPr>
                  <w:rFonts w:eastAsia="Times New Roman"/>
                  <w:color w:val="000000"/>
                  <w:sz w:val="20"/>
                  <w:szCs w:val="20"/>
                  <w:lang w:eastAsia="de-DE"/>
                </w:rPr>
                <w:delText>0.79</w:delText>
              </w:r>
            </w:del>
          </w:p>
        </w:tc>
      </w:tr>
      <w:tr w:rsidR="00920883" w:rsidRPr="007B04F4" w:rsidDel="002E16A1" w14:paraId="345A77AD" w14:textId="2DBB7868" w:rsidTr="00AC0C9F">
        <w:trPr>
          <w:trHeight w:val="300"/>
          <w:del w:id="1689" w:author="doetters" w:date="2022-03-28T10:25:00Z"/>
        </w:trPr>
        <w:tc>
          <w:tcPr>
            <w:tcW w:w="518" w:type="dxa"/>
            <w:tcBorders>
              <w:top w:val="nil"/>
              <w:left w:val="nil"/>
              <w:bottom w:val="nil"/>
              <w:right w:val="nil"/>
            </w:tcBorders>
            <w:shd w:val="clear" w:color="auto" w:fill="auto"/>
            <w:noWrap/>
            <w:vAlign w:val="bottom"/>
            <w:hideMark/>
          </w:tcPr>
          <w:p w14:paraId="637CD258" w14:textId="03DBC3C4" w:rsidR="00920883" w:rsidRPr="007B04F4" w:rsidDel="002E16A1" w:rsidRDefault="00920883" w:rsidP="00AC0C9F">
            <w:pPr>
              <w:spacing w:after="0" w:line="240" w:lineRule="auto"/>
              <w:jc w:val="center"/>
              <w:rPr>
                <w:del w:id="1690"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69E5B9A" w14:textId="20F1ECFA" w:rsidR="00920883" w:rsidRPr="007B04F4" w:rsidDel="002E16A1" w:rsidRDefault="00920883" w:rsidP="00AC0C9F">
            <w:pPr>
              <w:spacing w:after="0" w:line="240" w:lineRule="auto"/>
              <w:rPr>
                <w:del w:id="1691" w:author="doetters" w:date="2022-03-28T10:25:00Z"/>
                <w:rFonts w:eastAsia="Times New Roman"/>
                <w:color w:val="000000"/>
                <w:sz w:val="20"/>
                <w:szCs w:val="20"/>
                <w:lang w:val="en-US" w:eastAsia="de-DE"/>
              </w:rPr>
            </w:pPr>
            <w:del w:id="1692"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442CF06C" w14:textId="7C1D0430" w:rsidR="00920883" w:rsidRPr="007B04F4" w:rsidDel="002E16A1" w:rsidRDefault="00920883" w:rsidP="00AC0C9F">
            <w:pPr>
              <w:spacing w:after="0" w:line="240" w:lineRule="auto"/>
              <w:jc w:val="center"/>
              <w:rPr>
                <w:del w:id="1693" w:author="doetters" w:date="2022-03-28T10:25:00Z"/>
                <w:rFonts w:eastAsia="Times New Roman"/>
                <w:color w:val="000000"/>
                <w:sz w:val="20"/>
                <w:szCs w:val="20"/>
                <w:lang w:eastAsia="de-DE"/>
              </w:rPr>
            </w:pPr>
            <w:del w:id="1694" w:author="doetters" w:date="2022-03-28T10:25:00Z">
              <w:r w:rsidRPr="007B04F4" w:rsidDel="002E16A1">
                <w:rPr>
                  <w:rFonts w:eastAsia="Times New Roman"/>
                  <w:color w:val="000000"/>
                  <w:sz w:val="20"/>
                  <w:szCs w:val="20"/>
                  <w:lang w:eastAsia="de-DE"/>
                </w:rPr>
                <w:delText>230.83</w:delText>
              </w:r>
            </w:del>
          </w:p>
        </w:tc>
        <w:tc>
          <w:tcPr>
            <w:tcW w:w="1891" w:type="dxa"/>
            <w:tcBorders>
              <w:top w:val="nil"/>
              <w:left w:val="nil"/>
              <w:bottom w:val="nil"/>
              <w:right w:val="nil"/>
            </w:tcBorders>
            <w:shd w:val="clear" w:color="auto" w:fill="auto"/>
            <w:hideMark/>
          </w:tcPr>
          <w:p w14:paraId="0B103209" w14:textId="0036AFAF" w:rsidR="00920883" w:rsidRPr="007B04F4" w:rsidDel="002E16A1" w:rsidRDefault="00920883" w:rsidP="00AC0C9F">
            <w:pPr>
              <w:spacing w:after="0" w:line="240" w:lineRule="auto"/>
              <w:jc w:val="center"/>
              <w:rPr>
                <w:del w:id="1695" w:author="doetters" w:date="2022-03-28T10:25:00Z"/>
                <w:rFonts w:eastAsia="Times New Roman"/>
                <w:color w:val="000000"/>
                <w:sz w:val="20"/>
                <w:szCs w:val="20"/>
                <w:lang w:eastAsia="de-DE"/>
              </w:rPr>
            </w:pPr>
            <w:del w:id="1696" w:author="doetters" w:date="2022-03-28T10:25:00Z">
              <w:r w:rsidRPr="007B04F4" w:rsidDel="002E16A1">
                <w:rPr>
                  <w:rFonts w:eastAsia="Times New Roman"/>
                  <w:color w:val="000000"/>
                  <w:sz w:val="20"/>
                  <w:szCs w:val="20"/>
                  <w:lang w:eastAsia="de-DE"/>
                </w:rPr>
                <w:delText>188.49 – 273.17</w:delText>
              </w:r>
            </w:del>
          </w:p>
        </w:tc>
        <w:tc>
          <w:tcPr>
            <w:tcW w:w="836" w:type="dxa"/>
            <w:tcBorders>
              <w:top w:val="nil"/>
              <w:left w:val="nil"/>
              <w:bottom w:val="nil"/>
              <w:right w:val="nil"/>
            </w:tcBorders>
            <w:shd w:val="clear" w:color="auto" w:fill="auto"/>
            <w:hideMark/>
          </w:tcPr>
          <w:p w14:paraId="075C2BBC" w14:textId="4CFE84FF" w:rsidR="00920883" w:rsidRPr="007B04F4" w:rsidDel="002E16A1" w:rsidRDefault="00920883" w:rsidP="00AC0C9F">
            <w:pPr>
              <w:spacing w:after="0" w:line="240" w:lineRule="auto"/>
              <w:jc w:val="center"/>
              <w:rPr>
                <w:del w:id="1697" w:author="doetters" w:date="2022-03-28T10:25:00Z"/>
                <w:rFonts w:eastAsia="Times New Roman"/>
                <w:b/>
                <w:bCs/>
                <w:color w:val="000000"/>
                <w:sz w:val="20"/>
                <w:szCs w:val="20"/>
                <w:lang w:eastAsia="de-DE"/>
              </w:rPr>
            </w:pPr>
            <w:del w:id="1698"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76068211" w14:textId="5B40FBDC" w:rsidR="00920883" w:rsidRPr="007B04F4" w:rsidDel="002E16A1" w:rsidRDefault="00920883" w:rsidP="00AC0C9F">
            <w:pPr>
              <w:spacing w:after="0" w:line="240" w:lineRule="auto"/>
              <w:jc w:val="center"/>
              <w:rPr>
                <w:del w:id="1699"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2B8BDE9" w14:textId="670B0B40" w:rsidR="00920883" w:rsidRPr="007B04F4" w:rsidDel="002E16A1" w:rsidRDefault="00920883" w:rsidP="00AC0C9F">
            <w:pPr>
              <w:spacing w:after="0" w:line="240" w:lineRule="auto"/>
              <w:jc w:val="center"/>
              <w:rPr>
                <w:del w:id="1700" w:author="doetters" w:date="2022-03-28T10:25:00Z"/>
                <w:rFonts w:eastAsia="Times New Roman"/>
                <w:sz w:val="20"/>
                <w:szCs w:val="20"/>
                <w:lang w:eastAsia="de-DE"/>
              </w:rPr>
            </w:pPr>
          </w:p>
        </w:tc>
      </w:tr>
      <w:tr w:rsidR="00920883" w:rsidRPr="007B04F4" w:rsidDel="002E16A1" w14:paraId="77D000D5" w14:textId="5E08B0E1" w:rsidTr="00AC0C9F">
        <w:trPr>
          <w:trHeight w:val="300"/>
          <w:del w:id="1701" w:author="doetters" w:date="2022-03-28T10:25:00Z"/>
        </w:trPr>
        <w:tc>
          <w:tcPr>
            <w:tcW w:w="518" w:type="dxa"/>
            <w:tcBorders>
              <w:top w:val="nil"/>
              <w:left w:val="nil"/>
              <w:bottom w:val="nil"/>
              <w:right w:val="nil"/>
            </w:tcBorders>
            <w:shd w:val="clear" w:color="auto" w:fill="auto"/>
            <w:noWrap/>
            <w:vAlign w:val="bottom"/>
            <w:hideMark/>
          </w:tcPr>
          <w:p w14:paraId="0DADEE35" w14:textId="0C0705AD" w:rsidR="00920883" w:rsidRPr="007B04F4" w:rsidDel="002E16A1" w:rsidRDefault="00920883" w:rsidP="00AC0C9F">
            <w:pPr>
              <w:spacing w:after="0" w:line="240" w:lineRule="auto"/>
              <w:jc w:val="center"/>
              <w:rPr>
                <w:del w:id="1702"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498303B" w14:textId="047173CD" w:rsidR="00920883" w:rsidRPr="007B04F4" w:rsidDel="002E16A1" w:rsidRDefault="00920883" w:rsidP="00AC0C9F">
            <w:pPr>
              <w:spacing w:after="0" w:line="240" w:lineRule="auto"/>
              <w:rPr>
                <w:del w:id="1703" w:author="doetters" w:date="2022-03-28T10:25:00Z"/>
                <w:rFonts w:eastAsia="Times New Roman"/>
                <w:color w:val="000000"/>
                <w:sz w:val="20"/>
                <w:szCs w:val="20"/>
                <w:lang w:eastAsia="de-DE"/>
              </w:rPr>
            </w:pPr>
            <w:del w:id="1704"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3D7F447D" w14:textId="7691746E" w:rsidR="00920883" w:rsidRPr="007B04F4" w:rsidDel="002E16A1" w:rsidRDefault="00920883" w:rsidP="00AC0C9F">
            <w:pPr>
              <w:spacing w:after="0" w:line="240" w:lineRule="auto"/>
              <w:jc w:val="center"/>
              <w:rPr>
                <w:del w:id="1705" w:author="doetters" w:date="2022-03-28T10:25:00Z"/>
                <w:rFonts w:eastAsia="Times New Roman"/>
                <w:color w:val="000000"/>
                <w:sz w:val="20"/>
                <w:szCs w:val="20"/>
                <w:lang w:eastAsia="de-DE"/>
              </w:rPr>
            </w:pPr>
            <w:del w:id="1706" w:author="doetters" w:date="2022-03-28T10:25:00Z">
              <w:r w:rsidRPr="007B04F4" w:rsidDel="002E16A1">
                <w:rPr>
                  <w:rFonts w:eastAsia="Times New Roman"/>
                  <w:color w:val="000000"/>
                  <w:sz w:val="20"/>
                  <w:szCs w:val="20"/>
                  <w:lang w:eastAsia="de-DE"/>
                </w:rPr>
                <w:delText>10.37</w:delText>
              </w:r>
            </w:del>
          </w:p>
        </w:tc>
        <w:tc>
          <w:tcPr>
            <w:tcW w:w="1891" w:type="dxa"/>
            <w:tcBorders>
              <w:top w:val="nil"/>
              <w:left w:val="nil"/>
              <w:bottom w:val="nil"/>
              <w:right w:val="nil"/>
            </w:tcBorders>
            <w:shd w:val="clear" w:color="auto" w:fill="auto"/>
            <w:hideMark/>
          </w:tcPr>
          <w:p w14:paraId="56734F51" w14:textId="452CA0EA" w:rsidR="00920883" w:rsidRPr="007B04F4" w:rsidDel="002E16A1" w:rsidRDefault="00920883" w:rsidP="00AC0C9F">
            <w:pPr>
              <w:spacing w:after="0" w:line="240" w:lineRule="auto"/>
              <w:jc w:val="center"/>
              <w:rPr>
                <w:del w:id="1707" w:author="doetters" w:date="2022-03-28T10:25:00Z"/>
                <w:rFonts w:eastAsia="Times New Roman"/>
                <w:color w:val="000000"/>
                <w:sz w:val="20"/>
                <w:szCs w:val="20"/>
                <w:lang w:eastAsia="de-DE"/>
              </w:rPr>
            </w:pPr>
            <w:del w:id="1708" w:author="doetters" w:date="2022-03-28T10:25:00Z">
              <w:r w:rsidRPr="007B04F4" w:rsidDel="002E16A1">
                <w:rPr>
                  <w:rFonts w:eastAsia="Times New Roman"/>
                  <w:color w:val="000000"/>
                  <w:sz w:val="20"/>
                  <w:szCs w:val="20"/>
                  <w:lang w:eastAsia="de-DE"/>
                </w:rPr>
                <w:delText>-128.54 – 149.28</w:delText>
              </w:r>
            </w:del>
          </w:p>
        </w:tc>
        <w:tc>
          <w:tcPr>
            <w:tcW w:w="836" w:type="dxa"/>
            <w:tcBorders>
              <w:top w:val="nil"/>
              <w:left w:val="nil"/>
              <w:bottom w:val="nil"/>
              <w:right w:val="nil"/>
            </w:tcBorders>
            <w:shd w:val="clear" w:color="auto" w:fill="auto"/>
            <w:hideMark/>
          </w:tcPr>
          <w:p w14:paraId="20B6C373" w14:textId="5C25FBB6" w:rsidR="00920883" w:rsidRPr="007B04F4" w:rsidDel="002E16A1" w:rsidRDefault="00920883" w:rsidP="00AC0C9F">
            <w:pPr>
              <w:spacing w:after="0" w:line="240" w:lineRule="auto"/>
              <w:jc w:val="center"/>
              <w:rPr>
                <w:del w:id="1709" w:author="doetters" w:date="2022-03-28T10:25:00Z"/>
                <w:rFonts w:eastAsia="Times New Roman"/>
                <w:color w:val="000000"/>
                <w:sz w:val="20"/>
                <w:szCs w:val="20"/>
                <w:lang w:eastAsia="de-DE"/>
              </w:rPr>
            </w:pPr>
            <w:del w:id="1710" w:author="doetters" w:date="2022-03-28T10:25:00Z">
              <w:r w:rsidRPr="007B04F4" w:rsidDel="002E16A1">
                <w:rPr>
                  <w:rFonts w:eastAsia="Times New Roman"/>
                  <w:color w:val="000000"/>
                  <w:sz w:val="20"/>
                  <w:szCs w:val="20"/>
                  <w:lang w:eastAsia="de-DE"/>
                </w:rPr>
                <w:delText>0.88</w:delText>
              </w:r>
            </w:del>
          </w:p>
        </w:tc>
        <w:tc>
          <w:tcPr>
            <w:tcW w:w="518" w:type="dxa"/>
            <w:tcBorders>
              <w:top w:val="nil"/>
              <w:left w:val="nil"/>
              <w:bottom w:val="nil"/>
              <w:right w:val="nil"/>
            </w:tcBorders>
            <w:shd w:val="clear" w:color="auto" w:fill="auto"/>
            <w:noWrap/>
            <w:vAlign w:val="bottom"/>
            <w:hideMark/>
          </w:tcPr>
          <w:p w14:paraId="1E74D145" w14:textId="383652A1" w:rsidR="00920883" w:rsidRPr="007B04F4" w:rsidDel="002E16A1" w:rsidRDefault="00920883" w:rsidP="00AC0C9F">
            <w:pPr>
              <w:spacing w:after="0" w:line="240" w:lineRule="auto"/>
              <w:jc w:val="center"/>
              <w:rPr>
                <w:del w:id="1711"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28D0A47" w14:textId="170CB857" w:rsidR="00920883" w:rsidRPr="007B04F4" w:rsidDel="002E16A1" w:rsidRDefault="00920883" w:rsidP="00AC0C9F">
            <w:pPr>
              <w:spacing w:after="0" w:line="240" w:lineRule="auto"/>
              <w:jc w:val="center"/>
              <w:rPr>
                <w:del w:id="1712" w:author="doetters" w:date="2022-03-28T10:25:00Z"/>
                <w:rFonts w:eastAsia="Times New Roman"/>
                <w:sz w:val="20"/>
                <w:szCs w:val="20"/>
                <w:lang w:eastAsia="de-DE"/>
              </w:rPr>
            </w:pPr>
          </w:p>
        </w:tc>
      </w:tr>
      <w:tr w:rsidR="00920883" w:rsidRPr="007B04F4" w:rsidDel="002E16A1" w14:paraId="6F912019" w14:textId="03C91D00" w:rsidTr="00AC0C9F">
        <w:trPr>
          <w:trHeight w:val="300"/>
          <w:del w:id="1713" w:author="doetters" w:date="2022-03-28T10:25:00Z"/>
        </w:trPr>
        <w:tc>
          <w:tcPr>
            <w:tcW w:w="518" w:type="dxa"/>
            <w:tcBorders>
              <w:top w:val="nil"/>
              <w:left w:val="nil"/>
              <w:bottom w:val="single" w:sz="4" w:space="0" w:color="auto"/>
              <w:right w:val="nil"/>
            </w:tcBorders>
            <w:shd w:val="clear" w:color="auto" w:fill="auto"/>
            <w:noWrap/>
            <w:vAlign w:val="bottom"/>
            <w:hideMark/>
          </w:tcPr>
          <w:p w14:paraId="01BCF0AF" w14:textId="0E768853" w:rsidR="00920883" w:rsidRPr="007B04F4" w:rsidDel="002E16A1" w:rsidRDefault="00920883" w:rsidP="00AC0C9F">
            <w:pPr>
              <w:spacing w:after="0" w:line="240" w:lineRule="auto"/>
              <w:jc w:val="center"/>
              <w:rPr>
                <w:del w:id="1714"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486A1302" w14:textId="745890CC" w:rsidR="00920883" w:rsidRPr="007B04F4" w:rsidDel="002E16A1" w:rsidRDefault="00920883" w:rsidP="00AC0C9F">
            <w:pPr>
              <w:spacing w:after="0" w:line="240" w:lineRule="auto"/>
              <w:rPr>
                <w:del w:id="1715" w:author="doetters" w:date="2022-03-28T10:25:00Z"/>
                <w:rFonts w:eastAsia="Times New Roman"/>
                <w:color w:val="000000"/>
                <w:sz w:val="20"/>
                <w:szCs w:val="20"/>
                <w:lang w:eastAsia="de-DE"/>
              </w:rPr>
            </w:pPr>
            <w:del w:id="1716"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28681EBA" w14:textId="04B7C83E" w:rsidR="00920883" w:rsidRPr="007B04F4" w:rsidDel="002E16A1" w:rsidRDefault="00920883" w:rsidP="00AC0C9F">
            <w:pPr>
              <w:spacing w:after="0" w:line="240" w:lineRule="auto"/>
              <w:jc w:val="center"/>
              <w:rPr>
                <w:del w:id="1717" w:author="doetters" w:date="2022-03-28T10:25:00Z"/>
                <w:rFonts w:eastAsia="Times New Roman"/>
                <w:color w:val="000000"/>
                <w:sz w:val="20"/>
                <w:szCs w:val="20"/>
                <w:lang w:eastAsia="de-DE"/>
              </w:rPr>
            </w:pPr>
            <w:del w:id="1718" w:author="doetters" w:date="2022-03-28T10:25:00Z">
              <w:r w:rsidRPr="007B04F4" w:rsidDel="002E16A1">
                <w:rPr>
                  <w:rFonts w:eastAsia="Times New Roman"/>
                  <w:color w:val="000000"/>
                  <w:sz w:val="20"/>
                  <w:szCs w:val="20"/>
                  <w:lang w:eastAsia="de-DE"/>
                </w:rPr>
                <w:delText>-33.7</w:delText>
              </w:r>
            </w:del>
          </w:p>
        </w:tc>
        <w:tc>
          <w:tcPr>
            <w:tcW w:w="1891" w:type="dxa"/>
            <w:tcBorders>
              <w:top w:val="nil"/>
              <w:left w:val="nil"/>
              <w:bottom w:val="single" w:sz="4" w:space="0" w:color="auto"/>
              <w:right w:val="nil"/>
            </w:tcBorders>
            <w:shd w:val="clear" w:color="auto" w:fill="auto"/>
            <w:hideMark/>
          </w:tcPr>
          <w:p w14:paraId="3D6F9EBC" w14:textId="198995D1" w:rsidR="00920883" w:rsidRPr="007B04F4" w:rsidDel="002E16A1" w:rsidRDefault="00920883" w:rsidP="00AC0C9F">
            <w:pPr>
              <w:spacing w:after="0" w:line="240" w:lineRule="auto"/>
              <w:jc w:val="center"/>
              <w:rPr>
                <w:del w:id="1719" w:author="doetters" w:date="2022-03-28T10:25:00Z"/>
                <w:rFonts w:eastAsia="Times New Roman"/>
                <w:color w:val="000000"/>
                <w:sz w:val="20"/>
                <w:szCs w:val="20"/>
                <w:lang w:eastAsia="de-DE"/>
              </w:rPr>
            </w:pPr>
            <w:del w:id="1720" w:author="doetters" w:date="2022-03-28T10:25:00Z">
              <w:r w:rsidRPr="007B04F4" w:rsidDel="002E16A1">
                <w:rPr>
                  <w:rFonts w:eastAsia="Times New Roman"/>
                  <w:color w:val="000000"/>
                  <w:sz w:val="20"/>
                  <w:szCs w:val="20"/>
                  <w:lang w:eastAsia="de-DE"/>
                </w:rPr>
                <w:delText>-266.52 – 199.12</w:delText>
              </w:r>
            </w:del>
          </w:p>
        </w:tc>
        <w:tc>
          <w:tcPr>
            <w:tcW w:w="836" w:type="dxa"/>
            <w:tcBorders>
              <w:top w:val="nil"/>
              <w:left w:val="nil"/>
              <w:bottom w:val="single" w:sz="4" w:space="0" w:color="auto"/>
              <w:right w:val="nil"/>
            </w:tcBorders>
            <w:shd w:val="clear" w:color="auto" w:fill="auto"/>
            <w:hideMark/>
          </w:tcPr>
          <w:p w14:paraId="7E2971FA" w14:textId="4E453B9B" w:rsidR="00920883" w:rsidRPr="007B04F4" w:rsidDel="002E16A1" w:rsidRDefault="00920883" w:rsidP="00AC0C9F">
            <w:pPr>
              <w:spacing w:after="0" w:line="240" w:lineRule="auto"/>
              <w:jc w:val="center"/>
              <w:rPr>
                <w:del w:id="1721" w:author="doetters" w:date="2022-03-28T10:25:00Z"/>
                <w:rFonts w:eastAsia="Times New Roman"/>
                <w:color w:val="000000"/>
                <w:sz w:val="20"/>
                <w:szCs w:val="20"/>
                <w:lang w:eastAsia="de-DE"/>
              </w:rPr>
            </w:pPr>
            <w:del w:id="1722" w:author="doetters" w:date="2022-03-28T10:25:00Z">
              <w:r w:rsidRPr="007B04F4" w:rsidDel="002E16A1">
                <w:rPr>
                  <w:rFonts w:eastAsia="Times New Roman"/>
                  <w:color w:val="000000"/>
                  <w:sz w:val="20"/>
                  <w:szCs w:val="20"/>
                  <w:lang w:eastAsia="de-DE"/>
                </w:rPr>
                <w:delText>0.77</w:delText>
              </w:r>
            </w:del>
          </w:p>
        </w:tc>
        <w:tc>
          <w:tcPr>
            <w:tcW w:w="518" w:type="dxa"/>
            <w:tcBorders>
              <w:top w:val="nil"/>
              <w:left w:val="nil"/>
              <w:bottom w:val="single" w:sz="4" w:space="0" w:color="auto"/>
              <w:right w:val="nil"/>
            </w:tcBorders>
            <w:shd w:val="clear" w:color="auto" w:fill="auto"/>
            <w:noWrap/>
            <w:vAlign w:val="bottom"/>
            <w:hideMark/>
          </w:tcPr>
          <w:p w14:paraId="1706824D" w14:textId="510C8A7D" w:rsidR="00920883" w:rsidRPr="007B04F4" w:rsidDel="002E16A1" w:rsidRDefault="00920883" w:rsidP="00AC0C9F">
            <w:pPr>
              <w:spacing w:after="0" w:line="240" w:lineRule="auto"/>
              <w:jc w:val="center"/>
              <w:rPr>
                <w:del w:id="1723" w:author="doetters" w:date="2022-03-28T10:25:00Z"/>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6FC18ED3" w14:textId="6929CDCD" w:rsidR="00920883" w:rsidRPr="007B04F4" w:rsidDel="002E16A1" w:rsidRDefault="00920883" w:rsidP="00AC0C9F">
            <w:pPr>
              <w:spacing w:after="0" w:line="240" w:lineRule="auto"/>
              <w:jc w:val="center"/>
              <w:rPr>
                <w:del w:id="1724" w:author="doetters" w:date="2022-03-28T10:25:00Z"/>
                <w:rFonts w:eastAsia="Times New Roman"/>
                <w:sz w:val="20"/>
                <w:szCs w:val="20"/>
                <w:lang w:eastAsia="de-DE"/>
              </w:rPr>
            </w:pPr>
          </w:p>
        </w:tc>
      </w:tr>
      <w:tr w:rsidR="00920883" w:rsidRPr="007B04F4" w:rsidDel="002E16A1" w14:paraId="36C83E4F" w14:textId="057A3A07" w:rsidTr="00AC0C9F">
        <w:trPr>
          <w:trHeight w:val="300"/>
          <w:del w:id="1725" w:author="doetters" w:date="2022-03-28T10:25:00Z"/>
        </w:trPr>
        <w:tc>
          <w:tcPr>
            <w:tcW w:w="518" w:type="dxa"/>
            <w:tcBorders>
              <w:top w:val="single" w:sz="4" w:space="0" w:color="auto"/>
              <w:left w:val="nil"/>
              <w:bottom w:val="nil"/>
              <w:right w:val="nil"/>
            </w:tcBorders>
            <w:shd w:val="clear" w:color="auto" w:fill="auto"/>
            <w:noWrap/>
            <w:vAlign w:val="bottom"/>
            <w:hideMark/>
          </w:tcPr>
          <w:p w14:paraId="2D894B34" w14:textId="556A2F36" w:rsidR="00920883" w:rsidRPr="007B04F4" w:rsidDel="002E16A1" w:rsidRDefault="00920883" w:rsidP="00AC0C9F">
            <w:pPr>
              <w:spacing w:after="0" w:line="240" w:lineRule="auto"/>
              <w:jc w:val="center"/>
              <w:rPr>
                <w:del w:id="1726" w:author="doetters" w:date="2022-03-28T10:25:00Z"/>
                <w:rFonts w:eastAsia="Times New Roman"/>
                <w:sz w:val="20"/>
                <w:szCs w:val="20"/>
                <w:lang w:eastAsia="de-DE"/>
              </w:rPr>
            </w:pPr>
          </w:p>
        </w:tc>
        <w:tc>
          <w:tcPr>
            <w:tcW w:w="4201" w:type="dxa"/>
            <w:tcBorders>
              <w:top w:val="single" w:sz="4" w:space="0" w:color="auto"/>
              <w:left w:val="nil"/>
              <w:bottom w:val="nil"/>
              <w:right w:val="nil"/>
            </w:tcBorders>
            <w:shd w:val="clear" w:color="auto" w:fill="auto"/>
            <w:hideMark/>
          </w:tcPr>
          <w:p w14:paraId="0716E7EE" w14:textId="65A21CE1" w:rsidR="00920883" w:rsidRPr="007B04F4" w:rsidDel="002E16A1" w:rsidRDefault="00920883" w:rsidP="00AC0C9F">
            <w:pPr>
              <w:spacing w:after="0" w:line="240" w:lineRule="auto"/>
              <w:rPr>
                <w:del w:id="1727" w:author="doetters" w:date="2022-03-28T10:25:00Z"/>
                <w:rFonts w:eastAsia="Times New Roman"/>
                <w:color w:val="000000"/>
                <w:sz w:val="20"/>
                <w:szCs w:val="20"/>
                <w:lang w:eastAsia="de-DE"/>
              </w:rPr>
            </w:pPr>
            <w:del w:id="1728" w:author="doetters" w:date="2022-03-28T10:25:00Z">
              <w:r w:rsidRPr="007B04F4" w:rsidDel="002E16A1">
                <w:rPr>
                  <w:rFonts w:eastAsia="Times New Roman"/>
                  <w:color w:val="000000"/>
                  <w:sz w:val="20"/>
                  <w:szCs w:val="20"/>
                  <w:lang w:eastAsia="de-DE"/>
                </w:rPr>
                <w:delText>(Intercept)</w:delText>
              </w:r>
            </w:del>
          </w:p>
        </w:tc>
        <w:tc>
          <w:tcPr>
            <w:tcW w:w="974" w:type="dxa"/>
            <w:tcBorders>
              <w:top w:val="single" w:sz="4" w:space="0" w:color="auto"/>
              <w:left w:val="nil"/>
              <w:bottom w:val="nil"/>
              <w:right w:val="nil"/>
            </w:tcBorders>
            <w:shd w:val="clear" w:color="auto" w:fill="auto"/>
            <w:hideMark/>
          </w:tcPr>
          <w:p w14:paraId="14CC475E" w14:textId="173AE405" w:rsidR="00920883" w:rsidRPr="007B04F4" w:rsidDel="002E16A1" w:rsidRDefault="00920883" w:rsidP="00AC0C9F">
            <w:pPr>
              <w:spacing w:after="0" w:line="240" w:lineRule="auto"/>
              <w:jc w:val="center"/>
              <w:rPr>
                <w:del w:id="1729" w:author="doetters" w:date="2022-03-28T10:25:00Z"/>
                <w:rFonts w:eastAsia="Times New Roman"/>
                <w:color w:val="000000"/>
                <w:sz w:val="20"/>
                <w:szCs w:val="20"/>
                <w:lang w:eastAsia="de-DE"/>
              </w:rPr>
            </w:pPr>
            <w:del w:id="1730" w:author="doetters" w:date="2022-03-28T10:25:00Z">
              <w:r w:rsidRPr="007B04F4" w:rsidDel="002E16A1">
                <w:rPr>
                  <w:rFonts w:eastAsia="Times New Roman"/>
                  <w:color w:val="000000"/>
                  <w:sz w:val="20"/>
                  <w:szCs w:val="20"/>
                  <w:lang w:eastAsia="de-DE"/>
                </w:rPr>
                <w:delText>12608.1</w:delText>
              </w:r>
            </w:del>
          </w:p>
        </w:tc>
        <w:tc>
          <w:tcPr>
            <w:tcW w:w="1891" w:type="dxa"/>
            <w:tcBorders>
              <w:top w:val="single" w:sz="4" w:space="0" w:color="auto"/>
              <w:left w:val="nil"/>
              <w:bottom w:val="nil"/>
              <w:right w:val="nil"/>
            </w:tcBorders>
            <w:shd w:val="clear" w:color="auto" w:fill="auto"/>
            <w:hideMark/>
          </w:tcPr>
          <w:p w14:paraId="7BDA9392" w14:textId="494A4618" w:rsidR="00920883" w:rsidRPr="007B04F4" w:rsidDel="002E16A1" w:rsidRDefault="00920883" w:rsidP="00AC0C9F">
            <w:pPr>
              <w:spacing w:after="0" w:line="240" w:lineRule="auto"/>
              <w:jc w:val="center"/>
              <w:rPr>
                <w:del w:id="1731" w:author="doetters" w:date="2022-03-28T10:25:00Z"/>
                <w:rFonts w:eastAsia="Times New Roman"/>
                <w:color w:val="000000"/>
                <w:sz w:val="20"/>
                <w:szCs w:val="20"/>
                <w:lang w:eastAsia="de-DE"/>
              </w:rPr>
            </w:pPr>
            <w:del w:id="1732" w:author="doetters" w:date="2022-03-28T10:25:00Z">
              <w:r w:rsidRPr="007B04F4" w:rsidDel="002E16A1">
                <w:rPr>
                  <w:rFonts w:eastAsia="Times New Roman"/>
                  <w:color w:val="000000"/>
                  <w:sz w:val="20"/>
                  <w:szCs w:val="20"/>
                  <w:lang w:eastAsia="de-DE"/>
                </w:rPr>
                <w:delText>11201.68 – 14014.61</w:delText>
              </w:r>
            </w:del>
          </w:p>
        </w:tc>
        <w:tc>
          <w:tcPr>
            <w:tcW w:w="836" w:type="dxa"/>
            <w:tcBorders>
              <w:top w:val="single" w:sz="4" w:space="0" w:color="auto"/>
              <w:left w:val="nil"/>
              <w:bottom w:val="nil"/>
              <w:right w:val="nil"/>
            </w:tcBorders>
            <w:shd w:val="clear" w:color="auto" w:fill="auto"/>
            <w:hideMark/>
          </w:tcPr>
          <w:p w14:paraId="0B5C519C" w14:textId="416FDBFD" w:rsidR="00920883" w:rsidRPr="007B04F4" w:rsidDel="002E16A1" w:rsidRDefault="00920883" w:rsidP="00AC0C9F">
            <w:pPr>
              <w:spacing w:after="0" w:line="240" w:lineRule="auto"/>
              <w:jc w:val="center"/>
              <w:rPr>
                <w:del w:id="1733" w:author="doetters" w:date="2022-03-28T10:25:00Z"/>
                <w:rFonts w:eastAsia="Times New Roman"/>
                <w:b/>
                <w:bCs/>
                <w:color w:val="000000"/>
                <w:sz w:val="20"/>
                <w:szCs w:val="20"/>
                <w:lang w:eastAsia="de-DE"/>
              </w:rPr>
            </w:pPr>
            <w:del w:id="1734" w:author="doetters" w:date="2022-03-28T10:25:00Z">
              <w:r w:rsidRPr="007B04F4" w:rsidDel="002E16A1">
                <w:rPr>
                  <w:rFonts w:eastAsia="Times New Roman"/>
                  <w:b/>
                  <w:bCs/>
                  <w:color w:val="000000"/>
                  <w:sz w:val="20"/>
                  <w:szCs w:val="20"/>
                  <w:lang w:eastAsia="de-DE"/>
                </w:rPr>
                <w:delText>&lt;0.001</w:delText>
              </w:r>
            </w:del>
          </w:p>
        </w:tc>
        <w:tc>
          <w:tcPr>
            <w:tcW w:w="518" w:type="dxa"/>
            <w:tcBorders>
              <w:top w:val="single" w:sz="4" w:space="0" w:color="auto"/>
              <w:left w:val="nil"/>
              <w:bottom w:val="nil"/>
              <w:right w:val="nil"/>
            </w:tcBorders>
            <w:shd w:val="clear" w:color="auto" w:fill="auto"/>
            <w:noWrap/>
            <w:vAlign w:val="center"/>
            <w:hideMark/>
          </w:tcPr>
          <w:p w14:paraId="6FB39407" w14:textId="7B574782" w:rsidR="00920883" w:rsidRPr="007B04F4" w:rsidDel="002E16A1" w:rsidRDefault="00920883" w:rsidP="00AC0C9F">
            <w:pPr>
              <w:spacing w:after="0" w:line="240" w:lineRule="auto"/>
              <w:jc w:val="center"/>
              <w:rPr>
                <w:del w:id="1735" w:author="doetters" w:date="2022-03-28T10:25:00Z"/>
                <w:rFonts w:eastAsia="Times New Roman"/>
                <w:color w:val="000000"/>
                <w:sz w:val="20"/>
                <w:szCs w:val="20"/>
                <w:lang w:eastAsia="de-DE"/>
              </w:rPr>
            </w:pPr>
            <w:del w:id="1736" w:author="doetters" w:date="2022-03-28T10:25:00Z">
              <w:r w:rsidRPr="007B04F4" w:rsidDel="002E16A1">
                <w:rPr>
                  <w:rFonts w:eastAsia="Times New Roman"/>
                  <w:color w:val="000000"/>
                  <w:sz w:val="20"/>
                  <w:szCs w:val="20"/>
                  <w:lang w:eastAsia="de-DE"/>
                </w:rPr>
                <w:delText>0.46</w:delText>
              </w:r>
            </w:del>
          </w:p>
        </w:tc>
        <w:tc>
          <w:tcPr>
            <w:tcW w:w="678" w:type="dxa"/>
            <w:tcBorders>
              <w:top w:val="single" w:sz="4" w:space="0" w:color="auto"/>
              <w:left w:val="nil"/>
              <w:bottom w:val="nil"/>
              <w:right w:val="nil"/>
            </w:tcBorders>
            <w:shd w:val="clear" w:color="auto" w:fill="auto"/>
            <w:noWrap/>
            <w:vAlign w:val="center"/>
            <w:hideMark/>
          </w:tcPr>
          <w:p w14:paraId="5742BFE3" w14:textId="5E5F34D2" w:rsidR="00920883" w:rsidRPr="007B04F4" w:rsidDel="002E16A1" w:rsidRDefault="00920883" w:rsidP="00AC0C9F">
            <w:pPr>
              <w:spacing w:after="0" w:line="240" w:lineRule="auto"/>
              <w:jc w:val="center"/>
              <w:rPr>
                <w:del w:id="1737" w:author="doetters" w:date="2022-03-28T10:25:00Z"/>
                <w:rFonts w:eastAsia="Times New Roman"/>
                <w:color w:val="000000"/>
                <w:sz w:val="20"/>
                <w:szCs w:val="20"/>
                <w:lang w:eastAsia="de-DE"/>
              </w:rPr>
            </w:pPr>
            <w:del w:id="1738" w:author="doetters" w:date="2022-03-28T10:25:00Z">
              <w:r w:rsidRPr="007B04F4" w:rsidDel="002E16A1">
                <w:rPr>
                  <w:rFonts w:eastAsia="Times New Roman"/>
                  <w:color w:val="000000"/>
                  <w:sz w:val="20"/>
                  <w:szCs w:val="20"/>
                  <w:lang w:eastAsia="de-DE"/>
                </w:rPr>
                <w:delText>0.4</w:delText>
              </w:r>
            </w:del>
          </w:p>
        </w:tc>
      </w:tr>
      <w:tr w:rsidR="00920883" w:rsidRPr="007B04F4" w:rsidDel="002E16A1" w14:paraId="30AFBE91" w14:textId="40EA54AA" w:rsidTr="00AC0C9F">
        <w:trPr>
          <w:trHeight w:val="300"/>
          <w:del w:id="1739" w:author="doetters" w:date="2022-03-28T10:25:00Z"/>
        </w:trPr>
        <w:tc>
          <w:tcPr>
            <w:tcW w:w="518" w:type="dxa"/>
            <w:tcBorders>
              <w:top w:val="nil"/>
              <w:left w:val="nil"/>
              <w:bottom w:val="nil"/>
              <w:right w:val="nil"/>
            </w:tcBorders>
            <w:shd w:val="clear" w:color="auto" w:fill="auto"/>
            <w:noWrap/>
            <w:vAlign w:val="bottom"/>
            <w:hideMark/>
          </w:tcPr>
          <w:p w14:paraId="3B0B242E" w14:textId="3D10DAF0" w:rsidR="00920883" w:rsidRPr="007B04F4" w:rsidDel="002E16A1" w:rsidRDefault="00920883" w:rsidP="00AC0C9F">
            <w:pPr>
              <w:spacing w:after="0" w:line="240" w:lineRule="auto"/>
              <w:rPr>
                <w:del w:id="1740" w:author="doetters" w:date="2022-03-28T10:25:00Z"/>
                <w:rFonts w:eastAsia="Times New Roman"/>
                <w:b/>
                <w:bCs/>
                <w:color w:val="000000"/>
                <w:sz w:val="20"/>
                <w:szCs w:val="20"/>
                <w:lang w:eastAsia="de-DE"/>
              </w:rPr>
            </w:pPr>
            <w:del w:id="1741" w:author="doetters" w:date="2022-03-28T10:25:00Z">
              <w:r w:rsidRPr="007B04F4" w:rsidDel="002E16A1">
                <w:rPr>
                  <w:rFonts w:eastAsia="Times New Roman"/>
                  <w:b/>
                  <w:bCs/>
                  <w:color w:val="000000"/>
                  <w:sz w:val="20"/>
                  <w:szCs w:val="20"/>
                  <w:lang w:eastAsia="de-DE"/>
                </w:rPr>
                <w:delText>K</w:delText>
              </w:r>
            </w:del>
          </w:p>
        </w:tc>
        <w:tc>
          <w:tcPr>
            <w:tcW w:w="4201" w:type="dxa"/>
            <w:tcBorders>
              <w:top w:val="nil"/>
              <w:left w:val="nil"/>
              <w:bottom w:val="nil"/>
              <w:right w:val="nil"/>
            </w:tcBorders>
            <w:shd w:val="clear" w:color="auto" w:fill="auto"/>
            <w:noWrap/>
            <w:vAlign w:val="bottom"/>
            <w:hideMark/>
          </w:tcPr>
          <w:p w14:paraId="3577DD7E" w14:textId="4AABEC19" w:rsidR="00920883" w:rsidRPr="007B04F4" w:rsidDel="002E16A1" w:rsidRDefault="00920883" w:rsidP="00AC0C9F">
            <w:pPr>
              <w:spacing w:after="0" w:line="240" w:lineRule="auto"/>
              <w:rPr>
                <w:del w:id="1742" w:author="doetters" w:date="2022-03-28T10:25:00Z"/>
                <w:rFonts w:eastAsia="Times New Roman"/>
                <w:color w:val="000000"/>
                <w:sz w:val="20"/>
                <w:szCs w:val="20"/>
                <w:lang w:val="en-US" w:eastAsia="de-DE"/>
              </w:rPr>
            </w:pPr>
            <w:del w:id="1743"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5278EA03" w14:textId="408D5CCA" w:rsidR="00920883" w:rsidRPr="007B04F4" w:rsidDel="002E16A1" w:rsidRDefault="00920883" w:rsidP="00AC0C9F">
            <w:pPr>
              <w:spacing w:after="0" w:line="240" w:lineRule="auto"/>
              <w:jc w:val="center"/>
              <w:rPr>
                <w:del w:id="1744" w:author="doetters" w:date="2022-03-28T10:25:00Z"/>
                <w:rFonts w:eastAsia="Times New Roman"/>
                <w:color w:val="000000"/>
                <w:sz w:val="20"/>
                <w:szCs w:val="20"/>
                <w:lang w:eastAsia="de-DE"/>
              </w:rPr>
            </w:pPr>
            <w:del w:id="1745" w:author="doetters" w:date="2022-03-28T10:25:00Z">
              <w:r w:rsidRPr="007B04F4" w:rsidDel="002E16A1">
                <w:rPr>
                  <w:rFonts w:eastAsia="Times New Roman"/>
                  <w:color w:val="000000"/>
                  <w:sz w:val="20"/>
                  <w:szCs w:val="20"/>
                  <w:lang w:eastAsia="de-DE"/>
                </w:rPr>
                <w:delText>223.65</w:delText>
              </w:r>
            </w:del>
          </w:p>
        </w:tc>
        <w:tc>
          <w:tcPr>
            <w:tcW w:w="1891" w:type="dxa"/>
            <w:tcBorders>
              <w:top w:val="nil"/>
              <w:left w:val="nil"/>
              <w:bottom w:val="nil"/>
              <w:right w:val="nil"/>
            </w:tcBorders>
            <w:shd w:val="clear" w:color="auto" w:fill="auto"/>
            <w:hideMark/>
          </w:tcPr>
          <w:p w14:paraId="03B65A9F" w14:textId="0A2D85D5" w:rsidR="00920883" w:rsidRPr="007B04F4" w:rsidDel="002E16A1" w:rsidRDefault="00920883" w:rsidP="00AC0C9F">
            <w:pPr>
              <w:spacing w:after="0" w:line="240" w:lineRule="auto"/>
              <w:jc w:val="center"/>
              <w:rPr>
                <w:del w:id="1746" w:author="doetters" w:date="2022-03-28T10:25:00Z"/>
                <w:rFonts w:eastAsia="Times New Roman"/>
                <w:color w:val="000000"/>
                <w:sz w:val="20"/>
                <w:szCs w:val="20"/>
                <w:lang w:eastAsia="de-DE"/>
              </w:rPr>
            </w:pPr>
            <w:del w:id="1747" w:author="doetters" w:date="2022-03-28T10:25:00Z">
              <w:r w:rsidRPr="007B04F4" w:rsidDel="002E16A1">
                <w:rPr>
                  <w:rFonts w:eastAsia="Times New Roman"/>
                  <w:color w:val="000000"/>
                  <w:sz w:val="20"/>
                  <w:szCs w:val="20"/>
                  <w:lang w:eastAsia="de-DE"/>
                </w:rPr>
                <w:delText>110.17 – 337.14</w:delText>
              </w:r>
            </w:del>
          </w:p>
        </w:tc>
        <w:tc>
          <w:tcPr>
            <w:tcW w:w="836" w:type="dxa"/>
            <w:tcBorders>
              <w:top w:val="nil"/>
              <w:left w:val="nil"/>
              <w:bottom w:val="nil"/>
              <w:right w:val="nil"/>
            </w:tcBorders>
            <w:shd w:val="clear" w:color="auto" w:fill="auto"/>
            <w:hideMark/>
          </w:tcPr>
          <w:p w14:paraId="05BF3DF6" w14:textId="0F73E4B2" w:rsidR="00920883" w:rsidRPr="007B04F4" w:rsidDel="002E16A1" w:rsidRDefault="00920883" w:rsidP="00AC0C9F">
            <w:pPr>
              <w:spacing w:after="0" w:line="240" w:lineRule="auto"/>
              <w:jc w:val="center"/>
              <w:rPr>
                <w:del w:id="1748" w:author="doetters" w:date="2022-03-28T10:25:00Z"/>
                <w:rFonts w:eastAsia="Times New Roman"/>
                <w:b/>
                <w:bCs/>
                <w:color w:val="000000"/>
                <w:sz w:val="20"/>
                <w:szCs w:val="20"/>
                <w:lang w:eastAsia="de-DE"/>
              </w:rPr>
            </w:pPr>
            <w:del w:id="1749"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14B8C2B0" w14:textId="6C19297F" w:rsidR="00920883" w:rsidRPr="007B04F4" w:rsidDel="002E16A1" w:rsidRDefault="00920883" w:rsidP="00AC0C9F">
            <w:pPr>
              <w:spacing w:after="0" w:line="240" w:lineRule="auto"/>
              <w:jc w:val="center"/>
              <w:rPr>
                <w:del w:id="1750"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F1195E2" w14:textId="1C59ED1E" w:rsidR="00920883" w:rsidRPr="007B04F4" w:rsidDel="002E16A1" w:rsidRDefault="00920883" w:rsidP="00AC0C9F">
            <w:pPr>
              <w:spacing w:after="0" w:line="240" w:lineRule="auto"/>
              <w:jc w:val="center"/>
              <w:rPr>
                <w:del w:id="1751" w:author="doetters" w:date="2022-03-28T10:25:00Z"/>
                <w:rFonts w:eastAsia="Times New Roman"/>
                <w:sz w:val="20"/>
                <w:szCs w:val="20"/>
                <w:lang w:eastAsia="de-DE"/>
              </w:rPr>
            </w:pPr>
          </w:p>
        </w:tc>
      </w:tr>
      <w:tr w:rsidR="00920883" w:rsidRPr="007B04F4" w:rsidDel="002E16A1" w14:paraId="06BA9329" w14:textId="7BF1EDA7" w:rsidTr="00AC0C9F">
        <w:trPr>
          <w:trHeight w:val="300"/>
          <w:del w:id="1752" w:author="doetters" w:date="2022-03-28T10:25:00Z"/>
        </w:trPr>
        <w:tc>
          <w:tcPr>
            <w:tcW w:w="518" w:type="dxa"/>
            <w:tcBorders>
              <w:top w:val="nil"/>
              <w:left w:val="nil"/>
              <w:bottom w:val="nil"/>
              <w:right w:val="nil"/>
            </w:tcBorders>
            <w:shd w:val="clear" w:color="auto" w:fill="auto"/>
            <w:noWrap/>
            <w:vAlign w:val="bottom"/>
            <w:hideMark/>
          </w:tcPr>
          <w:p w14:paraId="612E94BE" w14:textId="78BEE382" w:rsidR="00920883" w:rsidRPr="007B04F4" w:rsidDel="002E16A1" w:rsidRDefault="00920883" w:rsidP="00AC0C9F">
            <w:pPr>
              <w:spacing w:after="0" w:line="240" w:lineRule="auto"/>
              <w:jc w:val="center"/>
              <w:rPr>
                <w:del w:id="1753"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530D3595" w14:textId="4E2AE5B1" w:rsidR="00920883" w:rsidRPr="007B04F4" w:rsidDel="002E16A1" w:rsidRDefault="00920883" w:rsidP="00AC0C9F">
            <w:pPr>
              <w:spacing w:after="0" w:line="240" w:lineRule="auto"/>
              <w:rPr>
                <w:del w:id="1754" w:author="doetters" w:date="2022-03-28T10:25:00Z"/>
                <w:rFonts w:eastAsia="Times New Roman"/>
                <w:color w:val="000000"/>
                <w:sz w:val="20"/>
                <w:szCs w:val="20"/>
                <w:lang w:eastAsia="de-DE"/>
              </w:rPr>
            </w:pPr>
            <w:del w:id="1755"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3CCD78EF" w14:textId="5EBA8DB1" w:rsidR="00920883" w:rsidRPr="007B04F4" w:rsidDel="002E16A1" w:rsidRDefault="00920883" w:rsidP="00AC0C9F">
            <w:pPr>
              <w:spacing w:after="0" w:line="240" w:lineRule="auto"/>
              <w:jc w:val="center"/>
              <w:rPr>
                <w:del w:id="1756" w:author="doetters" w:date="2022-03-28T10:25:00Z"/>
                <w:rFonts w:eastAsia="Times New Roman"/>
                <w:color w:val="000000"/>
                <w:sz w:val="20"/>
                <w:szCs w:val="20"/>
                <w:lang w:eastAsia="de-DE"/>
              </w:rPr>
            </w:pPr>
            <w:del w:id="1757" w:author="doetters" w:date="2022-03-28T10:25:00Z">
              <w:r w:rsidRPr="007B04F4" w:rsidDel="002E16A1">
                <w:rPr>
                  <w:rFonts w:eastAsia="Times New Roman"/>
                  <w:color w:val="000000"/>
                  <w:sz w:val="20"/>
                  <w:szCs w:val="20"/>
                  <w:lang w:eastAsia="de-DE"/>
                </w:rPr>
                <w:delText>124.66</w:delText>
              </w:r>
            </w:del>
          </w:p>
        </w:tc>
        <w:tc>
          <w:tcPr>
            <w:tcW w:w="1891" w:type="dxa"/>
            <w:tcBorders>
              <w:top w:val="nil"/>
              <w:left w:val="nil"/>
              <w:bottom w:val="nil"/>
              <w:right w:val="nil"/>
            </w:tcBorders>
            <w:shd w:val="clear" w:color="auto" w:fill="auto"/>
            <w:hideMark/>
          </w:tcPr>
          <w:p w14:paraId="31A54091" w14:textId="20AD0F2C" w:rsidR="00920883" w:rsidRPr="007B04F4" w:rsidDel="002E16A1" w:rsidRDefault="00920883" w:rsidP="00AC0C9F">
            <w:pPr>
              <w:spacing w:after="0" w:line="240" w:lineRule="auto"/>
              <w:jc w:val="center"/>
              <w:rPr>
                <w:del w:id="1758" w:author="doetters" w:date="2022-03-28T10:25:00Z"/>
                <w:rFonts w:eastAsia="Times New Roman"/>
                <w:color w:val="000000"/>
                <w:sz w:val="20"/>
                <w:szCs w:val="20"/>
                <w:lang w:eastAsia="de-DE"/>
              </w:rPr>
            </w:pPr>
            <w:del w:id="1759" w:author="doetters" w:date="2022-03-28T10:25:00Z">
              <w:r w:rsidRPr="007B04F4" w:rsidDel="002E16A1">
                <w:rPr>
                  <w:rFonts w:eastAsia="Times New Roman"/>
                  <w:color w:val="000000"/>
                  <w:sz w:val="20"/>
                  <w:szCs w:val="20"/>
                  <w:lang w:eastAsia="de-DE"/>
                </w:rPr>
                <w:delText>-247.66 – 496.98</w:delText>
              </w:r>
            </w:del>
          </w:p>
        </w:tc>
        <w:tc>
          <w:tcPr>
            <w:tcW w:w="836" w:type="dxa"/>
            <w:tcBorders>
              <w:top w:val="nil"/>
              <w:left w:val="nil"/>
              <w:bottom w:val="nil"/>
              <w:right w:val="nil"/>
            </w:tcBorders>
            <w:shd w:val="clear" w:color="auto" w:fill="auto"/>
            <w:hideMark/>
          </w:tcPr>
          <w:p w14:paraId="2BAAC90D" w14:textId="2A2BC7FA" w:rsidR="00920883" w:rsidRPr="007B04F4" w:rsidDel="002E16A1" w:rsidRDefault="00920883" w:rsidP="00AC0C9F">
            <w:pPr>
              <w:spacing w:after="0" w:line="240" w:lineRule="auto"/>
              <w:jc w:val="center"/>
              <w:rPr>
                <w:del w:id="1760" w:author="doetters" w:date="2022-03-28T10:25:00Z"/>
                <w:rFonts w:eastAsia="Times New Roman"/>
                <w:color w:val="000000"/>
                <w:sz w:val="20"/>
                <w:szCs w:val="20"/>
                <w:lang w:eastAsia="de-DE"/>
              </w:rPr>
            </w:pPr>
            <w:del w:id="1761" w:author="doetters" w:date="2022-03-28T10:25:00Z">
              <w:r w:rsidRPr="007B04F4" w:rsidDel="002E16A1">
                <w:rPr>
                  <w:rFonts w:eastAsia="Times New Roman"/>
                  <w:color w:val="000000"/>
                  <w:sz w:val="20"/>
                  <w:szCs w:val="20"/>
                  <w:lang w:eastAsia="de-DE"/>
                </w:rPr>
                <w:delText>0.499</w:delText>
              </w:r>
            </w:del>
          </w:p>
        </w:tc>
        <w:tc>
          <w:tcPr>
            <w:tcW w:w="518" w:type="dxa"/>
            <w:tcBorders>
              <w:top w:val="nil"/>
              <w:left w:val="nil"/>
              <w:bottom w:val="nil"/>
              <w:right w:val="nil"/>
            </w:tcBorders>
            <w:shd w:val="clear" w:color="auto" w:fill="auto"/>
            <w:noWrap/>
            <w:vAlign w:val="bottom"/>
            <w:hideMark/>
          </w:tcPr>
          <w:p w14:paraId="51EFD169" w14:textId="6CA3961D" w:rsidR="00920883" w:rsidRPr="007B04F4" w:rsidDel="002E16A1" w:rsidRDefault="00920883" w:rsidP="00AC0C9F">
            <w:pPr>
              <w:spacing w:after="0" w:line="240" w:lineRule="auto"/>
              <w:jc w:val="center"/>
              <w:rPr>
                <w:del w:id="1762" w:author="doetters" w:date="2022-03-28T10:25:00Z"/>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841933D" w14:textId="5AC2BDA3" w:rsidR="00920883" w:rsidRPr="007B04F4" w:rsidDel="002E16A1" w:rsidRDefault="00920883" w:rsidP="00AC0C9F">
            <w:pPr>
              <w:spacing w:after="0" w:line="240" w:lineRule="auto"/>
              <w:jc w:val="center"/>
              <w:rPr>
                <w:del w:id="1763" w:author="doetters" w:date="2022-03-28T10:25:00Z"/>
                <w:rFonts w:eastAsia="Times New Roman"/>
                <w:sz w:val="20"/>
                <w:szCs w:val="20"/>
                <w:lang w:eastAsia="de-DE"/>
              </w:rPr>
            </w:pPr>
          </w:p>
        </w:tc>
      </w:tr>
      <w:tr w:rsidR="00920883" w:rsidRPr="007B04F4" w:rsidDel="002E16A1" w14:paraId="7CB5C12D" w14:textId="152C33E2" w:rsidTr="00AC0C9F">
        <w:trPr>
          <w:trHeight w:val="300"/>
          <w:del w:id="1764" w:author="doetters" w:date="2022-03-28T10:25:00Z"/>
        </w:trPr>
        <w:tc>
          <w:tcPr>
            <w:tcW w:w="518" w:type="dxa"/>
            <w:tcBorders>
              <w:top w:val="nil"/>
              <w:left w:val="nil"/>
              <w:bottom w:val="single" w:sz="4" w:space="0" w:color="auto"/>
              <w:right w:val="nil"/>
            </w:tcBorders>
            <w:shd w:val="clear" w:color="auto" w:fill="auto"/>
            <w:noWrap/>
            <w:vAlign w:val="bottom"/>
            <w:hideMark/>
          </w:tcPr>
          <w:p w14:paraId="3EAC3315" w14:textId="0B371EE6" w:rsidR="00920883" w:rsidRPr="007B04F4" w:rsidDel="002E16A1" w:rsidRDefault="00920883" w:rsidP="00AC0C9F">
            <w:pPr>
              <w:spacing w:after="0" w:line="240" w:lineRule="auto"/>
              <w:jc w:val="center"/>
              <w:rPr>
                <w:del w:id="1765"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6F308664" w14:textId="5CA92183" w:rsidR="00920883" w:rsidRPr="007B04F4" w:rsidDel="002E16A1" w:rsidRDefault="00920883" w:rsidP="00AC0C9F">
            <w:pPr>
              <w:spacing w:after="0" w:line="240" w:lineRule="auto"/>
              <w:rPr>
                <w:del w:id="1766" w:author="doetters" w:date="2022-03-28T10:25:00Z"/>
                <w:rFonts w:eastAsia="Times New Roman"/>
                <w:color w:val="000000"/>
                <w:sz w:val="20"/>
                <w:szCs w:val="20"/>
                <w:lang w:eastAsia="de-DE"/>
              </w:rPr>
            </w:pPr>
            <w:del w:id="1767"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33A09B65" w14:textId="5F779520" w:rsidR="00920883" w:rsidRPr="007B04F4" w:rsidDel="002E16A1" w:rsidRDefault="00920883" w:rsidP="00AC0C9F">
            <w:pPr>
              <w:spacing w:after="0" w:line="240" w:lineRule="auto"/>
              <w:jc w:val="center"/>
              <w:rPr>
                <w:del w:id="1768" w:author="doetters" w:date="2022-03-28T10:25:00Z"/>
                <w:rFonts w:eastAsia="Times New Roman"/>
                <w:color w:val="000000"/>
                <w:sz w:val="20"/>
                <w:szCs w:val="20"/>
                <w:lang w:eastAsia="de-DE"/>
              </w:rPr>
            </w:pPr>
            <w:del w:id="1769" w:author="doetters" w:date="2022-03-28T10:25:00Z">
              <w:r w:rsidRPr="007B04F4" w:rsidDel="002E16A1">
                <w:rPr>
                  <w:rFonts w:eastAsia="Times New Roman"/>
                  <w:color w:val="000000"/>
                  <w:sz w:val="20"/>
                  <w:szCs w:val="20"/>
                  <w:lang w:eastAsia="de-DE"/>
                </w:rPr>
                <w:delText>798.17</w:delText>
              </w:r>
            </w:del>
          </w:p>
        </w:tc>
        <w:tc>
          <w:tcPr>
            <w:tcW w:w="1891" w:type="dxa"/>
            <w:tcBorders>
              <w:top w:val="nil"/>
              <w:left w:val="nil"/>
              <w:bottom w:val="single" w:sz="4" w:space="0" w:color="auto"/>
              <w:right w:val="nil"/>
            </w:tcBorders>
            <w:shd w:val="clear" w:color="auto" w:fill="auto"/>
            <w:hideMark/>
          </w:tcPr>
          <w:p w14:paraId="33764F47" w14:textId="09A0D41B" w:rsidR="00920883" w:rsidRPr="007B04F4" w:rsidDel="002E16A1" w:rsidRDefault="00920883" w:rsidP="00AC0C9F">
            <w:pPr>
              <w:spacing w:after="0" w:line="240" w:lineRule="auto"/>
              <w:jc w:val="center"/>
              <w:rPr>
                <w:del w:id="1770" w:author="doetters" w:date="2022-03-28T10:25:00Z"/>
                <w:rFonts w:eastAsia="Times New Roman"/>
                <w:color w:val="000000"/>
                <w:sz w:val="20"/>
                <w:szCs w:val="20"/>
                <w:lang w:eastAsia="de-DE"/>
              </w:rPr>
            </w:pPr>
            <w:del w:id="1771" w:author="doetters" w:date="2022-03-28T10:25:00Z">
              <w:r w:rsidRPr="007B04F4" w:rsidDel="002E16A1">
                <w:rPr>
                  <w:rFonts w:eastAsia="Times New Roman"/>
                  <w:color w:val="000000"/>
                  <w:sz w:val="20"/>
                  <w:szCs w:val="20"/>
                  <w:lang w:eastAsia="de-DE"/>
                </w:rPr>
                <w:delText>174.13 – 1422.21</w:delText>
              </w:r>
            </w:del>
          </w:p>
        </w:tc>
        <w:tc>
          <w:tcPr>
            <w:tcW w:w="836" w:type="dxa"/>
            <w:tcBorders>
              <w:top w:val="nil"/>
              <w:left w:val="nil"/>
              <w:bottom w:val="single" w:sz="4" w:space="0" w:color="auto"/>
              <w:right w:val="nil"/>
            </w:tcBorders>
            <w:shd w:val="clear" w:color="auto" w:fill="auto"/>
            <w:hideMark/>
          </w:tcPr>
          <w:p w14:paraId="5CCC2B9C" w14:textId="79F5BD5D" w:rsidR="00920883" w:rsidRPr="007B04F4" w:rsidDel="002E16A1" w:rsidRDefault="00920883" w:rsidP="00AC0C9F">
            <w:pPr>
              <w:spacing w:after="0" w:line="240" w:lineRule="auto"/>
              <w:jc w:val="center"/>
              <w:rPr>
                <w:del w:id="1772" w:author="doetters" w:date="2022-03-28T10:25:00Z"/>
                <w:rFonts w:eastAsia="Times New Roman"/>
                <w:b/>
                <w:bCs/>
                <w:color w:val="000000"/>
                <w:sz w:val="20"/>
                <w:szCs w:val="20"/>
                <w:lang w:eastAsia="de-DE"/>
              </w:rPr>
            </w:pPr>
            <w:del w:id="1773" w:author="doetters" w:date="2022-03-28T10:25:00Z">
              <w:r w:rsidRPr="007B04F4" w:rsidDel="002E16A1">
                <w:rPr>
                  <w:rFonts w:eastAsia="Times New Roman"/>
                  <w:b/>
                  <w:bCs/>
                  <w:color w:val="000000"/>
                  <w:sz w:val="20"/>
                  <w:szCs w:val="20"/>
                  <w:lang w:eastAsia="de-DE"/>
                </w:rPr>
                <w:delText>0.014</w:delText>
              </w:r>
            </w:del>
          </w:p>
        </w:tc>
        <w:tc>
          <w:tcPr>
            <w:tcW w:w="518" w:type="dxa"/>
            <w:tcBorders>
              <w:top w:val="nil"/>
              <w:left w:val="nil"/>
              <w:bottom w:val="single" w:sz="4" w:space="0" w:color="auto"/>
              <w:right w:val="nil"/>
            </w:tcBorders>
            <w:shd w:val="clear" w:color="auto" w:fill="auto"/>
            <w:noWrap/>
            <w:vAlign w:val="bottom"/>
            <w:hideMark/>
          </w:tcPr>
          <w:p w14:paraId="1FB1F131" w14:textId="636E8368" w:rsidR="00920883" w:rsidRPr="007B04F4" w:rsidDel="002E16A1" w:rsidRDefault="00920883" w:rsidP="00AC0C9F">
            <w:pPr>
              <w:spacing w:after="0" w:line="240" w:lineRule="auto"/>
              <w:jc w:val="center"/>
              <w:rPr>
                <w:del w:id="1774"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087E9F66" w14:textId="21B418E8" w:rsidR="00920883" w:rsidRPr="007B04F4" w:rsidDel="002E16A1" w:rsidRDefault="00920883" w:rsidP="00AC0C9F">
            <w:pPr>
              <w:spacing w:after="0" w:line="240" w:lineRule="auto"/>
              <w:jc w:val="center"/>
              <w:rPr>
                <w:del w:id="1775" w:author="doetters" w:date="2022-03-28T10:25:00Z"/>
                <w:rFonts w:eastAsia="Times New Roman"/>
                <w:sz w:val="20"/>
                <w:szCs w:val="20"/>
                <w:lang w:eastAsia="de-DE"/>
              </w:rPr>
            </w:pPr>
          </w:p>
        </w:tc>
      </w:tr>
      <w:tr w:rsidR="00920883" w:rsidRPr="007B04F4" w:rsidDel="002E16A1" w14:paraId="6978673E" w14:textId="62207CCB" w:rsidTr="00AC0C9F">
        <w:trPr>
          <w:trHeight w:val="114"/>
          <w:del w:id="1776" w:author="doetters" w:date="2022-03-28T10:25:00Z"/>
        </w:trPr>
        <w:tc>
          <w:tcPr>
            <w:tcW w:w="518" w:type="dxa"/>
            <w:tcBorders>
              <w:top w:val="nil"/>
              <w:left w:val="nil"/>
              <w:bottom w:val="nil"/>
              <w:right w:val="nil"/>
            </w:tcBorders>
            <w:shd w:val="clear" w:color="auto" w:fill="auto"/>
            <w:noWrap/>
            <w:vAlign w:val="bottom"/>
            <w:hideMark/>
          </w:tcPr>
          <w:p w14:paraId="63C0D33B" w14:textId="5BCF1009" w:rsidR="00920883" w:rsidRPr="007B04F4" w:rsidDel="002E16A1" w:rsidRDefault="00920883" w:rsidP="00AC0C9F">
            <w:pPr>
              <w:spacing w:after="0" w:line="240" w:lineRule="auto"/>
              <w:rPr>
                <w:del w:id="1777" w:author="doetters" w:date="2022-03-28T10:25:00Z"/>
                <w:rFonts w:eastAsia="Times New Roman"/>
                <w:b/>
                <w:bCs/>
                <w:color w:val="000000"/>
                <w:sz w:val="20"/>
                <w:szCs w:val="20"/>
                <w:lang w:eastAsia="de-DE"/>
              </w:rPr>
            </w:pPr>
            <w:del w:id="1778" w:author="doetters" w:date="2022-03-28T10:25:00Z">
              <w:r w:rsidRPr="007B04F4" w:rsidDel="002E16A1">
                <w:rPr>
                  <w:rFonts w:eastAsia="Times New Roman"/>
                  <w:b/>
                  <w:bCs/>
                  <w:color w:val="000000"/>
                  <w:sz w:val="20"/>
                  <w:szCs w:val="20"/>
                  <w:lang w:eastAsia="de-DE"/>
                </w:rPr>
                <w:delText>Mg</w:delText>
              </w:r>
            </w:del>
          </w:p>
        </w:tc>
        <w:tc>
          <w:tcPr>
            <w:tcW w:w="4201" w:type="dxa"/>
            <w:tcBorders>
              <w:top w:val="nil"/>
              <w:left w:val="nil"/>
              <w:bottom w:val="nil"/>
              <w:right w:val="nil"/>
            </w:tcBorders>
            <w:shd w:val="clear" w:color="auto" w:fill="auto"/>
            <w:hideMark/>
          </w:tcPr>
          <w:p w14:paraId="7774703F" w14:textId="31A7062F" w:rsidR="00920883" w:rsidRPr="007B04F4" w:rsidDel="002E16A1" w:rsidRDefault="00920883" w:rsidP="00AC0C9F">
            <w:pPr>
              <w:spacing w:after="0" w:line="240" w:lineRule="auto"/>
              <w:rPr>
                <w:del w:id="1779" w:author="doetters" w:date="2022-03-28T10:25:00Z"/>
                <w:rFonts w:eastAsia="Times New Roman"/>
                <w:color w:val="000000"/>
                <w:sz w:val="20"/>
                <w:szCs w:val="20"/>
                <w:lang w:eastAsia="de-DE"/>
              </w:rPr>
            </w:pPr>
            <w:del w:id="1780"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49031DB8" w14:textId="6FA4F58A" w:rsidR="00920883" w:rsidRPr="007B04F4" w:rsidDel="002E16A1" w:rsidRDefault="00920883" w:rsidP="00AC0C9F">
            <w:pPr>
              <w:spacing w:after="0" w:line="240" w:lineRule="auto"/>
              <w:jc w:val="center"/>
              <w:rPr>
                <w:del w:id="1781" w:author="doetters" w:date="2022-03-28T10:25:00Z"/>
                <w:rFonts w:eastAsia="Times New Roman"/>
                <w:color w:val="000000"/>
                <w:sz w:val="20"/>
                <w:szCs w:val="20"/>
                <w:lang w:eastAsia="de-DE"/>
              </w:rPr>
            </w:pPr>
            <w:del w:id="1782" w:author="doetters" w:date="2022-03-28T10:25:00Z">
              <w:r w:rsidRPr="007B04F4" w:rsidDel="002E16A1">
                <w:rPr>
                  <w:rFonts w:eastAsia="Times New Roman"/>
                  <w:color w:val="000000"/>
                  <w:sz w:val="20"/>
                  <w:szCs w:val="20"/>
                  <w:lang w:eastAsia="de-DE"/>
                </w:rPr>
                <w:delText>2796.81</w:delText>
              </w:r>
            </w:del>
          </w:p>
        </w:tc>
        <w:tc>
          <w:tcPr>
            <w:tcW w:w="1891" w:type="dxa"/>
            <w:tcBorders>
              <w:top w:val="nil"/>
              <w:left w:val="nil"/>
              <w:bottom w:val="nil"/>
              <w:right w:val="nil"/>
            </w:tcBorders>
            <w:shd w:val="clear" w:color="auto" w:fill="auto"/>
            <w:hideMark/>
          </w:tcPr>
          <w:p w14:paraId="1797E700" w14:textId="266C9F61" w:rsidR="00920883" w:rsidRPr="007B04F4" w:rsidDel="002E16A1" w:rsidRDefault="00920883" w:rsidP="00AC0C9F">
            <w:pPr>
              <w:spacing w:after="0" w:line="240" w:lineRule="auto"/>
              <w:jc w:val="center"/>
              <w:rPr>
                <w:del w:id="1783" w:author="doetters" w:date="2022-03-28T10:25:00Z"/>
                <w:rFonts w:eastAsia="Times New Roman"/>
                <w:color w:val="000000"/>
                <w:sz w:val="20"/>
                <w:szCs w:val="20"/>
                <w:lang w:eastAsia="de-DE"/>
              </w:rPr>
            </w:pPr>
            <w:del w:id="1784" w:author="doetters" w:date="2022-03-28T10:25:00Z">
              <w:r w:rsidRPr="007B04F4" w:rsidDel="002E16A1">
                <w:rPr>
                  <w:rFonts w:eastAsia="Times New Roman"/>
                  <w:color w:val="000000"/>
                  <w:sz w:val="20"/>
                  <w:szCs w:val="20"/>
                  <w:lang w:eastAsia="de-DE"/>
                </w:rPr>
                <w:delText>2529.77 – 3063.85</w:delText>
              </w:r>
            </w:del>
          </w:p>
        </w:tc>
        <w:tc>
          <w:tcPr>
            <w:tcW w:w="836" w:type="dxa"/>
            <w:tcBorders>
              <w:top w:val="nil"/>
              <w:left w:val="nil"/>
              <w:bottom w:val="nil"/>
              <w:right w:val="nil"/>
            </w:tcBorders>
            <w:shd w:val="clear" w:color="auto" w:fill="auto"/>
            <w:hideMark/>
          </w:tcPr>
          <w:p w14:paraId="3985A598" w14:textId="302B039D" w:rsidR="00920883" w:rsidRPr="007B04F4" w:rsidDel="002E16A1" w:rsidRDefault="00920883" w:rsidP="00AC0C9F">
            <w:pPr>
              <w:spacing w:after="0" w:line="240" w:lineRule="auto"/>
              <w:jc w:val="center"/>
              <w:rPr>
                <w:del w:id="1785" w:author="doetters" w:date="2022-03-28T10:25:00Z"/>
                <w:rFonts w:eastAsia="Times New Roman"/>
                <w:b/>
                <w:bCs/>
                <w:color w:val="000000"/>
                <w:sz w:val="20"/>
                <w:szCs w:val="20"/>
                <w:lang w:eastAsia="de-DE"/>
              </w:rPr>
            </w:pPr>
            <w:del w:id="1786"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572E93B5" w14:textId="7D365A6D" w:rsidR="00920883" w:rsidRPr="007B04F4" w:rsidDel="002E16A1" w:rsidRDefault="00920883" w:rsidP="00AC0C9F">
            <w:pPr>
              <w:spacing w:after="0" w:line="240" w:lineRule="auto"/>
              <w:jc w:val="center"/>
              <w:rPr>
                <w:del w:id="1787" w:author="doetters" w:date="2022-03-28T10:25:00Z"/>
                <w:rFonts w:eastAsia="Times New Roman"/>
                <w:color w:val="000000"/>
                <w:sz w:val="20"/>
                <w:szCs w:val="20"/>
                <w:lang w:eastAsia="de-DE"/>
              </w:rPr>
            </w:pPr>
            <w:del w:id="1788" w:author="doetters" w:date="2022-03-28T10:25:00Z">
              <w:r w:rsidRPr="007B04F4" w:rsidDel="002E16A1">
                <w:rPr>
                  <w:rFonts w:eastAsia="Times New Roman"/>
                  <w:color w:val="000000"/>
                  <w:sz w:val="20"/>
                  <w:szCs w:val="20"/>
                  <w:lang w:eastAsia="de-DE"/>
                </w:rPr>
                <w:delText>0.53</w:delText>
              </w:r>
            </w:del>
          </w:p>
        </w:tc>
        <w:tc>
          <w:tcPr>
            <w:tcW w:w="678" w:type="dxa"/>
            <w:tcBorders>
              <w:top w:val="nil"/>
              <w:left w:val="nil"/>
              <w:bottom w:val="nil"/>
              <w:right w:val="nil"/>
            </w:tcBorders>
            <w:shd w:val="clear" w:color="auto" w:fill="auto"/>
            <w:noWrap/>
            <w:vAlign w:val="bottom"/>
            <w:hideMark/>
          </w:tcPr>
          <w:p w14:paraId="30E55847" w14:textId="2937F0E0" w:rsidR="00920883" w:rsidRPr="007B04F4" w:rsidDel="002E16A1" w:rsidRDefault="00920883" w:rsidP="00AC0C9F">
            <w:pPr>
              <w:spacing w:after="0" w:line="240" w:lineRule="auto"/>
              <w:jc w:val="center"/>
              <w:rPr>
                <w:del w:id="1789" w:author="doetters" w:date="2022-03-28T10:25:00Z"/>
                <w:rFonts w:eastAsia="Times New Roman"/>
                <w:color w:val="000000"/>
                <w:sz w:val="20"/>
                <w:szCs w:val="20"/>
                <w:lang w:eastAsia="de-DE"/>
              </w:rPr>
            </w:pPr>
            <w:del w:id="1790" w:author="doetters" w:date="2022-03-28T10:25:00Z">
              <w:r w:rsidRPr="007B04F4" w:rsidDel="002E16A1">
                <w:rPr>
                  <w:rFonts w:eastAsia="Times New Roman"/>
                  <w:color w:val="000000"/>
                  <w:sz w:val="20"/>
                  <w:szCs w:val="20"/>
                  <w:lang w:eastAsia="de-DE"/>
                </w:rPr>
                <w:delText>0.49</w:delText>
              </w:r>
            </w:del>
          </w:p>
        </w:tc>
      </w:tr>
      <w:tr w:rsidR="00920883" w:rsidRPr="007B04F4" w:rsidDel="002E16A1" w14:paraId="003FE9E9" w14:textId="4C567CB0" w:rsidTr="00AC0C9F">
        <w:trPr>
          <w:trHeight w:val="300"/>
          <w:del w:id="1791" w:author="doetters" w:date="2022-03-28T10:25:00Z"/>
        </w:trPr>
        <w:tc>
          <w:tcPr>
            <w:tcW w:w="518" w:type="dxa"/>
            <w:tcBorders>
              <w:top w:val="nil"/>
              <w:left w:val="nil"/>
              <w:bottom w:val="nil"/>
              <w:right w:val="nil"/>
            </w:tcBorders>
            <w:shd w:val="clear" w:color="auto" w:fill="auto"/>
            <w:noWrap/>
            <w:vAlign w:val="bottom"/>
            <w:hideMark/>
          </w:tcPr>
          <w:p w14:paraId="4B1DB25B" w14:textId="13605329" w:rsidR="00920883" w:rsidRPr="007B04F4" w:rsidDel="002E16A1" w:rsidRDefault="00920883" w:rsidP="00AC0C9F">
            <w:pPr>
              <w:spacing w:after="0" w:line="240" w:lineRule="auto"/>
              <w:jc w:val="center"/>
              <w:rPr>
                <w:del w:id="1792"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D501810" w14:textId="71631672" w:rsidR="00920883" w:rsidRPr="007B04F4" w:rsidDel="002E16A1" w:rsidRDefault="00920883" w:rsidP="00AC0C9F">
            <w:pPr>
              <w:spacing w:after="0" w:line="240" w:lineRule="auto"/>
              <w:rPr>
                <w:del w:id="1793" w:author="doetters" w:date="2022-03-28T10:25:00Z"/>
                <w:rFonts w:eastAsia="Times New Roman"/>
                <w:color w:val="000000"/>
                <w:sz w:val="20"/>
                <w:szCs w:val="20"/>
                <w:lang w:val="en-US" w:eastAsia="de-DE"/>
              </w:rPr>
            </w:pPr>
            <w:del w:id="1794"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14B7F0D6" w14:textId="0161095B" w:rsidR="00920883" w:rsidRPr="007B04F4" w:rsidDel="002E16A1" w:rsidRDefault="00920883" w:rsidP="00AC0C9F">
            <w:pPr>
              <w:spacing w:after="0" w:line="240" w:lineRule="auto"/>
              <w:jc w:val="center"/>
              <w:rPr>
                <w:del w:id="1795" w:author="doetters" w:date="2022-03-28T10:25:00Z"/>
                <w:rFonts w:eastAsia="Times New Roman"/>
                <w:color w:val="000000"/>
                <w:sz w:val="20"/>
                <w:szCs w:val="20"/>
                <w:lang w:eastAsia="de-DE"/>
              </w:rPr>
            </w:pPr>
            <w:del w:id="1796" w:author="doetters" w:date="2022-03-28T10:25:00Z">
              <w:r w:rsidRPr="007B04F4" w:rsidDel="002E16A1">
                <w:rPr>
                  <w:rFonts w:eastAsia="Times New Roman"/>
                  <w:color w:val="000000"/>
                  <w:sz w:val="20"/>
                  <w:szCs w:val="20"/>
                  <w:lang w:eastAsia="de-DE"/>
                </w:rPr>
                <w:delText>30.17</w:delText>
              </w:r>
            </w:del>
          </w:p>
        </w:tc>
        <w:tc>
          <w:tcPr>
            <w:tcW w:w="1891" w:type="dxa"/>
            <w:tcBorders>
              <w:top w:val="nil"/>
              <w:left w:val="nil"/>
              <w:bottom w:val="nil"/>
              <w:right w:val="nil"/>
            </w:tcBorders>
            <w:shd w:val="clear" w:color="auto" w:fill="auto"/>
            <w:hideMark/>
          </w:tcPr>
          <w:p w14:paraId="6F9EFF1B" w14:textId="02B097F1" w:rsidR="00920883" w:rsidRPr="007B04F4" w:rsidDel="002E16A1" w:rsidRDefault="00920883" w:rsidP="00AC0C9F">
            <w:pPr>
              <w:spacing w:after="0" w:line="240" w:lineRule="auto"/>
              <w:jc w:val="center"/>
              <w:rPr>
                <w:del w:id="1797" w:author="doetters" w:date="2022-03-28T10:25:00Z"/>
                <w:rFonts w:eastAsia="Times New Roman"/>
                <w:color w:val="000000"/>
                <w:sz w:val="20"/>
                <w:szCs w:val="20"/>
                <w:lang w:eastAsia="de-DE"/>
              </w:rPr>
            </w:pPr>
            <w:del w:id="1798" w:author="doetters" w:date="2022-03-28T10:25:00Z">
              <w:r w:rsidRPr="007B04F4" w:rsidDel="002E16A1">
                <w:rPr>
                  <w:rFonts w:eastAsia="Times New Roman"/>
                  <w:color w:val="000000"/>
                  <w:sz w:val="20"/>
                  <w:szCs w:val="20"/>
                  <w:lang w:eastAsia="de-DE"/>
                </w:rPr>
                <w:delText>8.62 – 51.71</w:delText>
              </w:r>
            </w:del>
          </w:p>
        </w:tc>
        <w:tc>
          <w:tcPr>
            <w:tcW w:w="836" w:type="dxa"/>
            <w:tcBorders>
              <w:top w:val="nil"/>
              <w:left w:val="nil"/>
              <w:bottom w:val="nil"/>
              <w:right w:val="nil"/>
            </w:tcBorders>
            <w:shd w:val="clear" w:color="auto" w:fill="auto"/>
            <w:hideMark/>
          </w:tcPr>
          <w:p w14:paraId="41ADA5F2" w14:textId="4BC1AEA6" w:rsidR="00920883" w:rsidRPr="007B04F4" w:rsidDel="002E16A1" w:rsidRDefault="00920883" w:rsidP="00AC0C9F">
            <w:pPr>
              <w:spacing w:after="0" w:line="240" w:lineRule="auto"/>
              <w:jc w:val="center"/>
              <w:rPr>
                <w:del w:id="1799" w:author="doetters" w:date="2022-03-28T10:25:00Z"/>
                <w:rFonts w:eastAsia="Times New Roman"/>
                <w:b/>
                <w:bCs/>
                <w:color w:val="000000"/>
                <w:sz w:val="20"/>
                <w:szCs w:val="20"/>
                <w:lang w:eastAsia="de-DE"/>
              </w:rPr>
            </w:pPr>
            <w:del w:id="1800" w:author="doetters" w:date="2022-03-28T10:25:00Z">
              <w:r w:rsidRPr="007B04F4" w:rsidDel="002E16A1">
                <w:rPr>
                  <w:rFonts w:eastAsia="Times New Roman"/>
                  <w:b/>
                  <w:bCs/>
                  <w:color w:val="000000"/>
                  <w:sz w:val="20"/>
                  <w:szCs w:val="20"/>
                  <w:lang w:eastAsia="de-DE"/>
                </w:rPr>
                <w:delText>0.008</w:delText>
              </w:r>
            </w:del>
          </w:p>
        </w:tc>
        <w:tc>
          <w:tcPr>
            <w:tcW w:w="518" w:type="dxa"/>
            <w:tcBorders>
              <w:top w:val="nil"/>
              <w:left w:val="nil"/>
              <w:bottom w:val="nil"/>
              <w:right w:val="nil"/>
            </w:tcBorders>
            <w:shd w:val="clear" w:color="auto" w:fill="auto"/>
            <w:noWrap/>
            <w:vAlign w:val="bottom"/>
            <w:hideMark/>
          </w:tcPr>
          <w:p w14:paraId="3DC4078F" w14:textId="60560130" w:rsidR="00920883" w:rsidRPr="007B04F4" w:rsidDel="002E16A1" w:rsidRDefault="00920883" w:rsidP="00AC0C9F">
            <w:pPr>
              <w:spacing w:after="0" w:line="240" w:lineRule="auto"/>
              <w:jc w:val="center"/>
              <w:rPr>
                <w:del w:id="1801"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462E034" w14:textId="5E7868B9" w:rsidR="00920883" w:rsidRPr="007B04F4" w:rsidDel="002E16A1" w:rsidRDefault="00920883" w:rsidP="00AC0C9F">
            <w:pPr>
              <w:spacing w:after="0" w:line="240" w:lineRule="auto"/>
              <w:jc w:val="center"/>
              <w:rPr>
                <w:del w:id="1802" w:author="doetters" w:date="2022-03-28T10:25:00Z"/>
                <w:rFonts w:eastAsia="Times New Roman"/>
                <w:sz w:val="20"/>
                <w:szCs w:val="20"/>
                <w:lang w:eastAsia="de-DE"/>
              </w:rPr>
            </w:pPr>
          </w:p>
        </w:tc>
      </w:tr>
      <w:tr w:rsidR="00920883" w:rsidRPr="007B04F4" w:rsidDel="002E16A1" w14:paraId="1F175872" w14:textId="23473233" w:rsidTr="00AC0C9F">
        <w:trPr>
          <w:trHeight w:val="300"/>
          <w:del w:id="1803" w:author="doetters" w:date="2022-03-28T10:25:00Z"/>
        </w:trPr>
        <w:tc>
          <w:tcPr>
            <w:tcW w:w="518" w:type="dxa"/>
            <w:tcBorders>
              <w:top w:val="nil"/>
              <w:left w:val="nil"/>
              <w:bottom w:val="nil"/>
              <w:right w:val="nil"/>
            </w:tcBorders>
            <w:shd w:val="clear" w:color="auto" w:fill="auto"/>
            <w:noWrap/>
            <w:vAlign w:val="bottom"/>
            <w:hideMark/>
          </w:tcPr>
          <w:p w14:paraId="2EFD39E8" w14:textId="2CFA52F7" w:rsidR="00920883" w:rsidRPr="007B04F4" w:rsidDel="002E16A1" w:rsidRDefault="00920883" w:rsidP="00AC0C9F">
            <w:pPr>
              <w:spacing w:after="0" w:line="240" w:lineRule="auto"/>
              <w:jc w:val="center"/>
              <w:rPr>
                <w:del w:id="1804"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43A33DD8" w14:textId="1A4D9E35" w:rsidR="00920883" w:rsidRPr="007B04F4" w:rsidDel="002E16A1" w:rsidRDefault="00920883" w:rsidP="00AC0C9F">
            <w:pPr>
              <w:spacing w:after="0" w:line="240" w:lineRule="auto"/>
              <w:rPr>
                <w:del w:id="1805" w:author="doetters" w:date="2022-03-28T10:25:00Z"/>
                <w:rFonts w:eastAsia="Times New Roman"/>
                <w:color w:val="000000"/>
                <w:sz w:val="20"/>
                <w:szCs w:val="20"/>
                <w:lang w:eastAsia="de-DE"/>
              </w:rPr>
            </w:pPr>
            <w:del w:id="1806"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6888510C" w14:textId="2EBB0DE1" w:rsidR="00920883" w:rsidRPr="007B04F4" w:rsidDel="002E16A1" w:rsidRDefault="00920883" w:rsidP="00AC0C9F">
            <w:pPr>
              <w:spacing w:after="0" w:line="240" w:lineRule="auto"/>
              <w:jc w:val="center"/>
              <w:rPr>
                <w:del w:id="1807" w:author="doetters" w:date="2022-03-28T10:25:00Z"/>
                <w:rFonts w:eastAsia="Times New Roman"/>
                <w:color w:val="000000"/>
                <w:sz w:val="20"/>
                <w:szCs w:val="20"/>
                <w:lang w:eastAsia="de-DE"/>
              </w:rPr>
            </w:pPr>
            <w:del w:id="1808" w:author="doetters" w:date="2022-03-28T10:25:00Z">
              <w:r w:rsidRPr="007B04F4" w:rsidDel="002E16A1">
                <w:rPr>
                  <w:rFonts w:eastAsia="Times New Roman"/>
                  <w:color w:val="000000"/>
                  <w:sz w:val="20"/>
                  <w:szCs w:val="20"/>
                  <w:lang w:eastAsia="de-DE"/>
                </w:rPr>
                <w:delText>73.41</w:delText>
              </w:r>
            </w:del>
          </w:p>
        </w:tc>
        <w:tc>
          <w:tcPr>
            <w:tcW w:w="1891" w:type="dxa"/>
            <w:tcBorders>
              <w:top w:val="nil"/>
              <w:left w:val="nil"/>
              <w:bottom w:val="nil"/>
              <w:right w:val="nil"/>
            </w:tcBorders>
            <w:shd w:val="clear" w:color="auto" w:fill="auto"/>
            <w:hideMark/>
          </w:tcPr>
          <w:p w14:paraId="509A216F" w14:textId="5910342C" w:rsidR="00920883" w:rsidRPr="007B04F4" w:rsidDel="002E16A1" w:rsidRDefault="00920883" w:rsidP="00AC0C9F">
            <w:pPr>
              <w:spacing w:after="0" w:line="240" w:lineRule="auto"/>
              <w:jc w:val="center"/>
              <w:rPr>
                <w:del w:id="1809" w:author="doetters" w:date="2022-03-28T10:25:00Z"/>
                <w:rFonts w:eastAsia="Times New Roman"/>
                <w:color w:val="000000"/>
                <w:sz w:val="20"/>
                <w:szCs w:val="20"/>
                <w:lang w:eastAsia="de-DE"/>
              </w:rPr>
            </w:pPr>
            <w:del w:id="1810" w:author="doetters" w:date="2022-03-28T10:25:00Z">
              <w:r w:rsidRPr="007B04F4" w:rsidDel="002E16A1">
                <w:rPr>
                  <w:rFonts w:eastAsia="Times New Roman"/>
                  <w:color w:val="000000"/>
                  <w:sz w:val="20"/>
                  <w:szCs w:val="20"/>
                  <w:lang w:eastAsia="de-DE"/>
                </w:rPr>
                <w:delText>2.72 – 144.10</w:delText>
              </w:r>
            </w:del>
          </w:p>
        </w:tc>
        <w:tc>
          <w:tcPr>
            <w:tcW w:w="836" w:type="dxa"/>
            <w:tcBorders>
              <w:top w:val="nil"/>
              <w:left w:val="nil"/>
              <w:bottom w:val="nil"/>
              <w:right w:val="nil"/>
            </w:tcBorders>
            <w:shd w:val="clear" w:color="auto" w:fill="auto"/>
            <w:hideMark/>
          </w:tcPr>
          <w:p w14:paraId="440184A1" w14:textId="5DAE681B" w:rsidR="00920883" w:rsidRPr="007B04F4" w:rsidDel="002E16A1" w:rsidRDefault="00920883" w:rsidP="00AC0C9F">
            <w:pPr>
              <w:spacing w:after="0" w:line="240" w:lineRule="auto"/>
              <w:jc w:val="center"/>
              <w:rPr>
                <w:del w:id="1811" w:author="doetters" w:date="2022-03-28T10:25:00Z"/>
                <w:rFonts w:eastAsia="Times New Roman"/>
                <w:b/>
                <w:bCs/>
                <w:color w:val="000000"/>
                <w:sz w:val="20"/>
                <w:szCs w:val="20"/>
                <w:lang w:eastAsia="de-DE"/>
              </w:rPr>
            </w:pPr>
            <w:del w:id="1812" w:author="doetters" w:date="2022-03-28T10:25:00Z">
              <w:r w:rsidRPr="007B04F4" w:rsidDel="002E16A1">
                <w:rPr>
                  <w:rFonts w:eastAsia="Times New Roman"/>
                  <w:b/>
                  <w:bCs/>
                  <w:color w:val="000000"/>
                  <w:sz w:val="20"/>
                  <w:szCs w:val="20"/>
                  <w:lang w:eastAsia="de-DE"/>
                </w:rPr>
                <w:delText>0.042</w:delText>
              </w:r>
            </w:del>
          </w:p>
        </w:tc>
        <w:tc>
          <w:tcPr>
            <w:tcW w:w="518" w:type="dxa"/>
            <w:tcBorders>
              <w:top w:val="nil"/>
              <w:left w:val="nil"/>
              <w:bottom w:val="nil"/>
              <w:right w:val="nil"/>
            </w:tcBorders>
            <w:shd w:val="clear" w:color="auto" w:fill="auto"/>
            <w:noWrap/>
            <w:vAlign w:val="bottom"/>
            <w:hideMark/>
          </w:tcPr>
          <w:p w14:paraId="0949DE25" w14:textId="06DCB1C6" w:rsidR="00920883" w:rsidRPr="007B04F4" w:rsidDel="002E16A1" w:rsidRDefault="00920883" w:rsidP="00AC0C9F">
            <w:pPr>
              <w:spacing w:after="0" w:line="240" w:lineRule="auto"/>
              <w:jc w:val="center"/>
              <w:rPr>
                <w:del w:id="1813"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1DBFA1E" w14:textId="5B9CA3DD" w:rsidR="00920883" w:rsidRPr="007B04F4" w:rsidDel="002E16A1" w:rsidRDefault="00920883" w:rsidP="00AC0C9F">
            <w:pPr>
              <w:spacing w:after="0" w:line="240" w:lineRule="auto"/>
              <w:jc w:val="center"/>
              <w:rPr>
                <w:del w:id="1814" w:author="doetters" w:date="2022-03-28T10:25:00Z"/>
                <w:rFonts w:eastAsia="Times New Roman"/>
                <w:sz w:val="20"/>
                <w:szCs w:val="20"/>
                <w:lang w:eastAsia="de-DE"/>
              </w:rPr>
            </w:pPr>
          </w:p>
        </w:tc>
      </w:tr>
      <w:tr w:rsidR="00920883" w:rsidRPr="007B04F4" w:rsidDel="002E16A1" w14:paraId="2564FB4B" w14:textId="25D0B782" w:rsidTr="00AC0C9F">
        <w:trPr>
          <w:trHeight w:val="300"/>
          <w:del w:id="1815" w:author="doetters" w:date="2022-03-28T10:25:00Z"/>
        </w:trPr>
        <w:tc>
          <w:tcPr>
            <w:tcW w:w="518" w:type="dxa"/>
            <w:tcBorders>
              <w:top w:val="nil"/>
              <w:left w:val="nil"/>
              <w:bottom w:val="single" w:sz="4" w:space="0" w:color="auto"/>
              <w:right w:val="nil"/>
            </w:tcBorders>
            <w:shd w:val="clear" w:color="auto" w:fill="auto"/>
            <w:noWrap/>
            <w:vAlign w:val="bottom"/>
            <w:hideMark/>
          </w:tcPr>
          <w:p w14:paraId="5DA8D784" w14:textId="7D5D8AFE" w:rsidR="00920883" w:rsidRPr="007B04F4" w:rsidDel="002E16A1" w:rsidRDefault="00920883" w:rsidP="00AC0C9F">
            <w:pPr>
              <w:spacing w:after="0" w:line="240" w:lineRule="auto"/>
              <w:jc w:val="center"/>
              <w:rPr>
                <w:del w:id="1816"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3160D572" w14:textId="08AA2285" w:rsidR="00920883" w:rsidRPr="007B04F4" w:rsidDel="002E16A1" w:rsidRDefault="00920883" w:rsidP="00AC0C9F">
            <w:pPr>
              <w:spacing w:after="0" w:line="240" w:lineRule="auto"/>
              <w:rPr>
                <w:del w:id="1817" w:author="doetters" w:date="2022-03-28T10:25:00Z"/>
                <w:rFonts w:eastAsia="Times New Roman"/>
                <w:color w:val="000000"/>
                <w:sz w:val="20"/>
                <w:szCs w:val="20"/>
                <w:lang w:eastAsia="de-DE"/>
              </w:rPr>
            </w:pPr>
            <w:del w:id="1818"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6AE93EDE" w14:textId="01FAFFB1" w:rsidR="00920883" w:rsidRPr="007B04F4" w:rsidDel="002E16A1" w:rsidRDefault="00920883" w:rsidP="00AC0C9F">
            <w:pPr>
              <w:spacing w:after="0" w:line="240" w:lineRule="auto"/>
              <w:jc w:val="center"/>
              <w:rPr>
                <w:del w:id="1819" w:author="doetters" w:date="2022-03-28T10:25:00Z"/>
                <w:rFonts w:eastAsia="Times New Roman"/>
                <w:color w:val="000000"/>
                <w:sz w:val="20"/>
                <w:szCs w:val="20"/>
                <w:lang w:eastAsia="de-DE"/>
              </w:rPr>
            </w:pPr>
            <w:del w:id="1820" w:author="doetters" w:date="2022-03-28T10:25:00Z">
              <w:r w:rsidRPr="007B04F4" w:rsidDel="002E16A1">
                <w:rPr>
                  <w:rFonts w:eastAsia="Times New Roman"/>
                  <w:color w:val="000000"/>
                  <w:sz w:val="20"/>
                  <w:szCs w:val="20"/>
                  <w:lang w:eastAsia="de-DE"/>
                </w:rPr>
                <w:delText>213.99</w:delText>
              </w:r>
            </w:del>
          </w:p>
        </w:tc>
        <w:tc>
          <w:tcPr>
            <w:tcW w:w="1891" w:type="dxa"/>
            <w:tcBorders>
              <w:top w:val="nil"/>
              <w:left w:val="nil"/>
              <w:bottom w:val="single" w:sz="4" w:space="0" w:color="auto"/>
              <w:right w:val="nil"/>
            </w:tcBorders>
            <w:shd w:val="clear" w:color="auto" w:fill="auto"/>
            <w:hideMark/>
          </w:tcPr>
          <w:p w14:paraId="111DBD4B" w14:textId="152FE5B2" w:rsidR="00920883" w:rsidRPr="007B04F4" w:rsidDel="002E16A1" w:rsidRDefault="00920883" w:rsidP="00AC0C9F">
            <w:pPr>
              <w:spacing w:after="0" w:line="240" w:lineRule="auto"/>
              <w:jc w:val="center"/>
              <w:rPr>
                <w:del w:id="1821" w:author="doetters" w:date="2022-03-28T10:25:00Z"/>
                <w:rFonts w:eastAsia="Times New Roman"/>
                <w:color w:val="000000"/>
                <w:sz w:val="20"/>
                <w:szCs w:val="20"/>
                <w:lang w:eastAsia="de-DE"/>
              </w:rPr>
            </w:pPr>
            <w:del w:id="1822" w:author="doetters" w:date="2022-03-28T10:25:00Z">
              <w:r w:rsidRPr="007B04F4" w:rsidDel="002E16A1">
                <w:rPr>
                  <w:rFonts w:eastAsia="Times New Roman"/>
                  <w:color w:val="000000"/>
                  <w:sz w:val="20"/>
                  <w:szCs w:val="20"/>
                  <w:lang w:eastAsia="de-DE"/>
                </w:rPr>
                <w:delText>95.51 – 332.48</w:delText>
              </w:r>
            </w:del>
          </w:p>
        </w:tc>
        <w:tc>
          <w:tcPr>
            <w:tcW w:w="836" w:type="dxa"/>
            <w:tcBorders>
              <w:top w:val="nil"/>
              <w:left w:val="nil"/>
              <w:bottom w:val="single" w:sz="4" w:space="0" w:color="auto"/>
              <w:right w:val="nil"/>
            </w:tcBorders>
            <w:shd w:val="clear" w:color="auto" w:fill="auto"/>
            <w:hideMark/>
          </w:tcPr>
          <w:p w14:paraId="3CF3966D" w14:textId="698BA093" w:rsidR="00920883" w:rsidRPr="007B04F4" w:rsidDel="002E16A1" w:rsidRDefault="00920883" w:rsidP="00AC0C9F">
            <w:pPr>
              <w:spacing w:after="0" w:line="240" w:lineRule="auto"/>
              <w:jc w:val="center"/>
              <w:rPr>
                <w:del w:id="1823" w:author="doetters" w:date="2022-03-28T10:25:00Z"/>
                <w:rFonts w:eastAsia="Times New Roman"/>
                <w:b/>
                <w:bCs/>
                <w:color w:val="000000"/>
                <w:sz w:val="20"/>
                <w:szCs w:val="20"/>
                <w:lang w:eastAsia="de-DE"/>
              </w:rPr>
            </w:pPr>
            <w:del w:id="1824" w:author="doetters" w:date="2022-03-28T10:25:00Z">
              <w:r w:rsidRPr="007B04F4" w:rsidDel="002E16A1">
                <w:rPr>
                  <w:rFonts w:eastAsia="Times New Roman"/>
                  <w:b/>
                  <w:bCs/>
                  <w:color w:val="000000"/>
                  <w:sz w:val="20"/>
                  <w:szCs w:val="20"/>
                  <w:lang w:eastAsia="de-DE"/>
                </w:rPr>
                <w:delText>0.001</w:delText>
              </w:r>
            </w:del>
          </w:p>
        </w:tc>
        <w:tc>
          <w:tcPr>
            <w:tcW w:w="518" w:type="dxa"/>
            <w:tcBorders>
              <w:top w:val="nil"/>
              <w:left w:val="nil"/>
              <w:bottom w:val="single" w:sz="4" w:space="0" w:color="auto"/>
              <w:right w:val="nil"/>
            </w:tcBorders>
            <w:shd w:val="clear" w:color="auto" w:fill="auto"/>
            <w:noWrap/>
            <w:vAlign w:val="bottom"/>
            <w:hideMark/>
          </w:tcPr>
          <w:p w14:paraId="67DEA591" w14:textId="2C9C201D" w:rsidR="00920883" w:rsidRPr="007B04F4" w:rsidDel="002E16A1" w:rsidRDefault="00920883" w:rsidP="00AC0C9F">
            <w:pPr>
              <w:spacing w:after="0" w:line="240" w:lineRule="auto"/>
              <w:jc w:val="center"/>
              <w:rPr>
                <w:del w:id="1825" w:author="doetters" w:date="2022-03-28T10:25:00Z"/>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6382A0F0" w14:textId="7C88C3E9" w:rsidR="00920883" w:rsidRPr="007B04F4" w:rsidDel="002E16A1" w:rsidRDefault="00920883" w:rsidP="00AC0C9F">
            <w:pPr>
              <w:spacing w:after="0" w:line="240" w:lineRule="auto"/>
              <w:jc w:val="center"/>
              <w:rPr>
                <w:del w:id="1826" w:author="doetters" w:date="2022-03-28T10:25:00Z"/>
                <w:rFonts w:eastAsia="Times New Roman"/>
                <w:sz w:val="20"/>
                <w:szCs w:val="20"/>
                <w:lang w:eastAsia="de-DE"/>
              </w:rPr>
            </w:pPr>
          </w:p>
        </w:tc>
      </w:tr>
      <w:tr w:rsidR="00920883" w:rsidRPr="007B04F4" w:rsidDel="002E16A1" w14:paraId="4C0FFBDF" w14:textId="1C96FC9D" w:rsidTr="00AC0C9F">
        <w:trPr>
          <w:trHeight w:val="300"/>
          <w:del w:id="1827" w:author="doetters" w:date="2022-03-28T10:25:00Z"/>
        </w:trPr>
        <w:tc>
          <w:tcPr>
            <w:tcW w:w="518" w:type="dxa"/>
            <w:tcBorders>
              <w:top w:val="nil"/>
              <w:left w:val="nil"/>
              <w:bottom w:val="nil"/>
              <w:right w:val="nil"/>
            </w:tcBorders>
            <w:shd w:val="clear" w:color="auto" w:fill="auto"/>
            <w:noWrap/>
            <w:vAlign w:val="bottom"/>
            <w:hideMark/>
          </w:tcPr>
          <w:p w14:paraId="2E093980" w14:textId="531CC56D" w:rsidR="00920883" w:rsidRPr="007B04F4" w:rsidDel="002E16A1" w:rsidRDefault="00920883" w:rsidP="00AC0C9F">
            <w:pPr>
              <w:spacing w:after="0" w:line="240" w:lineRule="auto"/>
              <w:rPr>
                <w:del w:id="1828" w:author="doetters" w:date="2022-03-28T10:25:00Z"/>
                <w:rFonts w:eastAsia="Times New Roman"/>
                <w:b/>
                <w:bCs/>
                <w:color w:val="000000"/>
                <w:sz w:val="20"/>
                <w:szCs w:val="20"/>
                <w:lang w:eastAsia="de-DE"/>
              </w:rPr>
            </w:pPr>
            <w:del w:id="1829" w:author="doetters" w:date="2022-03-28T10:25:00Z">
              <w:r w:rsidRPr="007B04F4" w:rsidDel="002E16A1">
                <w:rPr>
                  <w:rFonts w:eastAsia="Times New Roman"/>
                  <w:b/>
                  <w:bCs/>
                  <w:color w:val="000000"/>
                  <w:sz w:val="20"/>
                  <w:szCs w:val="20"/>
                  <w:lang w:eastAsia="de-DE"/>
                </w:rPr>
                <w:delText>Na</w:delText>
              </w:r>
            </w:del>
          </w:p>
        </w:tc>
        <w:tc>
          <w:tcPr>
            <w:tcW w:w="4201" w:type="dxa"/>
            <w:tcBorders>
              <w:top w:val="nil"/>
              <w:left w:val="nil"/>
              <w:bottom w:val="nil"/>
              <w:right w:val="nil"/>
            </w:tcBorders>
            <w:shd w:val="clear" w:color="auto" w:fill="auto"/>
            <w:hideMark/>
          </w:tcPr>
          <w:p w14:paraId="32EFA164" w14:textId="11CEC037" w:rsidR="00920883" w:rsidRPr="007B04F4" w:rsidDel="002E16A1" w:rsidRDefault="00920883" w:rsidP="00AC0C9F">
            <w:pPr>
              <w:spacing w:after="0" w:line="240" w:lineRule="auto"/>
              <w:rPr>
                <w:del w:id="1830" w:author="doetters" w:date="2022-03-28T10:25:00Z"/>
                <w:rFonts w:eastAsia="Times New Roman"/>
                <w:color w:val="000000"/>
                <w:sz w:val="20"/>
                <w:szCs w:val="20"/>
                <w:lang w:eastAsia="de-DE"/>
              </w:rPr>
            </w:pPr>
            <w:del w:id="1831" w:author="doetters" w:date="2022-03-28T10:25:00Z">
              <w:r w:rsidRPr="007B04F4" w:rsidDel="002E16A1">
                <w:rPr>
                  <w:rFonts w:eastAsia="Times New Roman"/>
                  <w:color w:val="000000"/>
                  <w:sz w:val="20"/>
                  <w:szCs w:val="20"/>
                  <w:lang w:eastAsia="de-DE"/>
                </w:rPr>
                <w:delText>(Intercept)</w:delText>
              </w:r>
            </w:del>
          </w:p>
        </w:tc>
        <w:tc>
          <w:tcPr>
            <w:tcW w:w="974" w:type="dxa"/>
            <w:tcBorders>
              <w:top w:val="nil"/>
              <w:left w:val="nil"/>
              <w:bottom w:val="nil"/>
              <w:right w:val="nil"/>
            </w:tcBorders>
            <w:shd w:val="clear" w:color="auto" w:fill="auto"/>
            <w:hideMark/>
          </w:tcPr>
          <w:p w14:paraId="2E0F5484" w14:textId="43B0BABF" w:rsidR="00920883" w:rsidRPr="007B04F4" w:rsidDel="002E16A1" w:rsidRDefault="00920883" w:rsidP="00AC0C9F">
            <w:pPr>
              <w:spacing w:after="0" w:line="240" w:lineRule="auto"/>
              <w:jc w:val="center"/>
              <w:rPr>
                <w:del w:id="1832" w:author="doetters" w:date="2022-03-28T10:25:00Z"/>
                <w:rFonts w:eastAsia="Times New Roman"/>
                <w:color w:val="000000"/>
                <w:sz w:val="20"/>
                <w:szCs w:val="20"/>
                <w:lang w:eastAsia="de-DE"/>
              </w:rPr>
            </w:pPr>
            <w:del w:id="1833" w:author="doetters" w:date="2022-03-28T10:25:00Z">
              <w:r w:rsidRPr="007B04F4" w:rsidDel="002E16A1">
                <w:rPr>
                  <w:rFonts w:eastAsia="Times New Roman"/>
                  <w:color w:val="000000"/>
                  <w:sz w:val="20"/>
                  <w:szCs w:val="20"/>
                  <w:lang w:eastAsia="de-DE"/>
                </w:rPr>
                <w:delText>65.6</w:delText>
              </w:r>
            </w:del>
          </w:p>
        </w:tc>
        <w:tc>
          <w:tcPr>
            <w:tcW w:w="1891" w:type="dxa"/>
            <w:tcBorders>
              <w:top w:val="nil"/>
              <w:left w:val="nil"/>
              <w:bottom w:val="nil"/>
              <w:right w:val="nil"/>
            </w:tcBorders>
            <w:shd w:val="clear" w:color="auto" w:fill="auto"/>
            <w:hideMark/>
          </w:tcPr>
          <w:p w14:paraId="1D2A27F8" w14:textId="6DF91723" w:rsidR="00920883" w:rsidRPr="007B04F4" w:rsidDel="002E16A1" w:rsidRDefault="00920883" w:rsidP="00AC0C9F">
            <w:pPr>
              <w:spacing w:after="0" w:line="240" w:lineRule="auto"/>
              <w:jc w:val="center"/>
              <w:rPr>
                <w:del w:id="1834" w:author="doetters" w:date="2022-03-28T10:25:00Z"/>
                <w:rFonts w:eastAsia="Times New Roman"/>
                <w:color w:val="000000"/>
                <w:sz w:val="20"/>
                <w:szCs w:val="20"/>
                <w:lang w:eastAsia="de-DE"/>
              </w:rPr>
            </w:pPr>
            <w:del w:id="1835" w:author="doetters" w:date="2022-03-28T10:25:00Z">
              <w:r w:rsidRPr="007B04F4" w:rsidDel="002E16A1">
                <w:rPr>
                  <w:rFonts w:eastAsia="Times New Roman"/>
                  <w:color w:val="000000"/>
                  <w:sz w:val="20"/>
                  <w:szCs w:val="20"/>
                  <w:lang w:eastAsia="de-DE"/>
                </w:rPr>
                <w:delText>54.77 – 76.42</w:delText>
              </w:r>
            </w:del>
          </w:p>
        </w:tc>
        <w:tc>
          <w:tcPr>
            <w:tcW w:w="836" w:type="dxa"/>
            <w:tcBorders>
              <w:top w:val="nil"/>
              <w:left w:val="nil"/>
              <w:bottom w:val="nil"/>
              <w:right w:val="nil"/>
            </w:tcBorders>
            <w:shd w:val="clear" w:color="auto" w:fill="auto"/>
            <w:hideMark/>
          </w:tcPr>
          <w:p w14:paraId="754C0AAA" w14:textId="07F98D2F" w:rsidR="00920883" w:rsidRPr="007B04F4" w:rsidDel="002E16A1" w:rsidRDefault="00920883" w:rsidP="00AC0C9F">
            <w:pPr>
              <w:spacing w:after="0" w:line="240" w:lineRule="auto"/>
              <w:jc w:val="center"/>
              <w:rPr>
                <w:del w:id="1836" w:author="doetters" w:date="2022-03-28T10:25:00Z"/>
                <w:rFonts w:eastAsia="Times New Roman"/>
                <w:b/>
                <w:bCs/>
                <w:color w:val="000000"/>
                <w:sz w:val="20"/>
                <w:szCs w:val="20"/>
                <w:lang w:eastAsia="de-DE"/>
              </w:rPr>
            </w:pPr>
            <w:del w:id="1837"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01421718" w14:textId="0BA9F41B" w:rsidR="00920883" w:rsidRPr="007B04F4" w:rsidDel="002E16A1" w:rsidRDefault="00920883" w:rsidP="00AC0C9F">
            <w:pPr>
              <w:spacing w:after="0" w:line="240" w:lineRule="auto"/>
              <w:jc w:val="center"/>
              <w:rPr>
                <w:del w:id="1838" w:author="doetters" w:date="2022-03-28T10:25:00Z"/>
                <w:rFonts w:eastAsia="Times New Roman"/>
                <w:color w:val="000000"/>
                <w:sz w:val="20"/>
                <w:szCs w:val="20"/>
                <w:lang w:eastAsia="de-DE"/>
              </w:rPr>
            </w:pPr>
            <w:del w:id="1839" w:author="doetters" w:date="2022-03-28T10:25:00Z">
              <w:r w:rsidRPr="007B04F4" w:rsidDel="002E16A1">
                <w:rPr>
                  <w:rFonts w:eastAsia="Times New Roman"/>
                  <w:color w:val="000000"/>
                  <w:sz w:val="20"/>
                  <w:szCs w:val="20"/>
                  <w:lang w:eastAsia="de-DE"/>
                </w:rPr>
                <w:delText>0.65</w:delText>
              </w:r>
            </w:del>
          </w:p>
        </w:tc>
        <w:tc>
          <w:tcPr>
            <w:tcW w:w="678" w:type="dxa"/>
            <w:tcBorders>
              <w:top w:val="nil"/>
              <w:left w:val="nil"/>
              <w:bottom w:val="nil"/>
              <w:right w:val="nil"/>
            </w:tcBorders>
            <w:shd w:val="clear" w:color="auto" w:fill="auto"/>
            <w:noWrap/>
            <w:vAlign w:val="bottom"/>
            <w:hideMark/>
          </w:tcPr>
          <w:p w14:paraId="5F7CA698" w14:textId="120673D9" w:rsidR="00920883" w:rsidRPr="007B04F4" w:rsidDel="002E16A1" w:rsidRDefault="00920883" w:rsidP="00AC0C9F">
            <w:pPr>
              <w:spacing w:after="0" w:line="240" w:lineRule="auto"/>
              <w:jc w:val="center"/>
              <w:rPr>
                <w:del w:id="1840" w:author="doetters" w:date="2022-03-28T10:25:00Z"/>
                <w:rFonts w:eastAsia="Times New Roman"/>
                <w:color w:val="000000"/>
                <w:sz w:val="20"/>
                <w:szCs w:val="20"/>
                <w:lang w:eastAsia="de-DE"/>
              </w:rPr>
            </w:pPr>
            <w:del w:id="1841" w:author="doetters" w:date="2022-03-28T10:25:00Z">
              <w:r w:rsidRPr="007B04F4" w:rsidDel="002E16A1">
                <w:rPr>
                  <w:rFonts w:eastAsia="Times New Roman"/>
                  <w:color w:val="000000"/>
                  <w:sz w:val="20"/>
                  <w:szCs w:val="20"/>
                  <w:lang w:eastAsia="de-DE"/>
                </w:rPr>
                <w:delText>0.62</w:delText>
              </w:r>
            </w:del>
          </w:p>
        </w:tc>
      </w:tr>
      <w:tr w:rsidR="00920883" w:rsidRPr="007B04F4" w:rsidDel="002E16A1" w14:paraId="45679D85" w14:textId="36D2AC63" w:rsidTr="00AC0C9F">
        <w:trPr>
          <w:trHeight w:val="270"/>
          <w:del w:id="1842" w:author="doetters" w:date="2022-03-28T10:25:00Z"/>
        </w:trPr>
        <w:tc>
          <w:tcPr>
            <w:tcW w:w="518" w:type="dxa"/>
            <w:tcBorders>
              <w:top w:val="nil"/>
              <w:left w:val="nil"/>
              <w:bottom w:val="nil"/>
              <w:right w:val="nil"/>
            </w:tcBorders>
            <w:shd w:val="clear" w:color="auto" w:fill="auto"/>
            <w:noWrap/>
            <w:vAlign w:val="bottom"/>
            <w:hideMark/>
          </w:tcPr>
          <w:p w14:paraId="1C3E7979" w14:textId="6765D006" w:rsidR="00920883" w:rsidRPr="007B04F4" w:rsidDel="002E16A1" w:rsidRDefault="00920883" w:rsidP="00AC0C9F">
            <w:pPr>
              <w:spacing w:after="0" w:line="240" w:lineRule="auto"/>
              <w:jc w:val="center"/>
              <w:rPr>
                <w:del w:id="1843" w:author="doetters" w:date="2022-03-28T10:25:00Z"/>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3C6DA2B" w14:textId="47EA70D6" w:rsidR="00920883" w:rsidRPr="007B04F4" w:rsidDel="002E16A1" w:rsidRDefault="00920883" w:rsidP="00AC0C9F">
            <w:pPr>
              <w:spacing w:after="0" w:line="240" w:lineRule="auto"/>
              <w:rPr>
                <w:del w:id="1844" w:author="doetters" w:date="2022-03-28T10:25:00Z"/>
                <w:rFonts w:eastAsia="Times New Roman"/>
                <w:color w:val="000000"/>
                <w:sz w:val="20"/>
                <w:szCs w:val="20"/>
                <w:lang w:val="en-US" w:eastAsia="de-DE"/>
              </w:rPr>
            </w:pPr>
            <w:del w:id="1845" w:author="doetters" w:date="2022-03-28T10:25:00Z">
              <w:r w:rsidRPr="007B04F4" w:rsidDel="002E16A1">
                <w:rPr>
                  <w:rFonts w:eastAsia="Times New Roman"/>
                  <w:color w:val="000000"/>
                  <w:sz w:val="20"/>
                  <w:szCs w:val="20"/>
                  <w:lang w:val="en-US" w:eastAsia="de-DE"/>
                </w:rPr>
                <w:delText>Soil exchangeable bases &amp; base cation stocks</w:delText>
              </w:r>
            </w:del>
          </w:p>
        </w:tc>
        <w:tc>
          <w:tcPr>
            <w:tcW w:w="974" w:type="dxa"/>
            <w:tcBorders>
              <w:top w:val="nil"/>
              <w:left w:val="nil"/>
              <w:bottom w:val="nil"/>
              <w:right w:val="nil"/>
            </w:tcBorders>
            <w:shd w:val="clear" w:color="auto" w:fill="auto"/>
            <w:hideMark/>
          </w:tcPr>
          <w:p w14:paraId="1EAC7AD7" w14:textId="07F7A8D9" w:rsidR="00920883" w:rsidRPr="007B04F4" w:rsidDel="002E16A1" w:rsidRDefault="00920883" w:rsidP="00AC0C9F">
            <w:pPr>
              <w:spacing w:after="0" w:line="240" w:lineRule="auto"/>
              <w:jc w:val="center"/>
              <w:rPr>
                <w:del w:id="1846" w:author="doetters" w:date="2022-03-28T10:25:00Z"/>
                <w:rFonts w:eastAsia="Times New Roman"/>
                <w:color w:val="000000"/>
                <w:sz w:val="20"/>
                <w:szCs w:val="20"/>
                <w:lang w:eastAsia="de-DE"/>
              </w:rPr>
            </w:pPr>
            <w:del w:id="1847" w:author="doetters" w:date="2022-03-28T10:25:00Z">
              <w:r w:rsidRPr="007B04F4" w:rsidDel="002E16A1">
                <w:rPr>
                  <w:rFonts w:eastAsia="Times New Roman"/>
                  <w:color w:val="000000"/>
                  <w:sz w:val="20"/>
                  <w:szCs w:val="20"/>
                  <w:lang w:eastAsia="de-DE"/>
                </w:rPr>
                <w:delText>3.03</w:delText>
              </w:r>
            </w:del>
          </w:p>
        </w:tc>
        <w:tc>
          <w:tcPr>
            <w:tcW w:w="1891" w:type="dxa"/>
            <w:tcBorders>
              <w:top w:val="nil"/>
              <w:left w:val="nil"/>
              <w:bottom w:val="nil"/>
              <w:right w:val="nil"/>
            </w:tcBorders>
            <w:shd w:val="clear" w:color="auto" w:fill="auto"/>
            <w:hideMark/>
          </w:tcPr>
          <w:p w14:paraId="59F14E10" w14:textId="43153DE9" w:rsidR="00920883" w:rsidRPr="007B04F4" w:rsidDel="002E16A1" w:rsidRDefault="00920883" w:rsidP="00AC0C9F">
            <w:pPr>
              <w:spacing w:after="0" w:line="240" w:lineRule="auto"/>
              <w:jc w:val="center"/>
              <w:rPr>
                <w:del w:id="1848" w:author="doetters" w:date="2022-03-28T10:25:00Z"/>
                <w:rFonts w:eastAsia="Times New Roman"/>
                <w:color w:val="000000"/>
                <w:sz w:val="20"/>
                <w:szCs w:val="20"/>
                <w:lang w:eastAsia="de-DE"/>
              </w:rPr>
            </w:pPr>
            <w:del w:id="1849" w:author="doetters" w:date="2022-03-28T10:25:00Z">
              <w:r w:rsidRPr="007B04F4" w:rsidDel="002E16A1">
                <w:rPr>
                  <w:rFonts w:eastAsia="Times New Roman"/>
                  <w:color w:val="000000"/>
                  <w:sz w:val="20"/>
                  <w:szCs w:val="20"/>
                  <w:lang w:eastAsia="de-DE"/>
                </w:rPr>
                <w:delText>2.16 – 3.91</w:delText>
              </w:r>
            </w:del>
          </w:p>
        </w:tc>
        <w:tc>
          <w:tcPr>
            <w:tcW w:w="836" w:type="dxa"/>
            <w:tcBorders>
              <w:top w:val="nil"/>
              <w:left w:val="nil"/>
              <w:bottom w:val="nil"/>
              <w:right w:val="nil"/>
            </w:tcBorders>
            <w:shd w:val="clear" w:color="auto" w:fill="auto"/>
            <w:hideMark/>
          </w:tcPr>
          <w:p w14:paraId="194CB25A" w14:textId="20F4EC83" w:rsidR="00920883" w:rsidRPr="007B04F4" w:rsidDel="002E16A1" w:rsidRDefault="00920883" w:rsidP="00AC0C9F">
            <w:pPr>
              <w:spacing w:after="0" w:line="240" w:lineRule="auto"/>
              <w:jc w:val="center"/>
              <w:rPr>
                <w:del w:id="1850" w:author="doetters" w:date="2022-03-28T10:25:00Z"/>
                <w:rFonts w:eastAsia="Times New Roman"/>
                <w:b/>
                <w:bCs/>
                <w:color w:val="000000"/>
                <w:sz w:val="20"/>
                <w:szCs w:val="20"/>
                <w:lang w:eastAsia="de-DE"/>
              </w:rPr>
            </w:pPr>
            <w:del w:id="1851" w:author="doetters" w:date="2022-03-28T10:25:00Z">
              <w:r w:rsidRPr="007B04F4" w:rsidDel="002E16A1">
                <w:rPr>
                  <w:rFonts w:eastAsia="Times New Roman"/>
                  <w:b/>
                  <w:bCs/>
                  <w:color w:val="000000"/>
                  <w:sz w:val="20"/>
                  <w:szCs w:val="20"/>
                  <w:lang w:eastAsia="de-DE"/>
                </w:rPr>
                <w:delText>&lt;0.001</w:delText>
              </w:r>
            </w:del>
          </w:p>
        </w:tc>
        <w:tc>
          <w:tcPr>
            <w:tcW w:w="518" w:type="dxa"/>
            <w:tcBorders>
              <w:top w:val="nil"/>
              <w:left w:val="nil"/>
              <w:bottom w:val="nil"/>
              <w:right w:val="nil"/>
            </w:tcBorders>
            <w:shd w:val="clear" w:color="auto" w:fill="auto"/>
            <w:noWrap/>
            <w:vAlign w:val="bottom"/>
            <w:hideMark/>
          </w:tcPr>
          <w:p w14:paraId="2E62E7CF" w14:textId="6F222166" w:rsidR="00920883" w:rsidRPr="007B04F4" w:rsidDel="002E16A1" w:rsidRDefault="00920883" w:rsidP="00AC0C9F">
            <w:pPr>
              <w:spacing w:after="0" w:line="240" w:lineRule="auto"/>
              <w:jc w:val="center"/>
              <w:rPr>
                <w:del w:id="1852"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363C41F" w14:textId="0B682EA8" w:rsidR="00920883" w:rsidRPr="007B04F4" w:rsidDel="002E16A1" w:rsidRDefault="00920883" w:rsidP="00AC0C9F">
            <w:pPr>
              <w:spacing w:after="0" w:line="240" w:lineRule="auto"/>
              <w:jc w:val="center"/>
              <w:rPr>
                <w:del w:id="1853" w:author="doetters" w:date="2022-03-28T10:25:00Z"/>
                <w:rFonts w:eastAsia="Times New Roman"/>
                <w:sz w:val="20"/>
                <w:szCs w:val="20"/>
                <w:lang w:eastAsia="de-DE"/>
              </w:rPr>
            </w:pPr>
          </w:p>
        </w:tc>
      </w:tr>
      <w:tr w:rsidR="00920883" w:rsidRPr="007B04F4" w:rsidDel="002E16A1" w14:paraId="7174A5C8" w14:textId="4F2E0CEE" w:rsidTr="00AC0C9F">
        <w:trPr>
          <w:trHeight w:val="280"/>
          <w:del w:id="1854" w:author="doetters" w:date="2022-03-28T10:25:00Z"/>
        </w:trPr>
        <w:tc>
          <w:tcPr>
            <w:tcW w:w="518" w:type="dxa"/>
            <w:tcBorders>
              <w:top w:val="nil"/>
              <w:left w:val="nil"/>
              <w:bottom w:val="nil"/>
              <w:right w:val="nil"/>
            </w:tcBorders>
            <w:shd w:val="clear" w:color="auto" w:fill="auto"/>
            <w:noWrap/>
            <w:vAlign w:val="bottom"/>
            <w:hideMark/>
          </w:tcPr>
          <w:p w14:paraId="3312E35D" w14:textId="4B2C2523" w:rsidR="00920883" w:rsidRPr="007B04F4" w:rsidDel="002E16A1" w:rsidRDefault="00920883" w:rsidP="00AC0C9F">
            <w:pPr>
              <w:spacing w:after="0" w:line="240" w:lineRule="auto"/>
              <w:jc w:val="center"/>
              <w:rPr>
                <w:del w:id="1855" w:author="doetters" w:date="2022-03-28T10:25:00Z"/>
                <w:rFonts w:eastAsia="Times New Roman"/>
                <w:sz w:val="20"/>
                <w:szCs w:val="20"/>
                <w:lang w:eastAsia="de-DE"/>
              </w:rPr>
            </w:pPr>
          </w:p>
        </w:tc>
        <w:tc>
          <w:tcPr>
            <w:tcW w:w="4201" w:type="dxa"/>
            <w:tcBorders>
              <w:top w:val="nil"/>
              <w:left w:val="nil"/>
              <w:bottom w:val="nil"/>
              <w:right w:val="nil"/>
            </w:tcBorders>
            <w:shd w:val="clear" w:color="auto" w:fill="auto"/>
            <w:noWrap/>
            <w:vAlign w:val="bottom"/>
          </w:tcPr>
          <w:p w14:paraId="76A93DC6" w14:textId="77997B04" w:rsidR="00920883" w:rsidRPr="007B04F4" w:rsidDel="002E16A1" w:rsidRDefault="00920883" w:rsidP="00AC0C9F">
            <w:pPr>
              <w:spacing w:after="0" w:line="240" w:lineRule="auto"/>
              <w:rPr>
                <w:del w:id="1856" w:author="doetters" w:date="2022-03-28T10:25:00Z"/>
                <w:rFonts w:eastAsia="Times New Roman"/>
                <w:color w:val="000000"/>
                <w:sz w:val="20"/>
                <w:szCs w:val="20"/>
                <w:lang w:eastAsia="de-DE"/>
              </w:rPr>
            </w:pPr>
            <w:del w:id="1857" w:author="doetters" w:date="2022-03-28T10:25:00Z">
              <w:r w:rsidRPr="007B04F4" w:rsidDel="002E16A1">
                <w:rPr>
                  <w:rFonts w:eastAsia="Times New Roman"/>
                  <w:color w:val="000000"/>
                  <w:sz w:val="20"/>
                  <w:szCs w:val="20"/>
                  <w:lang w:eastAsia="de-DE"/>
                </w:rPr>
                <w:delText>Soil CNP &amp; nutrient exchange</w:delText>
              </w:r>
            </w:del>
          </w:p>
        </w:tc>
        <w:tc>
          <w:tcPr>
            <w:tcW w:w="974" w:type="dxa"/>
            <w:tcBorders>
              <w:top w:val="nil"/>
              <w:left w:val="nil"/>
              <w:bottom w:val="nil"/>
              <w:right w:val="nil"/>
            </w:tcBorders>
            <w:shd w:val="clear" w:color="auto" w:fill="auto"/>
            <w:hideMark/>
          </w:tcPr>
          <w:p w14:paraId="55B3D0B6" w14:textId="56113759" w:rsidR="00920883" w:rsidRPr="007B04F4" w:rsidDel="002E16A1" w:rsidRDefault="00920883" w:rsidP="00AC0C9F">
            <w:pPr>
              <w:spacing w:after="0" w:line="240" w:lineRule="auto"/>
              <w:jc w:val="center"/>
              <w:rPr>
                <w:del w:id="1858" w:author="doetters" w:date="2022-03-28T10:25:00Z"/>
                <w:rFonts w:eastAsia="Times New Roman"/>
                <w:color w:val="000000"/>
                <w:sz w:val="20"/>
                <w:szCs w:val="20"/>
                <w:lang w:eastAsia="de-DE"/>
              </w:rPr>
            </w:pPr>
            <w:del w:id="1859" w:author="doetters" w:date="2022-03-28T10:25:00Z">
              <w:r w:rsidRPr="007B04F4" w:rsidDel="002E16A1">
                <w:rPr>
                  <w:rFonts w:eastAsia="Times New Roman"/>
                  <w:color w:val="000000"/>
                  <w:sz w:val="20"/>
                  <w:szCs w:val="20"/>
                  <w:lang w:eastAsia="de-DE"/>
                </w:rPr>
                <w:delText>-3.43</w:delText>
              </w:r>
            </w:del>
          </w:p>
        </w:tc>
        <w:tc>
          <w:tcPr>
            <w:tcW w:w="1891" w:type="dxa"/>
            <w:tcBorders>
              <w:top w:val="nil"/>
              <w:left w:val="nil"/>
              <w:bottom w:val="nil"/>
              <w:right w:val="nil"/>
            </w:tcBorders>
            <w:shd w:val="clear" w:color="auto" w:fill="auto"/>
            <w:hideMark/>
          </w:tcPr>
          <w:p w14:paraId="6E5AB2A7" w14:textId="6D852493" w:rsidR="00920883" w:rsidRPr="007B04F4" w:rsidDel="002E16A1" w:rsidRDefault="00920883" w:rsidP="00AC0C9F">
            <w:pPr>
              <w:spacing w:after="0" w:line="240" w:lineRule="auto"/>
              <w:jc w:val="center"/>
              <w:rPr>
                <w:del w:id="1860" w:author="doetters" w:date="2022-03-28T10:25:00Z"/>
                <w:rFonts w:eastAsia="Times New Roman"/>
                <w:color w:val="000000"/>
                <w:sz w:val="20"/>
                <w:szCs w:val="20"/>
                <w:lang w:eastAsia="de-DE"/>
              </w:rPr>
            </w:pPr>
            <w:del w:id="1861" w:author="doetters" w:date="2022-03-28T10:25:00Z">
              <w:r w:rsidRPr="007B04F4" w:rsidDel="002E16A1">
                <w:rPr>
                  <w:rFonts w:eastAsia="Times New Roman"/>
                  <w:color w:val="000000"/>
                  <w:sz w:val="20"/>
                  <w:szCs w:val="20"/>
                  <w:lang w:eastAsia="de-DE"/>
                </w:rPr>
                <w:delText>-6.29 – -0.56</w:delText>
              </w:r>
            </w:del>
          </w:p>
        </w:tc>
        <w:tc>
          <w:tcPr>
            <w:tcW w:w="836" w:type="dxa"/>
            <w:tcBorders>
              <w:top w:val="nil"/>
              <w:left w:val="nil"/>
              <w:bottom w:val="nil"/>
              <w:right w:val="nil"/>
            </w:tcBorders>
            <w:shd w:val="clear" w:color="auto" w:fill="auto"/>
            <w:hideMark/>
          </w:tcPr>
          <w:p w14:paraId="28849706" w14:textId="27D9140A" w:rsidR="00920883" w:rsidRPr="007B04F4" w:rsidDel="002E16A1" w:rsidRDefault="00920883" w:rsidP="00AC0C9F">
            <w:pPr>
              <w:spacing w:after="0" w:line="240" w:lineRule="auto"/>
              <w:jc w:val="center"/>
              <w:rPr>
                <w:del w:id="1862" w:author="doetters" w:date="2022-03-28T10:25:00Z"/>
                <w:rFonts w:eastAsia="Times New Roman"/>
                <w:b/>
                <w:bCs/>
                <w:color w:val="000000"/>
                <w:sz w:val="20"/>
                <w:szCs w:val="20"/>
                <w:lang w:eastAsia="de-DE"/>
              </w:rPr>
            </w:pPr>
            <w:del w:id="1863" w:author="doetters" w:date="2022-03-28T10:25:00Z">
              <w:r w:rsidRPr="007B04F4" w:rsidDel="002E16A1">
                <w:rPr>
                  <w:rFonts w:eastAsia="Times New Roman"/>
                  <w:b/>
                  <w:bCs/>
                  <w:color w:val="000000"/>
                  <w:sz w:val="20"/>
                  <w:szCs w:val="20"/>
                  <w:lang w:eastAsia="de-DE"/>
                </w:rPr>
                <w:delText>0.021</w:delText>
              </w:r>
            </w:del>
          </w:p>
        </w:tc>
        <w:tc>
          <w:tcPr>
            <w:tcW w:w="518" w:type="dxa"/>
            <w:tcBorders>
              <w:top w:val="nil"/>
              <w:left w:val="nil"/>
              <w:bottom w:val="nil"/>
              <w:right w:val="nil"/>
            </w:tcBorders>
            <w:shd w:val="clear" w:color="auto" w:fill="auto"/>
            <w:noWrap/>
            <w:vAlign w:val="bottom"/>
            <w:hideMark/>
          </w:tcPr>
          <w:p w14:paraId="01A27974" w14:textId="4DE28831" w:rsidR="00920883" w:rsidRPr="007B04F4" w:rsidDel="002E16A1" w:rsidRDefault="00920883" w:rsidP="00AC0C9F">
            <w:pPr>
              <w:spacing w:after="0" w:line="240" w:lineRule="auto"/>
              <w:jc w:val="center"/>
              <w:rPr>
                <w:del w:id="1864" w:author="doetters" w:date="2022-03-28T10:25:00Z"/>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11A1A6D" w14:textId="068FA15C" w:rsidR="00920883" w:rsidRPr="007B04F4" w:rsidDel="002E16A1" w:rsidRDefault="00920883" w:rsidP="00AC0C9F">
            <w:pPr>
              <w:spacing w:after="0" w:line="240" w:lineRule="auto"/>
              <w:jc w:val="center"/>
              <w:rPr>
                <w:del w:id="1865" w:author="doetters" w:date="2022-03-28T10:25:00Z"/>
                <w:rFonts w:eastAsia="Times New Roman"/>
                <w:sz w:val="20"/>
                <w:szCs w:val="20"/>
                <w:lang w:eastAsia="de-DE"/>
              </w:rPr>
            </w:pPr>
          </w:p>
        </w:tc>
      </w:tr>
      <w:tr w:rsidR="00920883" w:rsidRPr="007B04F4" w:rsidDel="002E16A1" w14:paraId="1996C94F" w14:textId="176E8A7B" w:rsidTr="00AC0C9F">
        <w:trPr>
          <w:trHeight w:val="300"/>
          <w:del w:id="1866" w:author="doetters" w:date="2022-03-28T10:25:00Z"/>
        </w:trPr>
        <w:tc>
          <w:tcPr>
            <w:tcW w:w="518" w:type="dxa"/>
            <w:tcBorders>
              <w:top w:val="nil"/>
              <w:left w:val="nil"/>
              <w:bottom w:val="single" w:sz="4" w:space="0" w:color="auto"/>
              <w:right w:val="nil"/>
            </w:tcBorders>
            <w:shd w:val="clear" w:color="auto" w:fill="auto"/>
            <w:noWrap/>
            <w:vAlign w:val="bottom"/>
            <w:hideMark/>
          </w:tcPr>
          <w:p w14:paraId="2308DB53" w14:textId="34B2DD61" w:rsidR="00920883" w:rsidRPr="007B04F4" w:rsidDel="002E16A1" w:rsidRDefault="00920883" w:rsidP="00AC0C9F">
            <w:pPr>
              <w:spacing w:after="0" w:line="240" w:lineRule="auto"/>
              <w:jc w:val="center"/>
              <w:rPr>
                <w:del w:id="1867" w:author="doetters" w:date="2022-03-28T10:25:00Z"/>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25D2C7C3" w14:textId="4CE3A0B0" w:rsidR="00920883" w:rsidRPr="007B04F4" w:rsidDel="002E16A1" w:rsidRDefault="00920883" w:rsidP="00AC0C9F">
            <w:pPr>
              <w:spacing w:after="0" w:line="240" w:lineRule="auto"/>
              <w:rPr>
                <w:del w:id="1868" w:author="doetters" w:date="2022-03-28T10:25:00Z"/>
                <w:rFonts w:eastAsia="Times New Roman"/>
                <w:color w:val="000000"/>
                <w:sz w:val="20"/>
                <w:szCs w:val="20"/>
                <w:lang w:eastAsia="de-DE"/>
              </w:rPr>
            </w:pPr>
            <w:del w:id="1869" w:author="doetters" w:date="2022-03-28T10:25:00Z">
              <w:r w:rsidRPr="007B04F4" w:rsidDel="002E16A1">
                <w:rPr>
                  <w:rFonts w:eastAsia="Times New Roman"/>
                  <w:color w:val="000000"/>
                  <w:sz w:val="20"/>
                  <w:szCs w:val="20"/>
                  <w:lang w:eastAsia="de-DE"/>
                </w:rPr>
                <w:delText>Soil texture</w:delText>
              </w:r>
            </w:del>
          </w:p>
        </w:tc>
        <w:tc>
          <w:tcPr>
            <w:tcW w:w="974" w:type="dxa"/>
            <w:tcBorders>
              <w:top w:val="nil"/>
              <w:left w:val="nil"/>
              <w:bottom w:val="single" w:sz="4" w:space="0" w:color="auto"/>
              <w:right w:val="nil"/>
            </w:tcBorders>
            <w:shd w:val="clear" w:color="auto" w:fill="auto"/>
            <w:hideMark/>
          </w:tcPr>
          <w:p w14:paraId="224637B1" w14:textId="53986098" w:rsidR="00920883" w:rsidRPr="007B04F4" w:rsidDel="002E16A1" w:rsidRDefault="00920883" w:rsidP="00AC0C9F">
            <w:pPr>
              <w:spacing w:after="0" w:line="240" w:lineRule="auto"/>
              <w:jc w:val="center"/>
              <w:rPr>
                <w:del w:id="1870" w:author="doetters" w:date="2022-03-28T10:25:00Z"/>
                <w:rFonts w:eastAsia="Times New Roman"/>
                <w:color w:val="000000"/>
                <w:sz w:val="20"/>
                <w:szCs w:val="20"/>
                <w:lang w:eastAsia="de-DE"/>
              </w:rPr>
            </w:pPr>
            <w:del w:id="1871" w:author="doetters" w:date="2022-03-28T10:25:00Z">
              <w:r w:rsidRPr="007B04F4" w:rsidDel="002E16A1">
                <w:rPr>
                  <w:rFonts w:eastAsia="Times New Roman"/>
                  <w:color w:val="000000"/>
                  <w:sz w:val="20"/>
                  <w:szCs w:val="20"/>
                  <w:lang w:eastAsia="de-DE"/>
                </w:rPr>
                <w:delText>-1.87</w:delText>
              </w:r>
            </w:del>
          </w:p>
        </w:tc>
        <w:tc>
          <w:tcPr>
            <w:tcW w:w="1891" w:type="dxa"/>
            <w:tcBorders>
              <w:top w:val="nil"/>
              <w:left w:val="nil"/>
              <w:bottom w:val="single" w:sz="4" w:space="0" w:color="auto"/>
              <w:right w:val="nil"/>
            </w:tcBorders>
            <w:shd w:val="clear" w:color="auto" w:fill="auto"/>
            <w:hideMark/>
          </w:tcPr>
          <w:p w14:paraId="7AD34F73" w14:textId="043B992D" w:rsidR="00920883" w:rsidRPr="007B04F4" w:rsidDel="002E16A1" w:rsidRDefault="00920883" w:rsidP="00AC0C9F">
            <w:pPr>
              <w:spacing w:after="0" w:line="240" w:lineRule="auto"/>
              <w:jc w:val="center"/>
              <w:rPr>
                <w:del w:id="1872" w:author="doetters" w:date="2022-03-28T10:25:00Z"/>
                <w:rFonts w:eastAsia="Times New Roman"/>
                <w:color w:val="000000"/>
                <w:sz w:val="20"/>
                <w:szCs w:val="20"/>
                <w:lang w:eastAsia="de-DE"/>
              </w:rPr>
            </w:pPr>
            <w:del w:id="1873" w:author="doetters" w:date="2022-03-28T10:25:00Z">
              <w:r w:rsidRPr="007B04F4" w:rsidDel="002E16A1">
                <w:rPr>
                  <w:rFonts w:eastAsia="Times New Roman"/>
                  <w:color w:val="000000"/>
                  <w:sz w:val="20"/>
                  <w:szCs w:val="20"/>
                  <w:lang w:eastAsia="de-DE"/>
                </w:rPr>
                <w:delText>-6.67 – 2.93</w:delText>
              </w:r>
            </w:del>
          </w:p>
        </w:tc>
        <w:tc>
          <w:tcPr>
            <w:tcW w:w="836" w:type="dxa"/>
            <w:tcBorders>
              <w:top w:val="nil"/>
              <w:left w:val="nil"/>
              <w:bottom w:val="single" w:sz="4" w:space="0" w:color="auto"/>
              <w:right w:val="nil"/>
            </w:tcBorders>
            <w:shd w:val="clear" w:color="auto" w:fill="auto"/>
            <w:hideMark/>
          </w:tcPr>
          <w:p w14:paraId="179BD9ED" w14:textId="7D6FF6EF" w:rsidR="00920883" w:rsidRPr="007B04F4" w:rsidDel="002E16A1" w:rsidRDefault="00920883" w:rsidP="00AC0C9F">
            <w:pPr>
              <w:spacing w:after="0" w:line="240" w:lineRule="auto"/>
              <w:jc w:val="center"/>
              <w:rPr>
                <w:del w:id="1874" w:author="doetters" w:date="2022-03-28T10:25:00Z"/>
                <w:rFonts w:eastAsia="Times New Roman"/>
                <w:color w:val="000000"/>
                <w:sz w:val="20"/>
                <w:szCs w:val="20"/>
                <w:lang w:eastAsia="de-DE"/>
              </w:rPr>
            </w:pPr>
            <w:del w:id="1875" w:author="doetters" w:date="2022-03-28T10:25:00Z">
              <w:r w:rsidRPr="007B04F4" w:rsidDel="002E16A1">
                <w:rPr>
                  <w:rFonts w:eastAsia="Times New Roman"/>
                  <w:color w:val="000000"/>
                  <w:sz w:val="20"/>
                  <w:szCs w:val="20"/>
                  <w:lang w:eastAsia="de-DE"/>
                </w:rPr>
                <w:delText>0.432</w:delText>
              </w:r>
            </w:del>
          </w:p>
        </w:tc>
        <w:tc>
          <w:tcPr>
            <w:tcW w:w="518" w:type="dxa"/>
            <w:tcBorders>
              <w:top w:val="nil"/>
              <w:left w:val="nil"/>
              <w:bottom w:val="single" w:sz="4" w:space="0" w:color="auto"/>
              <w:right w:val="nil"/>
            </w:tcBorders>
            <w:shd w:val="clear" w:color="auto" w:fill="auto"/>
            <w:noWrap/>
            <w:vAlign w:val="bottom"/>
            <w:hideMark/>
          </w:tcPr>
          <w:p w14:paraId="51042958" w14:textId="4B6139BE" w:rsidR="00920883" w:rsidRPr="007B04F4" w:rsidDel="002E16A1" w:rsidRDefault="00920883" w:rsidP="00AC0C9F">
            <w:pPr>
              <w:spacing w:after="0" w:line="240" w:lineRule="auto"/>
              <w:jc w:val="center"/>
              <w:rPr>
                <w:del w:id="1876" w:author="doetters" w:date="2022-03-28T10:25:00Z"/>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27B3036A" w14:textId="6BF0FEDE" w:rsidR="00920883" w:rsidRPr="007B04F4" w:rsidDel="002E16A1" w:rsidRDefault="00920883" w:rsidP="00AC0C9F">
            <w:pPr>
              <w:spacing w:after="0" w:line="240" w:lineRule="auto"/>
              <w:jc w:val="center"/>
              <w:rPr>
                <w:del w:id="1877" w:author="doetters" w:date="2022-03-28T10:25:00Z"/>
                <w:rFonts w:eastAsia="Times New Roman"/>
                <w:sz w:val="20"/>
                <w:szCs w:val="20"/>
                <w:lang w:eastAsia="de-DE"/>
              </w:rPr>
            </w:pPr>
          </w:p>
        </w:tc>
      </w:tr>
    </w:tbl>
    <w:p w14:paraId="48B5A055" w14:textId="06C33FAB" w:rsidR="00920883" w:rsidDel="002E16A1" w:rsidRDefault="00920883" w:rsidP="00920883">
      <w:pPr>
        <w:rPr>
          <w:del w:id="1878" w:author="doetters" w:date="2022-03-28T10:25:00Z"/>
        </w:rPr>
      </w:pPr>
    </w:p>
    <w:p w14:paraId="7AD4C567" w14:textId="63D65E56" w:rsidR="00920883" w:rsidRPr="00276DBA" w:rsidDel="002E16A1" w:rsidRDefault="00920883" w:rsidP="00920883">
      <w:pPr>
        <w:pStyle w:val="ListParagraph"/>
        <w:numPr>
          <w:ilvl w:val="0"/>
          <w:numId w:val="4"/>
        </w:numPr>
        <w:rPr>
          <w:del w:id="1879" w:author="doetters" w:date="2022-03-28T10:25:00Z"/>
          <w:sz w:val="20"/>
          <w:lang w:val="en-US"/>
        </w:rPr>
      </w:pPr>
      <w:del w:id="1880" w:author="doetters" w:date="2022-03-28T10:25:00Z">
        <w:r w:rsidRPr="00276DBA" w:rsidDel="002E16A1">
          <w:rPr>
            <w:sz w:val="20"/>
            <w:lang w:val="en-US"/>
          </w:rPr>
          <w:delText>Overall, we estimated with 95% confidence that the three RC</w:delText>
        </w:r>
        <w:r w:rsidR="00632C76" w:rsidRPr="00276DBA" w:rsidDel="002E16A1">
          <w:rPr>
            <w:sz w:val="20"/>
            <w:lang w:val="en-US"/>
          </w:rPr>
          <w:delText>s</w:delText>
        </w:r>
        <w:r w:rsidRPr="00276DBA" w:rsidDel="002E16A1">
          <w:rPr>
            <w:sz w:val="20"/>
            <w:lang w:val="en-US"/>
          </w:rPr>
          <w:delText xml:space="preserve"> representing geochemical soil properties, significantly explain the variance observed</w:delText>
        </w:r>
        <w:r w:rsidR="00D5106B" w:rsidRPr="00276DBA" w:rsidDel="002E16A1">
          <w:rPr>
            <w:sz w:val="20"/>
            <w:lang w:val="en-US"/>
          </w:rPr>
          <w:delText xml:space="preserve"> in the canopy chemistry of the </w:delText>
        </w:r>
        <w:r w:rsidRPr="00276DBA" w:rsidDel="002E16A1">
          <w:rPr>
            <w:sz w:val="20"/>
            <w:lang w:val="en-US"/>
          </w:rPr>
          <w:delText>investigated tropical montane forests</w:delText>
        </w:r>
        <w:r w:rsidR="00D5106B" w:rsidRPr="00276DBA" w:rsidDel="002E16A1">
          <w:rPr>
            <w:sz w:val="20"/>
            <w:lang w:val="en-US"/>
          </w:rPr>
          <w:delText xml:space="preserve"> in three geochemical regions</w:delText>
        </w:r>
      </w:del>
    </w:p>
    <w:p w14:paraId="4FA5E92B" w14:textId="31EE082C" w:rsidR="00920883" w:rsidRPr="00276DBA" w:rsidDel="002E16A1" w:rsidRDefault="00920883" w:rsidP="00920883">
      <w:pPr>
        <w:pStyle w:val="ListParagraph"/>
        <w:rPr>
          <w:del w:id="1881" w:author="doetters" w:date="2022-03-28T10:25:00Z"/>
          <w:sz w:val="20"/>
          <w:lang w:val="en-US"/>
        </w:rPr>
      </w:pPr>
    </w:p>
    <w:p w14:paraId="72552E6E" w14:textId="62C20D42" w:rsidR="00632C76" w:rsidDel="002E16A1" w:rsidRDefault="00920883" w:rsidP="00632C76">
      <w:pPr>
        <w:pStyle w:val="ListParagraph"/>
        <w:numPr>
          <w:ilvl w:val="0"/>
          <w:numId w:val="4"/>
        </w:numPr>
        <w:rPr>
          <w:del w:id="1882" w:author="doetters" w:date="2022-03-28T10:25:00Z"/>
          <w:sz w:val="20"/>
          <w:lang w:val="en-US"/>
        </w:rPr>
      </w:pPr>
      <w:del w:id="1883" w:author="doetters" w:date="2022-03-28T10:25:00Z">
        <w:r w:rsidRPr="00276DBA" w:rsidDel="002E16A1">
          <w:rPr>
            <w:sz w:val="20"/>
            <w:lang w:val="en-US"/>
          </w:rPr>
          <w:delText xml:space="preserve">Depending on </w:delText>
        </w:r>
        <w:r w:rsidR="000B4551" w:rsidRPr="00276DBA" w:rsidDel="002E16A1">
          <w:rPr>
            <w:sz w:val="20"/>
            <w:lang w:val="en-US"/>
          </w:rPr>
          <w:delText>the elements</w:delText>
        </w:r>
        <w:r w:rsidRPr="00276DBA" w:rsidDel="002E16A1">
          <w:rPr>
            <w:sz w:val="20"/>
            <w:lang w:val="en-US"/>
          </w:rPr>
          <w:delText>, geochemical soil properties explained 40-81 % of the variance observed in the canopy chemistry</w:delText>
        </w:r>
        <w:r w:rsidR="00632C76" w:rsidRPr="00276DBA" w:rsidDel="002E16A1">
          <w:rPr>
            <w:sz w:val="20"/>
            <w:lang w:val="en-US"/>
          </w:rPr>
          <w:delText xml:space="preserve"> with the highest explanatory power</w:delText>
        </w:r>
        <w:r w:rsidR="000B4551" w:rsidRPr="00276DBA" w:rsidDel="002E16A1">
          <w:rPr>
            <w:sz w:val="20"/>
            <w:lang w:val="en-US"/>
          </w:rPr>
          <w:delText xml:space="preserve"> observed</w:delText>
        </w:r>
        <w:r w:rsidR="00632C76" w:rsidRPr="00276DBA" w:rsidDel="002E16A1">
          <w:rPr>
            <w:sz w:val="20"/>
            <w:lang w:val="en-US"/>
          </w:rPr>
          <w:delText xml:space="preserve"> on leaf Ca content and </w:delText>
        </w:r>
        <w:r w:rsidR="00D5106B" w:rsidRPr="00276DBA" w:rsidDel="002E16A1">
          <w:rPr>
            <w:sz w:val="20"/>
            <w:lang w:val="en-US"/>
          </w:rPr>
          <w:delText xml:space="preserve">the </w:delText>
        </w:r>
        <w:r w:rsidR="00632C76" w:rsidRPr="00276DBA" w:rsidDel="002E16A1">
          <w:rPr>
            <w:sz w:val="20"/>
            <w:lang w:val="en-US"/>
          </w:rPr>
          <w:delText>lowest on leaf K content</w:delText>
        </w:r>
      </w:del>
    </w:p>
    <w:p w14:paraId="7CC9DCC4" w14:textId="4983777D" w:rsidR="00182A21" w:rsidRPr="00182A21" w:rsidDel="002E16A1" w:rsidRDefault="00182A21" w:rsidP="00182A21">
      <w:pPr>
        <w:pStyle w:val="ListParagraph"/>
        <w:rPr>
          <w:del w:id="1884" w:author="doetters" w:date="2022-03-28T10:25:00Z"/>
          <w:sz w:val="20"/>
          <w:lang w:val="en-US"/>
        </w:rPr>
      </w:pPr>
    </w:p>
    <w:p w14:paraId="4993CA17" w14:textId="4483340C" w:rsidR="00182A21" w:rsidRPr="00276DBA" w:rsidDel="002E16A1" w:rsidRDefault="00182A21" w:rsidP="00632C76">
      <w:pPr>
        <w:pStyle w:val="ListParagraph"/>
        <w:numPr>
          <w:ilvl w:val="0"/>
          <w:numId w:val="4"/>
        </w:numPr>
        <w:rPr>
          <w:del w:id="1885" w:author="doetters" w:date="2022-03-28T10:25:00Z"/>
          <w:sz w:val="20"/>
          <w:lang w:val="en-US"/>
        </w:rPr>
      </w:pPr>
      <w:del w:id="1886" w:author="doetters" w:date="2022-03-28T10:25:00Z">
        <w:r w:rsidDel="002E16A1">
          <w:rPr>
            <w:sz w:val="20"/>
            <w:lang w:val="en-US"/>
          </w:rPr>
          <w:delText xml:space="preserve">In general, soil texture and </w:delText>
        </w:r>
        <w:r w:rsidDel="002E16A1">
          <w:rPr>
            <w:rFonts w:eastAsia="Times New Roman"/>
            <w:color w:val="000000"/>
            <w:sz w:val="20"/>
            <w:szCs w:val="20"/>
            <w:lang w:val="en-US" w:eastAsia="de-DE"/>
          </w:rPr>
          <w:delText>s</w:delText>
        </w:r>
        <w:r w:rsidRPr="007B04F4" w:rsidDel="002E16A1">
          <w:rPr>
            <w:rFonts w:eastAsia="Times New Roman"/>
            <w:color w:val="000000"/>
            <w:sz w:val="20"/>
            <w:szCs w:val="20"/>
            <w:lang w:val="en-US" w:eastAsia="de-DE"/>
          </w:rPr>
          <w:delText>oil exchangeable bases &amp; base cation stocks</w:delText>
        </w:r>
        <w:r w:rsidDel="002E16A1">
          <w:rPr>
            <w:rFonts w:eastAsia="Times New Roman"/>
            <w:color w:val="000000"/>
            <w:sz w:val="20"/>
            <w:szCs w:val="20"/>
            <w:lang w:val="en-US" w:eastAsia="de-DE"/>
          </w:rPr>
          <w:delText xml:space="preserve"> emerged as the most important drivers of canopy chemistry. </w:delText>
        </w:r>
      </w:del>
    </w:p>
    <w:p w14:paraId="5DC5DF8E" w14:textId="5C31E937" w:rsidR="00632C76" w:rsidRDefault="00632C76" w:rsidP="00632C76">
      <w:pPr>
        <w:rPr>
          <w:lang w:val="en-US"/>
        </w:rPr>
      </w:pPr>
    </w:p>
    <w:p w14:paraId="49AA8B03" w14:textId="77777777" w:rsidR="00FB53C6" w:rsidRDefault="00FB53C6">
      <w:pPr>
        <w:rPr>
          <w:ins w:id="1887" w:author="doetters" w:date="2022-03-28T10:26:00Z"/>
          <w:b/>
          <w:sz w:val="20"/>
          <w:szCs w:val="20"/>
          <w:lang w:val="en-US"/>
        </w:rPr>
      </w:pPr>
      <w:ins w:id="1888" w:author="doetters" w:date="2022-03-28T10:26:00Z">
        <w:r>
          <w:rPr>
            <w:b/>
            <w:sz w:val="20"/>
            <w:szCs w:val="20"/>
            <w:lang w:val="en-US"/>
          </w:rPr>
          <w:br w:type="page"/>
        </w:r>
      </w:ins>
    </w:p>
    <w:p w14:paraId="720C793C" w14:textId="44353E79" w:rsidR="00920883" w:rsidRDefault="00920883" w:rsidP="00920883">
      <w:pPr>
        <w:jc w:val="both"/>
        <w:rPr>
          <w:ins w:id="1889" w:author="doetters" w:date="2022-03-28T10:26:00Z"/>
          <w:b/>
          <w:sz w:val="20"/>
          <w:szCs w:val="20"/>
          <w:lang w:val="en-US"/>
        </w:rPr>
      </w:pPr>
      <w:commentRangeStart w:id="1890"/>
      <w:r w:rsidRPr="00920883">
        <w:rPr>
          <w:b/>
          <w:sz w:val="20"/>
          <w:szCs w:val="20"/>
          <w:lang w:val="en-US"/>
        </w:rPr>
        <w:lastRenderedPageBreak/>
        <w:t>Appendices</w:t>
      </w:r>
      <w:r>
        <w:rPr>
          <w:b/>
          <w:sz w:val="20"/>
          <w:szCs w:val="20"/>
          <w:lang w:val="en-US"/>
        </w:rPr>
        <w:t xml:space="preserve">: </w:t>
      </w:r>
      <w:commentRangeStart w:id="1891"/>
      <w:r>
        <w:rPr>
          <w:b/>
          <w:sz w:val="20"/>
          <w:szCs w:val="20"/>
          <w:lang w:val="en-US"/>
        </w:rPr>
        <w:t>Figures</w:t>
      </w:r>
      <w:commentRangeEnd w:id="1891"/>
      <w:r w:rsidR="00FB53C6">
        <w:rPr>
          <w:rStyle w:val="CommentReference"/>
        </w:rPr>
        <w:commentReference w:id="1891"/>
      </w:r>
    </w:p>
    <w:p w14:paraId="6CDF168A" w14:textId="1B1A37A9" w:rsidR="00FB53C6" w:rsidRDefault="00FB53C6" w:rsidP="00920883">
      <w:pPr>
        <w:jc w:val="both"/>
        <w:rPr>
          <w:ins w:id="1892" w:author="doetters" w:date="2022-03-28T10:26:00Z"/>
          <w:b/>
          <w:sz w:val="20"/>
          <w:szCs w:val="20"/>
          <w:lang w:val="en-US"/>
        </w:rPr>
      </w:pPr>
    </w:p>
    <w:p w14:paraId="5BA0FFD4" w14:textId="77777777" w:rsidR="00FB53C6" w:rsidRPr="008E5A99" w:rsidRDefault="00FB53C6" w:rsidP="00FB53C6">
      <w:pPr>
        <w:rPr>
          <w:ins w:id="1893" w:author="doetters" w:date="2022-03-28T10:26:00Z"/>
          <w:lang w:val="en-US"/>
        </w:rPr>
      </w:pPr>
    </w:p>
    <w:p w14:paraId="4A834B4C" w14:textId="77777777" w:rsidR="00FB53C6" w:rsidRPr="002E254C" w:rsidRDefault="00FB53C6" w:rsidP="00FB53C6">
      <w:pPr>
        <w:rPr>
          <w:ins w:id="1894" w:author="doetters" w:date="2022-03-28T10:26:00Z"/>
          <w:lang w:val="en-US"/>
        </w:rPr>
      </w:pPr>
      <w:ins w:id="1895" w:author="doetters" w:date="2022-03-28T10:26:00Z">
        <w:r>
          <w:rPr>
            <w:noProof/>
            <w:lang w:val="de-CH" w:eastAsia="de-CH"/>
          </w:rPr>
          <w:drawing>
            <wp:inline distT="0" distB="0" distL="0" distR="0" wp14:anchorId="7394D515" wp14:editId="2FBF8350">
              <wp:extent cx="5957570" cy="70110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cro_topo.png"/>
                      <pic:cNvPicPr/>
                    </pic:nvPicPr>
                    <pic:blipFill>
                      <a:blip r:embed="rId14">
                        <a:extLst>
                          <a:ext uri="{28A0092B-C50C-407E-A947-70E740481C1C}">
                            <a14:useLocalDpi xmlns:a14="http://schemas.microsoft.com/office/drawing/2010/main" val="0"/>
                          </a:ext>
                        </a:extLst>
                      </a:blip>
                      <a:stretch>
                        <a:fillRect/>
                      </a:stretch>
                    </pic:blipFill>
                    <pic:spPr>
                      <a:xfrm>
                        <a:off x="0" y="0"/>
                        <a:ext cx="5957570" cy="7011035"/>
                      </a:xfrm>
                      <a:prstGeom prst="rect">
                        <a:avLst/>
                      </a:prstGeom>
                    </pic:spPr>
                  </pic:pic>
                </a:graphicData>
              </a:graphic>
            </wp:inline>
          </w:drawing>
        </w:r>
      </w:ins>
    </w:p>
    <w:p w14:paraId="29EC6FF0" w14:textId="77777777" w:rsidR="00FB53C6" w:rsidRPr="00E53A2B" w:rsidRDefault="00FB53C6" w:rsidP="00FB53C6">
      <w:pPr>
        <w:jc w:val="both"/>
        <w:rPr>
          <w:ins w:id="1896" w:author="doetters" w:date="2022-03-28T10:26:00Z"/>
          <w:sz w:val="20"/>
          <w:szCs w:val="20"/>
          <w:lang w:val="en-US"/>
        </w:rPr>
      </w:pPr>
      <w:commentRangeStart w:id="1897"/>
      <w:ins w:id="1898" w:author="doetters" w:date="2022-03-28T10:26:00Z">
        <w:r w:rsidRPr="000333E6">
          <w:rPr>
            <w:b/>
            <w:sz w:val="20"/>
            <w:szCs w:val="20"/>
            <w:lang w:val="en-US"/>
          </w:rPr>
          <w:t xml:space="preserve">Figure </w:t>
        </w:r>
        <w:r>
          <w:rPr>
            <w:b/>
            <w:sz w:val="20"/>
            <w:szCs w:val="20"/>
            <w:lang w:val="en-US"/>
          </w:rPr>
          <w:t>A1</w:t>
        </w:r>
        <w:r>
          <w:rPr>
            <w:sz w:val="20"/>
            <w:szCs w:val="20"/>
            <w:lang w:val="en-US"/>
          </w:rPr>
          <w:t>.</w:t>
        </w:r>
        <w:r w:rsidRPr="00E53A2B">
          <w:rPr>
            <w:sz w:val="20"/>
            <w:szCs w:val="20"/>
            <w:lang w:val="en-US"/>
          </w:rPr>
          <w:t xml:space="preserve"> </w:t>
        </w:r>
        <w:r>
          <w:rPr>
            <w:sz w:val="20"/>
            <w:szCs w:val="20"/>
            <w:lang w:val="en-US"/>
          </w:rPr>
          <w:t xml:space="preserve">Community </w:t>
        </w:r>
        <w:commentRangeEnd w:id="1897"/>
        <w:r>
          <w:rPr>
            <w:rStyle w:val="CommentReference"/>
          </w:rPr>
          <w:commentReference w:id="1897"/>
        </w:r>
        <w:r>
          <w:rPr>
            <w:sz w:val="20"/>
            <w:szCs w:val="20"/>
            <w:lang w:val="en-US"/>
          </w:rPr>
          <w:t>weighted mean concentrations of major nutrients in the canopy along topographic positions (PL: Plataue, UP: Upper slope, MS: Midslope, V: Valley) for the three investigated geochemical regions. . (a) Leaf carbon content, (b) leaf nitrogen content, (c) leaf phosphorus content, (d) leaf carbon to nitrogen ratio,</w:t>
        </w:r>
        <w:r w:rsidRPr="00210F12">
          <w:rPr>
            <w:sz w:val="20"/>
            <w:szCs w:val="20"/>
            <w:lang w:val="en-US"/>
          </w:rPr>
          <w:t xml:space="preserve"> </w:t>
        </w:r>
        <w:r>
          <w:rPr>
            <w:sz w:val="20"/>
            <w:szCs w:val="20"/>
            <w:lang w:val="en-US"/>
          </w:rPr>
          <w:t>(e) leaf carbon to phosphorus ratio, (f) leaf nitrogen to phosphorus ratio. The weighting factor is the proportion of community basal area to the total basal area of the plot.</w:t>
        </w:r>
      </w:ins>
    </w:p>
    <w:p w14:paraId="6E8F0F0B" w14:textId="77777777" w:rsidR="00FB53C6" w:rsidRDefault="00FB53C6" w:rsidP="00FB53C6">
      <w:pPr>
        <w:jc w:val="both"/>
        <w:rPr>
          <w:ins w:id="1899" w:author="doetters" w:date="2022-03-28T10:26:00Z"/>
          <w:sz w:val="20"/>
          <w:szCs w:val="20"/>
          <w:lang w:val="en-US"/>
        </w:rPr>
      </w:pPr>
    </w:p>
    <w:p w14:paraId="0141166E" w14:textId="77777777" w:rsidR="00FB53C6" w:rsidRDefault="00FB53C6" w:rsidP="00FB53C6">
      <w:pPr>
        <w:jc w:val="both"/>
        <w:rPr>
          <w:ins w:id="1900" w:author="doetters" w:date="2022-03-28T10:26:00Z"/>
          <w:sz w:val="20"/>
          <w:szCs w:val="20"/>
          <w:lang w:val="en-US"/>
        </w:rPr>
      </w:pPr>
    </w:p>
    <w:p w14:paraId="39063023" w14:textId="77777777" w:rsidR="00FB53C6" w:rsidRDefault="00FB53C6" w:rsidP="00FB53C6">
      <w:pPr>
        <w:pStyle w:val="ListParagraph"/>
        <w:numPr>
          <w:ilvl w:val="0"/>
          <w:numId w:val="9"/>
        </w:numPr>
        <w:jc w:val="both"/>
        <w:rPr>
          <w:ins w:id="1901" w:author="doetters" w:date="2022-03-28T10:26:00Z"/>
          <w:sz w:val="20"/>
          <w:szCs w:val="20"/>
          <w:lang w:val="en-US"/>
        </w:rPr>
      </w:pPr>
      <w:commentRangeStart w:id="1902"/>
      <w:ins w:id="1903" w:author="doetters" w:date="2022-03-28T10:26:00Z">
        <w:r>
          <w:rPr>
            <w:sz w:val="20"/>
            <w:szCs w:val="20"/>
            <w:lang w:val="en-US"/>
          </w:rPr>
          <w:t xml:space="preserve">Leaf </w:t>
        </w:r>
        <w:commentRangeStart w:id="1904"/>
        <w:r>
          <w:rPr>
            <w:sz w:val="20"/>
            <w:szCs w:val="20"/>
            <w:lang w:val="en-US"/>
          </w:rPr>
          <w:t xml:space="preserve">C content </w:t>
        </w:r>
        <w:commentRangeEnd w:id="1904"/>
        <w:r>
          <w:rPr>
            <w:rStyle w:val="CommentReference"/>
          </w:rPr>
          <w:commentReference w:id="1904"/>
        </w:r>
        <w:r>
          <w:rPr>
            <w:sz w:val="20"/>
            <w:szCs w:val="20"/>
            <w:lang w:val="en-US"/>
          </w:rPr>
          <w:t>in mafic and felsic regions decreased with slope and then increased in the valley positions. There were no consistent patterns in leaf C content related to topographic positions in the mixed sediment region</w:t>
        </w:r>
      </w:ins>
    </w:p>
    <w:p w14:paraId="3D716EB5" w14:textId="77777777" w:rsidR="00FB53C6" w:rsidRPr="00E62233" w:rsidRDefault="00FB53C6" w:rsidP="00FB53C6">
      <w:pPr>
        <w:pStyle w:val="ListParagraph"/>
        <w:rPr>
          <w:ins w:id="1905" w:author="doetters" w:date="2022-03-28T10:26:00Z"/>
          <w:sz w:val="20"/>
          <w:szCs w:val="20"/>
          <w:lang w:val="en-US"/>
        </w:rPr>
      </w:pPr>
    </w:p>
    <w:p w14:paraId="43B0D957" w14:textId="77777777" w:rsidR="00FB53C6" w:rsidRDefault="00FB53C6" w:rsidP="00FB53C6">
      <w:pPr>
        <w:pStyle w:val="ListParagraph"/>
        <w:numPr>
          <w:ilvl w:val="0"/>
          <w:numId w:val="9"/>
        </w:numPr>
        <w:jc w:val="both"/>
        <w:rPr>
          <w:ins w:id="1906" w:author="doetters" w:date="2022-03-28T10:26:00Z"/>
          <w:sz w:val="20"/>
          <w:szCs w:val="20"/>
          <w:lang w:val="en-US"/>
        </w:rPr>
      </w:pPr>
      <w:ins w:id="1907" w:author="doetters" w:date="2022-03-28T10:26:00Z">
        <w:r>
          <w:rPr>
            <w:sz w:val="20"/>
            <w:szCs w:val="20"/>
            <w:lang w:val="en-US"/>
          </w:rPr>
          <w:t xml:space="preserve">Leaf N content in the mafic and felsic region increased with slope and then decreased in the valleys. In contrast, leaf N content in the mixed sediment region  tended to decrease with the slope, with high leaf N on midslopes </w:t>
        </w:r>
      </w:ins>
    </w:p>
    <w:p w14:paraId="728EB24C" w14:textId="77777777" w:rsidR="00FB53C6" w:rsidRPr="00E62233" w:rsidRDefault="00FB53C6" w:rsidP="00FB53C6">
      <w:pPr>
        <w:pStyle w:val="ListParagraph"/>
        <w:rPr>
          <w:ins w:id="1908" w:author="doetters" w:date="2022-03-28T10:26:00Z"/>
          <w:sz w:val="20"/>
          <w:szCs w:val="20"/>
          <w:lang w:val="en-US"/>
        </w:rPr>
      </w:pPr>
    </w:p>
    <w:p w14:paraId="675B09B0" w14:textId="77777777" w:rsidR="00FB53C6" w:rsidRDefault="00FB53C6" w:rsidP="00FB53C6">
      <w:pPr>
        <w:pStyle w:val="ListParagraph"/>
        <w:numPr>
          <w:ilvl w:val="0"/>
          <w:numId w:val="9"/>
        </w:numPr>
        <w:jc w:val="both"/>
        <w:rPr>
          <w:ins w:id="1909" w:author="doetters" w:date="2022-03-28T10:26:00Z"/>
          <w:sz w:val="20"/>
          <w:szCs w:val="20"/>
          <w:lang w:val="en-US"/>
        </w:rPr>
      </w:pPr>
      <w:ins w:id="1910" w:author="doetters" w:date="2022-03-28T10:26:00Z">
        <w:r>
          <w:rPr>
            <w:sz w:val="20"/>
            <w:szCs w:val="20"/>
            <w:lang w:val="en-US"/>
          </w:rPr>
          <w:t>Leaf P content increased with the slope in mafic only but not in the felsic and mixed sediment regions. Instead, P tended to decrease with the slope in the felsic and mixed sediment regions</w:t>
        </w:r>
      </w:ins>
    </w:p>
    <w:p w14:paraId="2A8F9D59" w14:textId="77777777" w:rsidR="00FB53C6" w:rsidRPr="00490630" w:rsidRDefault="00FB53C6" w:rsidP="00FB53C6">
      <w:pPr>
        <w:pStyle w:val="ListParagraph"/>
        <w:rPr>
          <w:ins w:id="1911" w:author="doetters" w:date="2022-03-28T10:26:00Z"/>
          <w:sz w:val="20"/>
          <w:szCs w:val="20"/>
          <w:lang w:val="en-US"/>
        </w:rPr>
      </w:pPr>
    </w:p>
    <w:p w14:paraId="62943533" w14:textId="77777777" w:rsidR="00FB53C6" w:rsidRDefault="00FB53C6" w:rsidP="00FB53C6">
      <w:pPr>
        <w:pStyle w:val="ListParagraph"/>
        <w:numPr>
          <w:ilvl w:val="0"/>
          <w:numId w:val="9"/>
        </w:numPr>
        <w:jc w:val="both"/>
        <w:rPr>
          <w:ins w:id="1912" w:author="doetters" w:date="2022-03-28T10:26:00Z"/>
          <w:sz w:val="20"/>
          <w:szCs w:val="20"/>
          <w:lang w:val="en-US"/>
        </w:rPr>
      </w:pPr>
      <w:ins w:id="1913" w:author="doetters" w:date="2022-03-28T10:26:00Z">
        <w:r>
          <w:rPr>
            <w:sz w:val="20"/>
            <w:szCs w:val="20"/>
            <w:lang w:val="en-US"/>
          </w:rPr>
          <w:t xml:space="preserve">Leaf CN decreased with slope and then increased in the valley positions in mafic and felsic regions but not in mixed sediment region. There were no </w:t>
        </w:r>
        <w:r w:rsidRPr="00E62233">
          <w:rPr>
            <w:sz w:val="20"/>
            <w:szCs w:val="20"/>
            <w:lang w:val="en-US"/>
          </w:rPr>
          <w:t>con</w:t>
        </w:r>
        <w:r>
          <w:rPr>
            <w:sz w:val="20"/>
            <w:szCs w:val="20"/>
            <w:lang w:val="en-US"/>
          </w:rPr>
          <w:t>sis</w:t>
        </w:r>
        <w:r w:rsidRPr="00E62233">
          <w:rPr>
            <w:sz w:val="20"/>
            <w:szCs w:val="20"/>
            <w:lang w:val="en-US"/>
          </w:rPr>
          <w:t xml:space="preserve">tent </w:t>
        </w:r>
        <w:r>
          <w:rPr>
            <w:sz w:val="20"/>
            <w:szCs w:val="20"/>
            <w:lang w:val="en-US"/>
          </w:rPr>
          <w:t xml:space="preserve">patterns in leaf CN </w:t>
        </w:r>
        <w:r w:rsidRPr="00E62233">
          <w:rPr>
            <w:sz w:val="20"/>
            <w:szCs w:val="20"/>
            <w:lang w:val="en-US"/>
          </w:rPr>
          <w:t>related topographic positions</w:t>
        </w:r>
        <w:r>
          <w:rPr>
            <w:sz w:val="20"/>
            <w:szCs w:val="20"/>
            <w:lang w:val="en-US"/>
          </w:rPr>
          <w:t xml:space="preserve"> observed in the mixed sediment region</w:t>
        </w:r>
      </w:ins>
    </w:p>
    <w:p w14:paraId="6AC9C582" w14:textId="77777777" w:rsidR="00FB53C6" w:rsidRPr="00E62233" w:rsidRDefault="00FB53C6" w:rsidP="00FB53C6">
      <w:pPr>
        <w:pStyle w:val="ListParagraph"/>
        <w:rPr>
          <w:ins w:id="1914" w:author="doetters" w:date="2022-03-28T10:26:00Z"/>
          <w:sz w:val="20"/>
          <w:szCs w:val="20"/>
          <w:lang w:val="en-US"/>
        </w:rPr>
      </w:pPr>
    </w:p>
    <w:p w14:paraId="59AB0037" w14:textId="77777777" w:rsidR="00FB53C6" w:rsidRPr="00E62233" w:rsidRDefault="00FB53C6" w:rsidP="00FB53C6">
      <w:pPr>
        <w:pStyle w:val="ListParagraph"/>
        <w:numPr>
          <w:ilvl w:val="0"/>
          <w:numId w:val="9"/>
        </w:numPr>
        <w:jc w:val="both"/>
        <w:rPr>
          <w:ins w:id="1915" w:author="doetters" w:date="2022-03-28T10:26:00Z"/>
          <w:sz w:val="20"/>
          <w:szCs w:val="20"/>
          <w:lang w:val="en-US"/>
        </w:rPr>
      </w:pPr>
      <w:ins w:id="1916" w:author="doetters" w:date="2022-03-28T10:26:00Z">
        <w:r>
          <w:rPr>
            <w:sz w:val="20"/>
            <w:szCs w:val="20"/>
            <w:lang w:val="en-US"/>
          </w:rPr>
          <w:t xml:space="preserve">There were </w:t>
        </w:r>
        <w:r w:rsidRPr="00E62233">
          <w:rPr>
            <w:sz w:val="20"/>
            <w:szCs w:val="20"/>
            <w:lang w:val="en-US"/>
          </w:rPr>
          <w:t>no consistent pattern</w:t>
        </w:r>
        <w:r>
          <w:rPr>
            <w:sz w:val="20"/>
            <w:szCs w:val="20"/>
            <w:lang w:val="en-US"/>
          </w:rPr>
          <w:t>s</w:t>
        </w:r>
        <w:r w:rsidRPr="00E62233">
          <w:rPr>
            <w:sz w:val="20"/>
            <w:szCs w:val="20"/>
            <w:lang w:val="en-US"/>
          </w:rPr>
          <w:t xml:space="preserve"> in leaf CP &amp; NP content related topographic positions across the</w:t>
        </w:r>
        <w:r>
          <w:rPr>
            <w:sz w:val="20"/>
            <w:szCs w:val="20"/>
            <w:lang w:val="en-US"/>
          </w:rPr>
          <w:t xml:space="preserve"> three</w:t>
        </w:r>
        <w:r w:rsidRPr="00E62233">
          <w:rPr>
            <w:sz w:val="20"/>
            <w:szCs w:val="20"/>
            <w:lang w:val="en-US"/>
          </w:rPr>
          <w:t xml:space="preserve"> investigated geochemical regions</w:t>
        </w:r>
        <w:commentRangeEnd w:id="1902"/>
        <w:r>
          <w:rPr>
            <w:rStyle w:val="CommentReference"/>
          </w:rPr>
          <w:commentReference w:id="1902"/>
        </w:r>
      </w:ins>
    </w:p>
    <w:p w14:paraId="10341EB7" w14:textId="77777777" w:rsidR="00FB53C6" w:rsidRDefault="00FB53C6" w:rsidP="00FB53C6">
      <w:pPr>
        <w:jc w:val="both"/>
        <w:rPr>
          <w:ins w:id="1917" w:author="doetters" w:date="2022-03-28T10:26:00Z"/>
          <w:sz w:val="20"/>
          <w:szCs w:val="20"/>
          <w:lang w:val="en-US"/>
        </w:rPr>
      </w:pPr>
    </w:p>
    <w:p w14:paraId="3A8B1910" w14:textId="77777777" w:rsidR="00FB53C6" w:rsidRDefault="00FB53C6" w:rsidP="00FB53C6">
      <w:pPr>
        <w:jc w:val="center"/>
        <w:rPr>
          <w:ins w:id="1918" w:author="doetters" w:date="2022-03-28T10:26:00Z"/>
          <w:lang w:val="en-US"/>
        </w:rPr>
      </w:pPr>
      <w:ins w:id="1919" w:author="doetters" w:date="2022-03-28T10:26:00Z">
        <w:r>
          <w:rPr>
            <w:noProof/>
            <w:lang w:val="de-CH" w:eastAsia="de-CH"/>
          </w:rPr>
          <w:drawing>
            <wp:inline distT="0" distB="0" distL="0" distR="0" wp14:anchorId="611D5121" wp14:editId="3CBE3A40">
              <wp:extent cx="5957570" cy="48514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cro_topo.png"/>
                      <pic:cNvPicPr/>
                    </pic:nvPicPr>
                    <pic:blipFill>
                      <a:blip r:embed="rId15">
                        <a:extLst>
                          <a:ext uri="{28A0092B-C50C-407E-A947-70E740481C1C}">
                            <a14:useLocalDpi xmlns:a14="http://schemas.microsoft.com/office/drawing/2010/main" val="0"/>
                          </a:ext>
                        </a:extLst>
                      </a:blip>
                      <a:stretch>
                        <a:fillRect/>
                      </a:stretch>
                    </pic:blipFill>
                    <pic:spPr>
                      <a:xfrm>
                        <a:off x="0" y="0"/>
                        <a:ext cx="5957570" cy="4851400"/>
                      </a:xfrm>
                      <a:prstGeom prst="rect">
                        <a:avLst/>
                      </a:prstGeom>
                    </pic:spPr>
                  </pic:pic>
                </a:graphicData>
              </a:graphic>
            </wp:inline>
          </w:drawing>
        </w:r>
      </w:ins>
    </w:p>
    <w:p w14:paraId="054D58B4" w14:textId="67B93595" w:rsidR="00FB53C6" w:rsidRPr="00E53A2B" w:rsidRDefault="00FB53C6" w:rsidP="00FB53C6">
      <w:pPr>
        <w:jc w:val="both"/>
        <w:rPr>
          <w:ins w:id="1920" w:author="doetters" w:date="2022-03-28T10:26:00Z"/>
          <w:sz w:val="20"/>
          <w:szCs w:val="20"/>
          <w:lang w:val="en-US"/>
        </w:rPr>
      </w:pPr>
      <w:commentRangeStart w:id="1921"/>
      <w:ins w:id="1922" w:author="doetters" w:date="2022-03-28T10:26:00Z">
        <w:r w:rsidRPr="000333E6">
          <w:rPr>
            <w:b/>
            <w:sz w:val="20"/>
            <w:szCs w:val="20"/>
            <w:lang w:val="en-US"/>
          </w:rPr>
          <w:t xml:space="preserve">Figure </w:t>
        </w:r>
        <w:r>
          <w:rPr>
            <w:b/>
            <w:sz w:val="20"/>
            <w:szCs w:val="20"/>
            <w:lang w:val="en-US"/>
          </w:rPr>
          <w:t>A2</w:t>
        </w:r>
        <w:r w:rsidRPr="000333E6">
          <w:rPr>
            <w:b/>
            <w:sz w:val="20"/>
            <w:szCs w:val="20"/>
            <w:lang w:val="en-US"/>
          </w:rPr>
          <w:t>.</w:t>
        </w:r>
        <w:r w:rsidRPr="00E53A2B">
          <w:rPr>
            <w:sz w:val="20"/>
            <w:szCs w:val="20"/>
            <w:lang w:val="en-US"/>
          </w:rPr>
          <w:t xml:space="preserve"> </w:t>
        </w:r>
        <w:commentRangeEnd w:id="1921"/>
        <w:r>
          <w:rPr>
            <w:rStyle w:val="CommentReference"/>
          </w:rPr>
          <w:commentReference w:id="1921"/>
        </w:r>
        <w:r>
          <w:rPr>
            <w:sz w:val="20"/>
            <w:szCs w:val="20"/>
            <w:lang w:val="en-US"/>
          </w:rPr>
          <w:t>Community weighted mean concentration of base cations in the canopy along topographic positions (PL: Plataue, UP: Upper slope, MS: Midslope, V: Valley) for the three investigated geochemical regions. (a) leaf calcium content, (b) the leaf potassium content, (c) leaf magnesium content, (d) leaf sodium content. The weighting factor is the proportion of community basal area to the total basal area of the plot.</w:t>
        </w:r>
      </w:ins>
    </w:p>
    <w:p w14:paraId="0350955C" w14:textId="77777777" w:rsidR="00FB53C6" w:rsidRPr="002F5D7F" w:rsidRDefault="00FB53C6" w:rsidP="00FB53C6">
      <w:pPr>
        <w:jc w:val="both"/>
        <w:rPr>
          <w:ins w:id="1923" w:author="doetters" w:date="2022-03-28T10:26:00Z"/>
          <w:rStyle w:val="fontstyle01"/>
          <w:rFonts w:ascii="Times New Roman" w:hAnsi="Times New Roman"/>
          <w:color w:val="auto"/>
          <w:lang w:val="en-US"/>
        </w:rPr>
      </w:pPr>
    </w:p>
    <w:p w14:paraId="457EA517" w14:textId="77777777" w:rsidR="00FB53C6" w:rsidRPr="00276DBA" w:rsidRDefault="00FB53C6" w:rsidP="00FB53C6">
      <w:pPr>
        <w:pStyle w:val="ListParagraph"/>
        <w:numPr>
          <w:ilvl w:val="0"/>
          <w:numId w:val="9"/>
        </w:numPr>
        <w:rPr>
          <w:ins w:id="1924" w:author="doetters" w:date="2022-03-28T10:26:00Z"/>
          <w:rStyle w:val="fontstyle01"/>
          <w:rFonts w:ascii="Times New Roman" w:hAnsi="Times New Roman"/>
          <w:color w:val="auto"/>
          <w:sz w:val="20"/>
          <w:lang w:val="en-US"/>
        </w:rPr>
      </w:pPr>
      <w:ins w:id="1925" w:author="doetters" w:date="2022-03-28T10:26:00Z">
        <w:r w:rsidRPr="00276DBA">
          <w:rPr>
            <w:rStyle w:val="fontstyle01"/>
            <w:rFonts w:ascii="Times New Roman" w:hAnsi="Times New Roman"/>
            <w:sz w:val="20"/>
            <w:lang w:val="en-US"/>
          </w:rPr>
          <w:t>In general, leaf Ca content was higher in valley positions compared to non-valley positions across the investigated geochemical regions and leaf Ca content tended to decrease with the slope in the felsic and mixed sediment regions but not in the mafic region</w:t>
        </w:r>
      </w:ins>
    </w:p>
    <w:p w14:paraId="269045D1" w14:textId="77777777" w:rsidR="00FB53C6" w:rsidRPr="00276DBA" w:rsidRDefault="00FB53C6" w:rsidP="00FB53C6">
      <w:pPr>
        <w:pStyle w:val="ListParagraph"/>
        <w:rPr>
          <w:ins w:id="1926" w:author="doetters" w:date="2022-03-28T10:26:00Z"/>
          <w:sz w:val="20"/>
          <w:lang w:val="en-US"/>
        </w:rPr>
      </w:pPr>
    </w:p>
    <w:p w14:paraId="07D320F8" w14:textId="77777777" w:rsidR="00FB53C6" w:rsidRPr="00276DBA" w:rsidRDefault="00FB53C6" w:rsidP="00FB53C6">
      <w:pPr>
        <w:pStyle w:val="ListParagraph"/>
        <w:numPr>
          <w:ilvl w:val="0"/>
          <w:numId w:val="9"/>
        </w:numPr>
        <w:rPr>
          <w:ins w:id="1927" w:author="doetters" w:date="2022-03-28T10:26:00Z"/>
          <w:rStyle w:val="fontstyle01"/>
          <w:rFonts w:ascii="Times New Roman" w:hAnsi="Times New Roman"/>
          <w:color w:val="auto"/>
          <w:sz w:val="20"/>
          <w:lang w:val="en-US"/>
        </w:rPr>
      </w:pPr>
      <w:ins w:id="1928" w:author="doetters" w:date="2022-03-28T10:26:00Z">
        <w:r w:rsidRPr="00276DBA">
          <w:rPr>
            <w:rStyle w:val="fontstyle01"/>
            <w:rFonts w:ascii="Times New Roman" w:hAnsi="Times New Roman"/>
            <w:sz w:val="20"/>
            <w:lang w:val="en-US"/>
          </w:rPr>
          <w:t>No consistent patterns in leaf K content were detected in relation</w:t>
        </w:r>
        <w:r w:rsidRPr="00276DBA">
          <w:rPr>
            <w:color w:val="222222"/>
            <w:sz w:val="20"/>
            <w:lang w:val="en-US"/>
          </w:rPr>
          <w:t xml:space="preserve"> </w:t>
        </w:r>
        <w:r w:rsidRPr="00276DBA">
          <w:rPr>
            <w:rStyle w:val="fontstyle01"/>
            <w:rFonts w:ascii="Times New Roman" w:hAnsi="Times New Roman"/>
            <w:sz w:val="20"/>
            <w:lang w:val="en-US"/>
          </w:rPr>
          <w:t>to the local topographic positions across the three investigated geochemical regions</w:t>
        </w:r>
      </w:ins>
    </w:p>
    <w:p w14:paraId="49A48CDB" w14:textId="77777777" w:rsidR="00FB53C6" w:rsidRPr="00276DBA" w:rsidRDefault="00FB53C6" w:rsidP="00FB53C6">
      <w:pPr>
        <w:pStyle w:val="ListParagraph"/>
        <w:rPr>
          <w:ins w:id="1929" w:author="doetters" w:date="2022-03-28T10:26:00Z"/>
          <w:sz w:val="20"/>
          <w:lang w:val="en-US"/>
        </w:rPr>
      </w:pPr>
    </w:p>
    <w:p w14:paraId="48BC8154" w14:textId="77777777" w:rsidR="00FB53C6" w:rsidRPr="00276DBA" w:rsidRDefault="00FB53C6" w:rsidP="00FB53C6">
      <w:pPr>
        <w:pStyle w:val="ListParagraph"/>
        <w:numPr>
          <w:ilvl w:val="0"/>
          <w:numId w:val="9"/>
        </w:numPr>
        <w:rPr>
          <w:ins w:id="1930" w:author="doetters" w:date="2022-03-28T10:26:00Z"/>
          <w:rStyle w:val="fontstyle01"/>
          <w:rFonts w:ascii="Times New Roman" w:hAnsi="Times New Roman"/>
          <w:color w:val="auto"/>
          <w:sz w:val="20"/>
          <w:lang w:val="en-US"/>
        </w:rPr>
      </w:pPr>
      <w:ins w:id="1931" w:author="doetters" w:date="2022-03-28T10:26:00Z">
        <w:r w:rsidRPr="00276DBA">
          <w:rPr>
            <w:rStyle w:val="fontstyle01"/>
            <w:rFonts w:ascii="Times New Roman" w:hAnsi="Times New Roman"/>
            <w:sz w:val="20"/>
            <w:lang w:val="en-US"/>
          </w:rPr>
          <w:t>For Mg, there were no consistent patterns detected in relation</w:t>
        </w:r>
        <w:r w:rsidRPr="00276DBA">
          <w:rPr>
            <w:color w:val="222222"/>
            <w:sz w:val="20"/>
            <w:lang w:val="en-US"/>
          </w:rPr>
          <w:t xml:space="preserve"> </w:t>
        </w:r>
        <w:r w:rsidRPr="00276DBA">
          <w:rPr>
            <w:rStyle w:val="fontstyle01"/>
            <w:rFonts w:ascii="Times New Roman" w:hAnsi="Times New Roman"/>
            <w:sz w:val="20"/>
            <w:lang w:val="en-US"/>
          </w:rPr>
          <w:t>to the local topographic positions across the investigated geochemical regions</w:t>
        </w:r>
      </w:ins>
    </w:p>
    <w:p w14:paraId="02BA5035" w14:textId="77777777" w:rsidR="00FB53C6" w:rsidRPr="00276DBA" w:rsidRDefault="00FB53C6" w:rsidP="00FB53C6">
      <w:pPr>
        <w:pStyle w:val="ListParagraph"/>
        <w:rPr>
          <w:ins w:id="1932" w:author="doetters" w:date="2022-03-28T10:26:00Z"/>
          <w:rStyle w:val="fontstyle01"/>
          <w:rFonts w:ascii="Times New Roman" w:hAnsi="Times New Roman"/>
          <w:color w:val="auto"/>
          <w:sz w:val="20"/>
          <w:lang w:val="en-US"/>
        </w:rPr>
      </w:pPr>
    </w:p>
    <w:p w14:paraId="40A3A8D1" w14:textId="77777777" w:rsidR="00FB53C6" w:rsidRPr="00276DBA" w:rsidRDefault="00FB53C6" w:rsidP="00FB53C6">
      <w:pPr>
        <w:pStyle w:val="ListParagraph"/>
        <w:numPr>
          <w:ilvl w:val="0"/>
          <w:numId w:val="9"/>
        </w:numPr>
        <w:rPr>
          <w:ins w:id="1933" w:author="doetters" w:date="2022-03-28T10:26:00Z"/>
          <w:rStyle w:val="fontstyle01"/>
          <w:rFonts w:ascii="Times New Roman" w:hAnsi="Times New Roman"/>
          <w:color w:val="auto"/>
          <w:sz w:val="20"/>
          <w:lang w:val="en-US"/>
        </w:rPr>
      </w:pPr>
      <w:ins w:id="1934" w:author="doetters" w:date="2022-03-28T10:26:00Z">
        <w:r w:rsidRPr="00276DBA">
          <w:rPr>
            <w:rStyle w:val="fontstyle01"/>
            <w:rFonts w:ascii="Times New Roman" w:hAnsi="Times New Roman"/>
            <w:color w:val="auto"/>
            <w:sz w:val="20"/>
            <w:lang w:val="en-US"/>
          </w:rPr>
          <w:t xml:space="preserve">For Na, in the mafic region, leaf Na decreased with slope. In the felsic region, leaf Na decreased with slope but then increased in the valley position. There was no difference in mean leaf Na content between topographic positions in the mixed sediment region. </w:t>
        </w:r>
      </w:ins>
    </w:p>
    <w:p w14:paraId="6190302B" w14:textId="77777777" w:rsidR="00FB53C6" w:rsidRPr="00AC114D" w:rsidRDefault="00FB53C6" w:rsidP="00FB53C6">
      <w:pPr>
        <w:pStyle w:val="ListParagraph"/>
        <w:rPr>
          <w:ins w:id="1935" w:author="doetters" w:date="2022-03-28T10:26:00Z"/>
          <w:lang w:val="en-US"/>
        </w:rPr>
      </w:pPr>
    </w:p>
    <w:p w14:paraId="57D60085" w14:textId="77777777" w:rsidR="00FB53C6" w:rsidRPr="00920883" w:rsidRDefault="00FB53C6" w:rsidP="00920883">
      <w:pPr>
        <w:jc w:val="both"/>
        <w:rPr>
          <w:b/>
          <w:sz w:val="20"/>
          <w:szCs w:val="20"/>
          <w:lang w:val="en-US"/>
        </w:rPr>
      </w:pPr>
    </w:p>
    <w:p w14:paraId="23B7F332" w14:textId="710594CD" w:rsidR="00920883" w:rsidRDefault="00591ABD" w:rsidP="00920883">
      <w:pPr>
        <w:jc w:val="center"/>
      </w:pPr>
      <w:r>
        <w:rPr>
          <w:noProof/>
          <w:lang w:val="de-CH" w:eastAsia="de-CH"/>
        </w:rPr>
        <w:drawing>
          <wp:inline distT="0" distB="0" distL="0" distR="0" wp14:anchorId="7E2A64C5" wp14:editId="0A6C8BE0">
            <wp:extent cx="5957570" cy="4943475"/>
            <wp:effectExtent l="0" t="0" r="508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cro_geo.png"/>
                    <pic:cNvPicPr/>
                  </pic:nvPicPr>
                  <pic:blipFill>
                    <a:blip r:embed="rId16">
                      <a:extLst>
                        <a:ext uri="{28A0092B-C50C-407E-A947-70E740481C1C}">
                          <a14:useLocalDpi xmlns:a14="http://schemas.microsoft.com/office/drawing/2010/main" val="0"/>
                        </a:ext>
                      </a:extLst>
                    </a:blip>
                    <a:stretch>
                      <a:fillRect/>
                    </a:stretch>
                  </pic:blipFill>
                  <pic:spPr>
                    <a:xfrm>
                      <a:off x="0" y="0"/>
                      <a:ext cx="5957570" cy="4943475"/>
                    </a:xfrm>
                    <a:prstGeom prst="rect">
                      <a:avLst/>
                    </a:prstGeom>
                  </pic:spPr>
                </pic:pic>
              </a:graphicData>
            </a:graphic>
          </wp:inline>
        </w:drawing>
      </w:r>
    </w:p>
    <w:p w14:paraId="3FB6CE0D" w14:textId="2847748D" w:rsidR="00C977DC" w:rsidRDefault="006F10C1" w:rsidP="00C977DC">
      <w:pPr>
        <w:jc w:val="both"/>
        <w:rPr>
          <w:sz w:val="20"/>
          <w:szCs w:val="20"/>
          <w:lang w:val="en-US"/>
        </w:rPr>
      </w:pPr>
      <w:r w:rsidRPr="007474C2">
        <w:rPr>
          <w:b/>
          <w:sz w:val="20"/>
          <w:szCs w:val="20"/>
          <w:lang w:val="en-US"/>
        </w:rPr>
        <w:t xml:space="preserve">Figure </w:t>
      </w:r>
      <w:del w:id="1936" w:author="doetters" w:date="2022-03-28T10:26:00Z">
        <w:r w:rsidRPr="007474C2" w:rsidDel="00FB53C6">
          <w:rPr>
            <w:b/>
            <w:sz w:val="20"/>
            <w:szCs w:val="20"/>
            <w:lang w:val="en-US"/>
          </w:rPr>
          <w:delText>A1</w:delText>
        </w:r>
      </w:del>
      <w:ins w:id="1937" w:author="doetters" w:date="2022-03-28T10:26:00Z">
        <w:r w:rsidR="00FB53C6" w:rsidRPr="007474C2">
          <w:rPr>
            <w:b/>
            <w:sz w:val="20"/>
            <w:szCs w:val="20"/>
            <w:lang w:val="en-US"/>
          </w:rPr>
          <w:t>A</w:t>
        </w:r>
        <w:r w:rsidR="00FB53C6">
          <w:rPr>
            <w:b/>
            <w:sz w:val="20"/>
            <w:szCs w:val="20"/>
            <w:lang w:val="en-US"/>
          </w:rPr>
          <w:t>3</w:t>
        </w:r>
      </w:ins>
      <w:r w:rsidRPr="007474C2">
        <w:rPr>
          <w:b/>
          <w:sz w:val="20"/>
          <w:szCs w:val="20"/>
          <w:lang w:val="en-US"/>
        </w:rPr>
        <w:t>.</w:t>
      </w:r>
      <w:r w:rsidRPr="00E53A2B">
        <w:rPr>
          <w:sz w:val="20"/>
          <w:szCs w:val="20"/>
          <w:lang w:val="en-US"/>
        </w:rPr>
        <w:t xml:space="preserve"> </w:t>
      </w:r>
      <w:r>
        <w:rPr>
          <w:sz w:val="20"/>
          <w:szCs w:val="20"/>
          <w:lang w:val="en-US"/>
        </w:rPr>
        <w:t xml:space="preserve">Community weighted mean concentration of micronutrients in the canopy for the three investigated geochemical regions. </w:t>
      </w:r>
      <w:r w:rsidR="00440A7B">
        <w:rPr>
          <w:sz w:val="20"/>
          <w:szCs w:val="20"/>
          <w:lang w:val="en-US"/>
        </w:rPr>
        <w:t xml:space="preserve">(a) </w:t>
      </w:r>
      <w:r>
        <w:rPr>
          <w:sz w:val="20"/>
          <w:szCs w:val="20"/>
          <w:lang w:val="en-US"/>
        </w:rPr>
        <w:t xml:space="preserve">Leaf iron content, </w:t>
      </w:r>
      <w:r w:rsidR="00440A7B">
        <w:rPr>
          <w:sz w:val="20"/>
          <w:szCs w:val="20"/>
          <w:lang w:val="en-US"/>
        </w:rPr>
        <w:t xml:space="preserve">(b) </w:t>
      </w:r>
      <w:r>
        <w:rPr>
          <w:sz w:val="20"/>
          <w:szCs w:val="20"/>
          <w:lang w:val="en-US"/>
        </w:rPr>
        <w:t>leaf alumin</w:t>
      </w:r>
      <w:r w:rsidR="000B4551">
        <w:rPr>
          <w:sz w:val="20"/>
          <w:szCs w:val="20"/>
          <w:lang w:val="en-US"/>
        </w:rPr>
        <w:t>i</w:t>
      </w:r>
      <w:r>
        <w:rPr>
          <w:sz w:val="20"/>
          <w:szCs w:val="20"/>
          <w:lang w:val="en-US"/>
        </w:rPr>
        <w:t>um content, leaf manganese content, and leaf silicon content. The white dot in the cent</w:t>
      </w:r>
      <w:r w:rsidR="000B4551">
        <w:rPr>
          <w:sz w:val="20"/>
          <w:szCs w:val="20"/>
          <w:lang w:val="en-US"/>
        </w:rPr>
        <w:t>re</w:t>
      </w:r>
      <w:r>
        <w:rPr>
          <w:sz w:val="20"/>
          <w:szCs w:val="20"/>
          <w:lang w:val="en-US"/>
        </w:rPr>
        <w:t xml:space="preserve"> of the box plot represent</w:t>
      </w:r>
      <w:r w:rsidR="000B4551">
        <w:rPr>
          <w:sz w:val="20"/>
          <w:szCs w:val="20"/>
          <w:lang w:val="en-US"/>
        </w:rPr>
        <w:t>s</w:t>
      </w:r>
      <w:r>
        <w:rPr>
          <w:sz w:val="20"/>
          <w:szCs w:val="20"/>
          <w:lang w:val="en-US"/>
        </w:rPr>
        <w:t xml:space="preserve"> the mean value. </w:t>
      </w:r>
      <w:r w:rsidR="00C977DC">
        <w:rPr>
          <w:sz w:val="20"/>
          <w:szCs w:val="20"/>
          <w:lang w:val="en-US"/>
        </w:rPr>
        <w:t>The weighting factor is the proportion of community basal area to the total basal area of the plot.</w:t>
      </w:r>
    </w:p>
    <w:p w14:paraId="22F30A7F" w14:textId="77777777" w:rsidR="0071788D" w:rsidRPr="00E53A2B" w:rsidRDefault="0071788D" w:rsidP="00C977DC">
      <w:pPr>
        <w:jc w:val="both"/>
        <w:rPr>
          <w:sz w:val="20"/>
          <w:szCs w:val="20"/>
          <w:lang w:val="en-US"/>
        </w:rPr>
      </w:pPr>
    </w:p>
    <w:p w14:paraId="76F9B694" w14:textId="294463D6" w:rsidR="000B4551" w:rsidRPr="00B72169" w:rsidRDefault="000B4551" w:rsidP="00C977DC">
      <w:pPr>
        <w:pStyle w:val="ListParagraph"/>
        <w:numPr>
          <w:ilvl w:val="0"/>
          <w:numId w:val="12"/>
        </w:numPr>
        <w:jc w:val="both"/>
        <w:rPr>
          <w:sz w:val="20"/>
          <w:lang w:val="en-US"/>
        </w:rPr>
      </w:pPr>
      <w:r w:rsidRPr="00B72169">
        <w:rPr>
          <w:sz w:val="20"/>
          <w:lang w:val="en-US"/>
        </w:rPr>
        <w:lastRenderedPageBreak/>
        <w:t>Leaf Fe content differed between geochemical regions. Leaf Fe content was higher in the mafic region, followed by felsic and lower in the mixed sediment region</w:t>
      </w:r>
    </w:p>
    <w:p w14:paraId="15A79DC4" w14:textId="77777777" w:rsidR="000B4551" w:rsidRPr="00B72169" w:rsidRDefault="000B4551" w:rsidP="000B4551">
      <w:pPr>
        <w:pStyle w:val="ListParagraph"/>
        <w:ind w:left="783"/>
        <w:rPr>
          <w:sz w:val="20"/>
          <w:lang w:val="en-US"/>
        </w:rPr>
      </w:pPr>
    </w:p>
    <w:p w14:paraId="6A7D8CC2" w14:textId="590B6015" w:rsidR="000B4551" w:rsidRPr="00B72169" w:rsidRDefault="000B4551" w:rsidP="000B4551">
      <w:pPr>
        <w:pStyle w:val="ListParagraph"/>
        <w:numPr>
          <w:ilvl w:val="0"/>
          <w:numId w:val="10"/>
        </w:numPr>
        <w:rPr>
          <w:sz w:val="20"/>
          <w:lang w:val="en-US"/>
        </w:rPr>
      </w:pPr>
      <w:r w:rsidRPr="00B72169">
        <w:rPr>
          <w:sz w:val="20"/>
          <w:lang w:val="en-US"/>
        </w:rPr>
        <w:t>Leaf Al content was lower in the felsic region but there was no difference in mean Al content between mafic and the mixed regions</w:t>
      </w:r>
    </w:p>
    <w:p w14:paraId="568CB4B8" w14:textId="77777777" w:rsidR="000B4551" w:rsidRPr="00B72169" w:rsidRDefault="000B4551" w:rsidP="000B4551">
      <w:pPr>
        <w:pStyle w:val="ListParagraph"/>
        <w:rPr>
          <w:sz w:val="20"/>
          <w:lang w:val="en-US"/>
        </w:rPr>
      </w:pPr>
    </w:p>
    <w:p w14:paraId="3E9C60CA" w14:textId="6A425B2F" w:rsidR="000B4551" w:rsidRPr="00B72169" w:rsidRDefault="000B4551" w:rsidP="000B4551">
      <w:pPr>
        <w:pStyle w:val="ListParagraph"/>
        <w:numPr>
          <w:ilvl w:val="0"/>
          <w:numId w:val="10"/>
        </w:numPr>
        <w:rPr>
          <w:sz w:val="20"/>
          <w:lang w:val="en-US"/>
        </w:rPr>
      </w:pPr>
      <w:r w:rsidRPr="00B72169">
        <w:rPr>
          <w:sz w:val="20"/>
          <w:lang w:val="en-US"/>
        </w:rPr>
        <w:t xml:space="preserve">Despite the low amount of Mn in deeply weathered tropical soils, Mn plant uptake differed between regions with higher leaf Mn content observed in the mafic region. There was no difference in leaf Mn content between felsic and mixed sediment regions. </w:t>
      </w:r>
      <w:r w:rsidR="00B605FE" w:rsidRPr="00B72169">
        <w:rPr>
          <w:sz w:val="20"/>
          <w:lang w:val="en-US"/>
        </w:rPr>
        <w:t>Furthermore, t</w:t>
      </w:r>
      <w:r w:rsidRPr="00B72169">
        <w:rPr>
          <w:sz w:val="20"/>
          <w:lang w:val="en-US"/>
        </w:rPr>
        <w:t xml:space="preserve">he spread of leaf Mn between forest sites in </w:t>
      </w:r>
      <w:r w:rsidR="00B72169">
        <w:rPr>
          <w:sz w:val="20"/>
          <w:lang w:val="en-US"/>
        </w:rPr>
        <w:t xml:space="preserve">the </w:t>
      </w:r>
      <w:r w:rsidRPr="00B72169">
        <w:rPr>
          <w:sz w:val="20"/>
          <w:lang w:val="en-US"/>
        </w:rPr>
        <w:t>mafic</w:t>
      </w:r>
      <w:r w:rsidR="00B605FE" w:rsidRPr="00B72169">
        <w:rPr>
          <w:sz w:val="20"/>
          <w:lang w:val="en-US"/>
        </w:rPr>
        <w:t xml:space="preserve"> region</w:t>
      </w:r>
      <w:r w:rsidRPr="00B72169">
        <w:rPr>
          <w:sz w:val="20"/>
          <w:lang w:val="en-US"/>
        </w:rPr>
        <w:t xml:space="preserve"> was wider compared to their counterpart forest sites developed on felsic and mixed sediment </w:t>
      </w:r>
    </w:p>
    <w:p w14:paraId="405FAD83" w14:textId="77777777" w:rsidR="00AF21FF" w:rsidRPr="00AF21FF" w:rsidRDefault="00AF21FF" w:rsidP="00AF21FF">
      <w:pPr>
        <w:pStyle w:val="ListParagraph"/>
        <w:rPr>
          <w:lang w:val="en-US"/>
        </w:rPr>
      </w:pPr>
    </w:p>
    <w:p w14:paraId="7F5AEAFC" w14:textId="7D626F33" w:rsidR="00AF21FF" w:rsidRPr="00B72169" w:rsidRDefault="00B314DD" w:rsidP="000B4551">
      <w:pPr>
        <w:pStyle w:val="ListParagraph"/>
        <w:numPr>
          <w:ilvl w:val="0"/>
          <w:numId w:val="10"/>
        </w:numPr>
        <w:rPr>
          <w:sz w:val="20"/>
          <w:lang w:val="en-US"/>
        </w:rPr>
      </w:pPr>
      <w:r w:rsidRPr="00B72169">
        <w:rPr>
          <w:sz w:val="20"/>
          <w:lang w:val="en-US"/>
        </w:rPr>
        <w:t xml:space="preserve">The mean Si uptake was </w:t>
      </w:r>
      <w:r w:rsidR="00B605FE" w:rsidRPr="00B72169">
        <w:rPr>
          <w:sz w:val="20"/>
          <w:lang w:val="en-US"/>
        </w:rPr>
        <w:t>similarly</w:t>
      </w:r>
      <w:r w:rsidRPr="00B72169">
        <w:rPr>
          <w:sz w:val="20"/>
          <w:lang w:val="en-US"/>
        </w:rPr>
        <w:t xml:space="preserve"> lower across all investigated regions and the spread of leaf Si content was narrow</w:t>
      </w:r>
    </w:p>
    <w:p w14:paraId="1A4E77C8" w14:textId="4F55FCF0" w:rsidR="00920883" w:rsidRDefault="00920883" w:rsidP="00920883">
      <w:pPr>
        <w:rPr>
          <w:lang w:val="en-US"/>
        </w:rPr>
      </w:pPr>
    </w:p>
    <w:p w14:paraId="6E999313" w14:textId="1676C47E" w:rsidR="00920883" w:rsidRDefault="003D32E7" w:rsidP="00920883">
      <w:pPr>
        <w:jc w:val="center"/>
      </w:pPr>
      <w:r>
        <w:rPr>
          <w:noProof/>
          <w:lang w:val="de-CH" w:eastAsia="de-CH"/>
        </w:rPr>
        <w:drawing>
          <wp:inline distT="0" distB="0" distL="0" distR="0" wp14:anchorId="655CC966" wp14:editId="1EBD9AE4">
            <wp:extent cx="5957570" cy="488061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cro_topo.png"/>
                    <pic:cNvPicPr/>
                  </pic:nvPicPr>
                  <pic:blipFill>
                    <a:blip r:embed="rId17">
                      <a:extLst>
                        <a:ext uri="{28A0092B-C50C-407E-A947-70E740481C1C}">
                          <a14:useLocalDpi xmlns:a14="http://schemas.microsoft.com/office/drawing/2010/main" val="0"/>
                        </a:ext>
                      </a:extLst>
                    </a:blip>
                    <a:stretch>
                      <a:fillRect/>
                    </a:stretch>
                  </pic:blipFill>
                  <pic:spPr>
                    <a:xfrm>
                      <a:off x="0" y="0"/>
                      <a:ext cx="5957570" cy="4880610"/>
                    </a:xfrm>
                    <a:prstGeom prst="rect">
                      <a:avLst/>
                    </a:prstGeom>
                  </pic:spPr>
                </pic:pic>
              </a:graphicData>
            </a:graphic>
          </wp:inline>
        </w:drawing>
      </w:r>
    </w:p>
    <w:p w14:paraId="76DC04D7" w14:textId="7B92B069" w:rsidR="00C977DC" w:rsidRPr="00E53A2B" w:rsidRDefault="006F10C1" w:rsidP="00C977DC">
      <w:pPr>
        <w:jc w:val="both"/>
        <w:rPr>
          <w:sz w:val="20"/>
          <w:szCs w:val="20"/>
          <w:lang w:val="en-US"/>
        </w:rPr>
      </w:pPr>
      <w:r w:rsidRPr="00920883">
        <w:rPr>
          <w:b/>
          <w:sz w:val="20"/>
          <w:szCs w:val="20"/>
          <w:lang w:val="en-US"/>
        </w:rPr>
        <w:t xml:space="preserve">Figure </w:t>
      </w:r>
      <w:del w:id="1938" w:author="doetters" w:date="2022-03-28T10:26:00Z">
        <w:r w:rsidRPr="00920883" w:rsidDel="00FB53C6">
          <w:rPr>
            <w:b/>
            <w:sz w:val="20"/>
            <w:szCs w:val="20"/>
            <w:lang w:val="en-US"/>
          </w:rPr>
          <w:delText>A2</w:delText>
        </w:r>
      </w:del>
      <w:ins w:id="1939" w:author="doetters" w:date="2022-03-28T10:26:00Z">
        <w:r w:rsidR="00FB53C6" w:rsidRPr="00920883">
          <w:rPr>
            <w:b/>
            <w:sz w:val="20"/>
            <w:szCs w:val="20"/>
            <w:lang w:val="en-US"/>
          </w:rPr>
          <w:t>A</w:t>
        </w:r>
        <w:r w:rsidR="00FB53C6">
          <w:rPr>
            <w:b/>
            <w:sz w:val="20"/>
            <w:szCs w:val="20"/>
            <w:lang w:val="en-US"/>
          </w:rPr>
          <w:t>4</w:t>
        </w:r>
      </w:ins>
      <w:r w:rsidRPr="00E53A2B">
        <w:rPr>
          <w:sz w:val="20"/>
          <w:szCs w:val="20"/>
          <w:lang w:val="en-US"/>
        </w:rPr>
        <w:t xml:space="preserve">: </w:t>
      </w:r>
      <w:r w:rsidR="003D32E7">
        <w:rPr>
          <w:sz w:val="20"/>
          <w:szCs w:val="20"/>
          <w:lang w:val="en-US"/>
        </w:rPr>
        <w:t>Community weighted mean c</w:t>
      </w:r>
      <w:r>
        <w:rPr>
          <w:sz w:val="20"/>
          <w:szCs w:val="20"/>
          <w:lang w:val="en-US"/>
        </w:rPr>
        <w:t xml:space="preserve">oncentration of </w:t>
      </w:r>
      <w:r w:rsidR="003D32E7">
        <w:rPr>
          <w:sz w:val="20"/>
          <w:szCs w:val="20"/>
          <w:lang w:val="en-US"/>
        </w:rPr>
        <w:t>micro</w:t>
      </w:r>
      <w:r>
        <w:rPr>
          <w:sz w:val="20"/>
          <w:szCs w:val="20"/>
          <w:lang w:val="en-US"/>
        </w:rPr>
        <w:t>nutrients in the canopy along topographic positions</w:t>
      </w:r>
      <w:r w:rsidR="003D32E7">
        <w:rPr>
          <w:sz w:val="20"/>
          <w:szCs w:val="20"/>
          <w:lang w:val="en-US"/>
        </w:rPr>
        <w:t xml:space="preserve"> (PL: Plataue, UP: Upper slope, MS: Midslope, V: Valley)</w:t>
      </w:r>
      <w:r>
        <w:rPr>
          <w:sz w:val="20"/>
          <w:szCs w:val="20"/>
          <w:lang w:val="en-US"/>
        </w:rPr>
        <w:t xml:space="preserve"> for the three investigated geochemical regions. </w:t>
      </w:r>
      <w:r w:rsidR="00440A7B">
        <w:rPr>
          <w:sz w:val="20"/>
          <w:szCs w:val="20"/>
          <w:lang w:val="en-US"/>
        </w:rPr>
        <w:t>(a) Leaf iron content, (b) leaf aluminium content, leaf manganese content, and leaf silicon content.</w:t>
      </w:r>
      <w:r>
        <w:rPr>
          <w:sz w:val="20"/>
          <w:szCs w:val="20"/>
          <w:lang w:val="en-US"/>
        </w:rPr>
        <w:t xml:space="preserve"> </w:t>
      </w:r>
      <w:r w:rsidR="00C977DC">
        <w:rPr>
          <w:sz w:val="20"/>
          <w:szCs w:val="20"/>
          <w:lang w:val="en-US"/>
        </w:rPr>
        <w:t>The weighting factor is the proportion of community basal area to the total basal area of the plot.</w:t>
      </w:r>
    </w:p>
    <w:p w14:paraId="3B26B2AE" w14:textId="77777777" w:rsidR="009F620F" w:rsidRPr="00E53A2B" w:rsidRDefault="009F620F" w:rsidP="00AF21FF">
      <w:pPr>
        <w:jc w:val="both"/>
        <w:rPr>
          <w:sz w:val="20"/>
          <w:szCs w:val="20"/>
          <w:lang w:val="en-US"/>
        </w:rPr>
      </w:pPr>
    </w:p>
    <w:p w14:paraId="7010D09D" w14:textId="74550FF8" w:rsidR="006F10C1" w:rsidRPr="00B72169" w:rsidRDefault="008A6890" w:rsidP="007A7842">
      <w:pPr>
        <w:pStyle w:val="ListParagraph"/>
        <w:numPr>
          <w:ilvl w:val="0"/>
          <w:numId w:val="11"/>
        </w:numPr>
        <w:jc w:val="both"/>
        <w:rPr>
          <w:sz w:val="20"/>
          <w:lang w:val="en-US"/>
        </w:rPr>
      </w:pPr>
      <w:r w:rsidRPr="00B72169">
        <w:rPr>
          <w:sz w:val="20"/>
          <w:lang w:val="en-US"/>
        </w:rPr>
        <w:t>In general, w</w:t>
      </w:r>
      <w:r w:rsidR="007A7842" w:rsidRPr="00B72169">
        <w:rPr>
          <w:sz w:val="20"/>
          <w:lang w:val="en-US"/>
        </w:rPr>
        <w:t xml:space="preserve">ithin each geochemical region, </w:t>
      </w:r>
      <w:r w:rsidRPr="00B72169">
        <w:rPr>
          <w:sz w:val="20"/>
          <w:lang w:val="en-US"/>
        </w:rPr>
        <w:t xml:space="preserve">we found patterns in </w:t>
      </w:r>
      <w:r w:rsidR="007A7842" w:rsidRPr="00B72169">
        <w:rPr>
          <w:sz w:val="20"/>
          <w:lang w:val="en-US"/>
        </w:rPr>
        <w:t xml:space="preserve">micronutrients </w:t>
      </w:r>
      <w:r w:rsidRPr="00B72169">
        <w:rPr>
          <w:sz w:val="20"/>
          <w:lang w:val="en-US"/>
        </w:rPr>
        <w:t xml:space="preserve">related to local </w:t>
      </w:r>
      <w:r w:rsidR="007A7842" w:rsidRPr="00B72169">
        <w:rPr>
          <w:sz w:val="20"/>
          <w:lang w:val="en-US"/>
        </w:rPr>
        <w:t>topographic positions</w:t>
      </w:r>
    </w:p>
    <w:p w14:paraId="6C8BACF6" w14:textId="77777777" w:rsidR="000F64FD" w:rsidRPr="00B72169" w:rsidRDefault="000F64FD" w:rsidP="000F64FD">
      <w:pPr>
        <w:pStyle w:val="ListParagraph"/>
        <w:jc w:val="both"/>
        <w:rPr>
          <w:sz w:val="20"/>
          <w:lang w:val="en-US"/>
        </w:rPr>
      </w:pPr>
    </w:p>
    <w:p w14:paraId="3BD18F2D" w14:textId="350401F1" w:rsidR="007A7842" w:rsidRPr="00B72169" w:rsidRDefault="00B00226" w:rsidP="007A7842">
      <w:pPr>
        <w:pStyle w:val="ListParagraph"/>
        <w:numPr>
          <w:ilvl w:val="0"/>
          <w:numId w:val="11"/>
        </w:numPr>
        <w:jc w:val="both"/>
        <w:rPr>
          <w:sz w:val="20"/>
          <w:lang w:val="en-US"/>
        </w:rPr>
      </w:pPr>
      <w:r>
        <w:rPr>
          <w:sz w:val="20"/>
          <w:lang w:val="en-US"/>
        </w:rPr>
        <w:t>V</w:t>
      </w:r>
      <w:r w:rsidR="007A7842" w:rsidRPr="00B72169">
        <w:rPr>
          <w:sz w:val="20"/>
          <w:lang w:val="en-US"/>
        </w:rPr>
        <w:t>alley positions were depleted in</w:t>
      </w:r>
      <w:r w:rsidR="004C4174" w:rsidRPr="00B72169">
        <w:rPr>
          <w:sz w:val="20"/>
          <w:lang w:val="en-US"/>
        </w:rPr>
        <w:t xml:space="preserve"> leaf</w:t>
      </w:r>
      <w:r w:rsidR="007A7842" w:rsidRPr="00B72169">
        <w:rPr>
          <w:sz w:val="20"/>
          <w:lang w:val="en-US"/>
        </w:rPr>
        <w:t xml:space="preserve"> micronutrients</w:t>
      </w:r>
    </w:p>
    <w:p w14:paraId="678D8CBC" w14:textId="77777777" w:rsidR="000F64FD" w:rsidRPr="00B72169" w:rsidRDefault="000F64FD" w:rsidP="000F64FD">
      <w:pPr>
        <w:pStyle w:val="ListParagraph"/>
        <w:jc w:val="both"/>
        <w:rPr>
          <w:sz w:val="20"/>
          <w:lang w:val="en-US"/>
        </w:rPr>
      </w:pPr>
    </w:p>
    <w:p w14:paraId="5A6F0FE3" w14:textId="33FF2BB4" w:rsidR="00A3032D" w:rsidRPr="00B72169" w:rsidRDefault="004C4174" w:rsidP="000814CC">
      <w:pPr>
        <w:pStyle w:val="ListParagraph"/>
        <w:numPr>
          <w:ilvl w:val="0"/>
          <w:numId w:val="11"/>
        </w:numPr>
        <w:jc w:val="both"/>
        <w:rPr>
          <w:sz w:val="20"/>
          <w:lang w:val="en-US"/>
        </w:rPr>
      </w:pPr>
      <w:r w:rsidRPr="00B72169">
        <w:rPr>
          <w:sz w:val="20"/>
          <w:lang w:val="en-US"/>
        </w:rPr>
        <w:t>L</w:t>
      </w:r>
      <w:r w:rsidR="007A7842" w:rsidRPr="00B72169">
        <w:rPr>
          <w:sz w:val="20"/>
          <w:lang w:val="en-US"/>
        </w:rPr>
        <w:t xml:space="preserve">eaf Fe content decreased </w:t>
      </w:r>
      <w:r w:rsidR="007979C9" w:rsidRPr="00B72169">
        <w:rPr>
          <w:sz w:val="20"/>
          <w:lang w:val="en-US"/>
        </w:rPr>
        <w:t xml:space="preserve">along </w:t>
      </w:r>
      <w:r w:rsidR="007A7842" w:rsidRPr="00B72169">
        <w:rPr>
          <w:sz w:val="20"/>
          <w:lang w:val="en-US"/>
        </w:rPr>
        <w:t xml:space="preserve">with </w:t>
      </w:r>
      <w:r w:rsidR="007979C9" w:rsidRPr="00B72169">
        <w:rPr>
          <w:sz w:val="20"/>
          <w:lang w:val="en-US"/>
        </w:rPr>
        <w:t xml:space="preserve">the </w:t>
      </w:r>
      <w:r w:rsidR="007A7842" w:rsidRPr="00B72169">
        <w:rPr>
          <w:sz w:val="20"/>
          <w:lang w:val="en-US"/>
        </w:rPr>
        <w:t>slo</w:t>
      </w:r>
      <w:r w:rsidR="007979C9" w:rsidRPr="00B72169">
        <w:rPr>
          <w:sz w:val="20"/>
          <w:lang w:val="en-US"/>
        </w:rPr>
        <w:t>pe</w:t>
      </w:r>
      <w:r w:rsidR="007A7842" w:rsidRPr="00B72169">
        <w:rPr>
          <w:sz w:val="20"/>
          <w:lang w:val="en-US"/>
        </w:rPr>
        <w:t xml:space="preserve"> and patterns related to the slope positions were strong in mafic compared to felsic and mixed regions</w:t>
      </w:r>
      <w:r w:rsidR="00185AC3" w:rsidRPr="00B72169">
        <w:rPr>
          <w:sz w:val="20"/>
          <w:lang w:val="en-US"/>
        </w:rPr>
        <w:t>.</w:t>
      </w:r>
      <w:r w:rsidR="007A7842" w:rsidRPr="00B72169">
        <w:rPr>
          <w:sz w:val="20"/>
          <w:lang w:val="en-US"/>
        </w:rPr>
        <w:t xml:space="preserve"> </w:t>
      </w:r>
      <w:r w:rsidR="00A3032D" w:rsidRPr="00B72169">
        <w:rPr>
          <w:sz w:val="20"/>
          <w:lang w:val="en-US"/>
        </w:rPr>
        <w:t xml:space="preserve">In the felsic region, leaf Fe decreased </w:t>
      </w:r>
      <w:r w:rsidR="00185AC3" w:rsidRPr="00B72169">
        <w:rPr>
          <w:sz w:val="20"/>
          <w:lang w:val="en-US"/>
        </w:rPr>
        <w:t>with</w:t>
      </w:r>
      <w:r w:rsidR="00A3032D" w:rsidRPr="00B72169">
        <w:rPr>
          <w:sz w:val="20"/>
          <w:lang w:val="en-US"/>
        </w:rPr>
        <w:t xml:space="preserve"> sl</w:t>
      </w:r>
      <w:r w:rsidR="007979C9" w:rsidRPr="00B72169">
        <w:rPr>
          <w:sz w:val="20"/>
          <w:lang w:val="en-US"/>
        </w:rPr>
        <w:t>ope</w:t>
      </w:r>
      <w:r w:rsidR="00A3032D" w:rsidRPr="00B72169">
        <w:rPr>
          <w:sz w:val="20"/>
          <w:lang w:val="en-US"/>
        </w:rPr>
        <w:t xml:space="preserve"> but then increased in the valley positions</w:t>
      </w:r>
      <w:r w:rsidR="00185AC3" w:rsidRPr="00B72169">
        <w:rPr>
          <w:sz w:val="20"/>
          <w:lang w:val="en-US"/>
        </w:rPr>
        <w:t>. In contrast, i</w:t>
      </w:r>
      <w:r w:rsidR="00A3032D" w:rsidRPr="00B72169">
        <w:rPr>
          <w:sz w:val="20"/>
          <w:lang w:val="en-US"/>
        </w:rPr>
        <w:t xml:space="preserve">n </w:t>
      </w:r>
      <w:r w:rsidR="00185AC3" w:rsidRPr="00B72169">
        <w:rPr>
          <w:sz w:val="20"/>
          <w:lang w:val="en-US"/>
        </w:rPr>
        <w:t xml:space="preserve">the </w:t>
      </w:r>
      <w:r w:rsidR="00A3032D" w:rsidRPr="00B72169">
        <w:rPr>
          <w:sz w:val="20"/>
          <w:lang w:val="en-US"/>
        </w:rPr>
        <w:t>mixed sediment region</w:t>
      </w:r>
      <w:r w:rsidR="00185AC3" w:rsidRPr="00B72169">
        <w:rPr>
          <w:sz w:val="20"/>
          <w:lang w:val="en-US"/>
        </w:rPr>
        <w:t>,</w:t>
      </w:r>
      <w:r w:rsidR="00A3032D" w:rsidRPr="00B72169">
        <w:rPr>
          <w:sz w:val="20"/>
          <w:lang w:val="en-US"/>
        </w:rPr>
        <w:t xml:space="preserve"> leaf Fe </w:t>
      </w:r>
      <w:r w:rsidR="00185AC3" w:rsidRPr="00B72169">
        <w:rPr>
          <w:sz w:val="20"/>
          <w:lang w:val="en-US"/>
        </w:rPr>
        <w:t>increased with slope but then decreased in the valley position</w:t>
      </w:r>
      <w:r w:rsidR="00A3032D" w:rsidRPr="00B72169">
        <w:rPr>
          <w:sz w:val="20"/>
          <w:lang w:val="en-US"/>
        </w:rPr>
        <w:t xml:space="preserve"> </w:t>
      </w:r>
    </w:p>
    <w:p w14:paraId="4E26C1C5" w14:textId="27ECB494" w:rsidR="00A3032D" w:rsidRPr="00B72169" w:rsidRDefault="00185AC3" w:rsidP="007A7842">
      <w:pPr>
        <w:pStyle w:val="ListParagraph"/>
        <w:numPr>
          <w:ilvl w:val="0"/>
          <w:numId w:val="11"/>
        </w:numPr>
        <w:jc w:val="both"/>
        <w:rPr>
          <w:sz w:val="20"/>
          <w:lang w:val="en-US"/>
        </w:rPr>
      </w:pPr>
      <w:r w:rsidRPr="00B72169">
        <w:rPr>
          <w:sz w:val="20"/>
          <w:lang w:val="en-US"/>
        </w:rPr>
        <w:t>L</w:t>
      </w:r>
      <w:r w:rsidR="00A3032D" w:rsidRPr="00B72169">
        <w:rPr>
          <w:sz w:val="20"/>
          <w:lang w:val="en-US"/>
        </w:rPr>
        <w:t>eaf Al content decreas</w:t>
      </w:r>
      <w:r w:rsidR="007979C9" w:rsidRPr="00B72169">
        <w:rPr>
          <w:sz w:val="20"/>
          <w:lang w:val="en-US"/>
        </w:rPr>
        <w:t>e along with the</w:t>
      </w:r>
      <w:r w:rsidR="00A3032D" w:rsidRPr="00B72169">
        <w:rPr>
          <w:sz w:val="20"/>
          <w:lang w:val="en-US"/>
        </w:rPr>
        <w:t xml:space="preserve"> slope across all regions except in the valley position</w:t>
      </w:r>
      <w:r w:rsidR="007979C9" w:rsidRPr="00B72169">
        <w:rPr>
          <w:sz w:val="20"/>
          <w:lang w:val="en-US"/>
        </w:rPr>
        <w:t>s</w:t>
      </w:r>
      <w:r w:rsidR="00A3032D" w:rsidRPr="00B72169">
        <w:rPr>
          <w:sz w:val="20"/>
          <w:lang w:val="en-US"/>
        </w:rPr>
        <w:t xml:space="preserve"> of the felsic region</w:t>
      </w:r>
    </w:p>
    <w:p w14:paraId="38B95E0A" w14:textId="77777777" w:rsidR="00B6264B" w:rsidRPr="00B72169" w:rsidRDefault="00B6264B" w:rsidP="00B6264B">
      <w:pPr>
        <w:pStyle w:val="ListParagraph"/>
        <w:jc w:val="both"/>
        <w:rPr>
          <w:sz w:val="20"/>
          <w:lang w:val="en-US"/>
        </w:rPr>
      </w:pPr>
    </w:p>
    <w:p w14:paraId="4C300508" w14:textId="25927193" w:rsidR="00B6264B" w:rsidRPr="00B72169" w:rsidRDefault="00B6264B" w:rsidP="00B6264B">
      <w:pPr>
        <w:pStyle w:val="ListParagraph"/>
        <w:numPr>
          <w:ilvl w:val="0"/>
          <w:numId w:val="11"/>
        </w:numPr>
        <w:jc w:val="both"/>
        <w:rPr>
          <w:sz w:val="20"/>
          <w:lang w:val="en-US"/>
        </w:rPr>
      </w:pPr>
      <w:r w:rsidRPr="00B72169">
        <w:rPr>
          <w:sz w:val="20"/>
          <w:lang w:val="en-US"/>
        </w:rPr>
        <w:t xml:space="preserve">For Mn, in the mafic region, leaf Mn content decreased with slope but </w:t>
      </w:r>
      <w:r w:rsidR="007979C9" w:rsidRPr="00B72169">
        <w:rPr>
          <w:sz w:val="20"/>
          <w:lang w:val="en-US"/>
        </w:rPr>
        <w:t xml:space="preserve">not </w:t>
      </w:r>
      <w:r w:rsidRPr="00B72169">
        <w:rPr>
          <w:sz w:val="20"/>
          <w:lang w:val="en-US"/>
        </w:rPr>
        <w:t xml:space="preserve">in </w:t>
      </w:r>
      <w:r w:rsidR="007979C9" w:rsidRPr="00B72169">
        <w:rPr>
          <w:sz w:val="20"/>
          <w:lang w:val="en-US"/>
        </w:rPr>
        <w:t xml:space="preserve">the </w:t>
      </w:r>
      <w:r w:rsidRPr="00B72169">
        <w:rPr>
          <w:sz w:val="20"/>
          <w:lang w:val="en-US"/>
        </w:rPr>
        <w:t>felsic and mixed sediment region</w:t>
      </w:r>
      <w:r w:rsidR="007979C9" w:rsidRPr="00B72169">
        <w:rPr>
          <w:sz w:val="20"/>
          <w:lang w:val="en-US"/>
        </w:rPr>
        <w:t>s. In felsic and mixed sediment regions, l</w:t>
      </w:r>
      <w:r w:rsidRPr="00B72169">
        <w:rPr>
          <w:sz w:val="20"/>
          <w:lang w:val="en-US"/>
        </w:rPr>
        <w:t>eaf Mn was higher on sloping positions compared to plateau and valley positions</w:t>
      </w:r>
    </w:p>
    <w:p w14:paraId="476D7696" w14:textId="77777777" w:rsidR="00B6264B" w:rsidRPr="00B72169" w:rsidRDefault="00B6264B" w:rsidP="00B6264B">
      <w:pPr>
        <w:pStyle w:val="ListParagraph"/>
        <w:rPr>
          <w:sz w:val="20"/>
          <w:lang w:val="en-US"/>
        </w:rPr>
      </w:pPr>
    </w:p>
    <w:p w14:paraId="004CC3B4" w14:textId="43EE6990" w:rsidR="00B6264B" w:rsidRPr="00B72169" w:rsidRDefault="00CA2B2E" w:rsidP="00B6264B">
      <w:pPr>
        <w:pStyle w:val="ListParagraph"/>
        <w:numPr>
          <w:ilvl w:val="0"/>
          <w:numId w:val="11"/>
        </w:numPr>
        <w:jc w:val="both"/>
        <w:rPr>
          <w:sz w:val="20"/>
          <w:lang w:val="en-US"/>
        </w:rPr>
      </w:pPr>
      <w:r w:rsidRPr="00B72169">
        <w:rPr>
          <w:sz w:val="20"/>
          <w:lang w:val="en-US"/>
        </w:rPr>
        <w:t xml:space="preserve">Leaf </w:t>
      </w:r>
      <w:r w:rsidR="00B6264B" w:rsidRPr="00B72169">
        <w:rPr>
          <w:sz w:val="20"/>
          <w:lang w:val="en-US"/>
        </w:rPr>
        <w:t xml:space="preserve">Si </w:t>
      </w:r>
      <w:r w:rsidRPr="00B72169">
        <w:rPr>
          <w:sz w:val="20"/>
          <w:lang w:val="en-US"/>
        </w:rPr>
        <w:t xml:space="preserve">decreased along with the slope in the mafic while it increased with </w:t>
      </w:r>
      <w:r w:rsidR="00B72169">
        <w:rPr>
          <w:sz w:val="20"/>
          <w:lang w:val="en-US"/>
        </w:rPr>
        <w:t xml:space="preserve">the </w:t>
      </w:r>
      <w:r w:rsidRPr="00B72169">
        <w:rPr>
          <w:sz w:val="20"/>
          <w:lang w:val="en-US"/>
        </w:rPr>
        <w:t xml:space="preserve">slope in </w:t>
      </w:r>
      <w:r w:rsidR="00B72169">
        <w:rPr>
          <w:sz w:val="20"/>
          <w:lang w:val="en-US"/>
        </w:rPr>
        <w:t xml:space="preserve">the </w:t>
      </w:r>
      <w:r w:rsidRPr="00B72169">
        <w:rPr>
          <w:sz w:val="20"/>
          <w:lang w:val="en-US"/>
        </w:rPr>
        <w:t>felsic region. There w</w:t>
      </w:r>
      <w:r w:rsidR="00B72169">
        <w:rPr>
          <w:sz w:val="20"/>
          <w:lang w:val="en-US"/>
        </w:rPr>
        <w:t>ere</w:t>
      </w:r>
      <w:r w:rsidRPr="00B72169">
        <w:rPr>
          <w:sz w:val="20"/>
          <w:lang w:val="en-US"/>
        </w:rPr>
        <w:t xml:space="preserve"> no consistent patterns in leaf Si related to topography in the mixed sediment region</w:t>
      </w:r>
      <w:commentRangeEnd w:id="1890"/>
      <w:r w:rsidR="002E16A1">
        <w:rPr>
          <w:rStyle w:val="CommentReference"/>
        </w:rPr>
        <w:commentReference w:id="1890"/>
      </w:r>
    </w:p>
    <w:p w14:paraId="74B879D1" w14:textId="77777777" w:rsidR="00A3032D" w:rsidRPr="00A3032D" w:rsidRDefault="00A3032D" w:rsidP="00A3032D">
      <w:pPr>
        <w:jc w:val="both"/>
        <w:rPr>
          <w:lang w:val="en-US"/>
        </w:rPr>
      </w:pPr>
    </w:p>
    <w:p w14:paraId="17991DCB" w14:textId="0DCF6907" w:rsidR="00920883" w:rsidRPr="00AF21FF" w:rsidDel="00FB53C6" w:rsidRDefault="00920883" w:rsidP="00920883">
      <w:pPr>
        <w:jc w:val="center"/>
        <w:rPr>
          <w:del w:id="1940" w:author="doetters" w:date="2022-03-28T10:28:00Z"/>
          <w:lang w:val="en-US"/>
        </w:rPr>
      </w:pPr>
    </w:p>
    <w:p w14:paraId="20B2FA10" w14:textId="785662F0" w:rsidR="009E19B2" w:rsidDel="002E16A1" w:rsidRDefault="00DA0B68" w:rsidP="005C523B">
      <w:pPr>
        <w:rPr>
          <w:moveFrom w:id="1941" w:author="doetters" w:date="2022-03-28T10:19:00Z"/>
        </w:rPr>
      </w:pPr>
      <w:moveFromRangeStart w:id="1942" w:author="doetters" w:date="2022-03-28T10:19:00Z" w:name="move99355185"/>
      <w:moveFrom w:id="1943" w:author="doetters" w:date="2022-03-28T10:19:00Z">
        <w:r w:rsidDel="002E16A1">
          <w:rPr>
            <w:noProof/>
            <w:lang w:val="de-CH" w:eastAsia="de-CH"/>
          </w:rPr>
          <w:drawing>
            <wp:inline distT="0" distB="0" distL="0" distR="0" wp14:anchorId="013C95D6" wp14:editId="1E60B392">
              <wp:extent cx="5957570" cy="27959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_map.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2795905"/>
                      </a:xfrm>
                      <a:prstGeom prst="rect">
                        <a:avLst/>
                      </a:prstGeom>
                    </pic:spPr>
                  </pic:pic>
                </a:graphicData>
              </a:graphic>
            </wp:inline>
          </w:drawing>
        </w:r>
      </w:moveFrom>
    </w:p>
    <w:p w14:paraId="68F00DC2" w14:textId="6476A07B" w:rsidR="00E30B0E" w:rsidRPr="00920883" w:rsidDel="002E16A1" w:rsidRDefault="00E30B0E" w:rsidP="00E30B0E">
      <w:pPr>
        <w:jc w:val="both"/>
        <w:rPr>
          <w:moveFrom w:id="1944" w:author="doetters" w:date="2022-03-28T10:19:00Z"/>
          <w:sz w:val="20"/>
          <w:lang w:val="en-US"/>
        </w:rPr>
      </w:pPr>
      <w:moveFrom w:id="1945" w:author="doetters" w:date="2022-03-28T10:19:00Z">
        <w:r w:rsidRPr="0046266F" w:rsidDel="002E16A1">
          <w:rPr>
            <w:b/>
            <w:sz w:val="20"/>
          </w:rPr>
          <w:t>Figure A3.</w:t>
        </w:r>
        <w:r w:rsidRPr="0046266F" w:rsidDel="002E16A1">
          <w:rPr>
            <w:sz w:val="20"/>
          </w:rPr>
          <w:t xml:space="preserve"> Pearson correlations between canopy chemistry (leaf carbon, leaf nitrogen content, leaf phosphorus content, leaf CN ratio,  leaf NP ratio, leaf CP ratio, leaf calcium content, leaf potassium, leaf magnesium content, and leaf sodium content ) and soil geochemical properties (total carbon, total nitrogen, bioavailable phosphorus, clay content, silt content, sand content, pH, base saturation in potential cation exchange capacity (CEC), CEC, base saturation in effective cation exchange capacity (ECEC), ECEC, exchangeable magnesium, exchangeable calcium, exchangeable potassium, sum of bases, exchangeable alumin</w:t>
        </w:r>
        <w:r w:rsidR="00EC0D2B" w:rsidRPr="0046266F" w:rsidDel="002E16A1">
          <w:rPr>
            <w:sz w:val="20"/>
          </w:rPr>
          <w:t>i</w:t>
        </w:r>
        <w:r w:rsidRPr="0046266F" w:rsidDel="002E16A1">
          <w:rPr>
            <w:sz w:val="20"/>
          </w:rPr>
          <w:t xml:space="preserve">um, total Ca, total K, total Mg, total Na, total reserve base and total P). </w:t>
        </w:r>
        <w:r w:rsidDel="002E16A1">
          <w:rPr>
            <w:sz w:val="20"/>
            <w:lang w:val="en-US"/>
          </w:rPr>
          <w:t>Blank</w:t>
        </w:r>
        <w:r w:rsidRPr="00003ED0" w:rsidDel="002E16A1">
          <w:rPr>
            <w:sz w:val="20"/>
            <w:lang w:val="en-US"/>
          </w:rPr>
          <w:t xml:space="preserve"> cells indicate non-significant correlations, p-value </w:t>
        </w:r>
        <w:r w:rsidRPr="00003ED0" w:rsidDel="002E16A1">
          <w:rPr>
            <w:rFonts w:eastAsia="Arial Unicode MS"/>
            <w:sz w:val="20"/>
            <w:lang w:val="en-US"/>
          </w:rPr>
          <w:t>≤ 0.05</w:t>
        </w:r>
        <w:r w:rsidRPr="00003ED0" w:rsidDel="002E16A1">
          <w:rPr>
            <w:sz w:val="20"/>
            <w:lang w:val="en-US"/>
          </w:rPr>
          <w:t>.</w:t>
        </w:r>
      </w:moveFrom>
    </w:p>
    <w:p w14:paraId="65F64C40" w14:textId="35F7843F" w:rsidR="00003ED0" w:rsidRPr="00EC0D2B" w:rsidDel="002E16A1" w:rsidRDefault="00003ED0" w:rsidP="005C523B">
      <w:pPr>
        <w:rPr>
          <w:moveFrom w:id="1946" w:author="doetters" w:date="2022-03-28T10:19:00Z"/>
          <w:lang w:val="en-US"/>
        </w:rPr>
      </w:pPr>
    </w:p>
    <w:p w14:paraId="6AA50154" w14:textId="2E14F4E1" w:rsidR="00A34D3B" w:rsidRPr="0019182E" w:rsidDel="002E16A1" w:rsidRDefault="001D65D1" w:rsidP="00291361">
      <w:pPr>
        <w:pStyle w:val="ListParagraph"/>
        <w:numPr>
          <w:ilvl w:val="0"/>
          <w:numId w:val="6"/>
        </w:numPr>
        <w:rPr>
          <w:moveFrom w:id="1947" w:author="doetters" w:date="2022-03-28T10:19:00Z"/>
          <w:sz w:val="20"/>
          <w:lang w:val="en-US"/>
        </w:rPr>
      </w:pPr>
      <w:moveFrom w:id="1948" w:author="doetters" w:date="2022-03-28T10:19:00Z">
        <w:r w:rsidRPr="0019182E" w:rsidDel="002E16A1">
          <w:rPr>
            <w:sz w:val="20"/>
            <w:lang w:val="en-US"/>
          </w:rPr>
          <w:t>Overall canopy chemistry strongly correlate</w:t>
        </w:r>
        <w:r w:rsidR="00291361" w:rsidRPr="0019182E" w:rsidDel="002E16A1">
          <w:rPr>
            <w:sz w:val="20"/>
            <w:lang w:val="en-US"/>
          </w:rPr>
          <w:t>d</w:t>
        </w:r>
        <w:r w:rsidRPr="0019182E" w:rsidDel="002E16A1">
          <w:rPr>
            <w:sz w:val="20"/>
            <w:lang w:val="en-US"/>
          </w:rPr>
          <w:t xml:space="preserve"> with</w:t>
        </w:r>
        <w:r w:rsidR="00A34D3B" w:rsidRPr="0019182E" w:rsidDel="002E16A1">
          <w:rPr>
            <w:sz w:val="20"/>
            <w:lang w:val="en-US"/>
          </w:rPr>
          <w:t xml:space="preserve"> geochemical soil properties</w:t>
        </w:r>
        <w:r w:rsidR="0019182E" w:rsidDel="002E16A1">
          <w:rPr>
            <w:sz w:val="20"/>
            <w:lang w:val="en-US"/>
          </w:rPr>
          <w:t>,</w:t>
        </w:r>
        <w:r w:rsidR="00E330B7" w:rsidRPr="0019182E" w:rsidDel="002E16A1">
          <w:rPr>
            <w:sz w:val="20"/>
            <w:lang w:val="en-US"/>
          </w:rPr>
          <w:t xml:space="preserve"> </w:t>
        </w:r>
        <w:r w:rsidR="00291361" w:rsidRPr="0019182E" w:rsidDel="002E16A1">
          <w:rPr>
            <w:sz w:val="20"/>
            <w:lang w:val="en-US"/>
          </w:rPr>
          <w:t>especially</w:t>
        </w:r>
        <w:r w:rsidR="00A34D3B" w:rsidRPr="0019182E" w:rsidDel="002E16A1">
          <w:rPr>
            <w:sz w:val="20"/>
            <w:lang w:val="en-US"/>
          </w:rPr>
          <w:t xml:space="preserve"> soil fertility indicators </w:t>
        </w:r>
      </w:moveFrom>
    </w:p>
    <w:p w14:paraId="4BA9092C" w14:textId="75031608" w:rsidR="00A34D3B" w:rsidRPr="0019182E" w:rsidDel="002E16A1" w:rsidRDefault="00A34D3B" w:rsidP="00A34D3B">
      <w:pPr>
        <w:pStyle w:val="ListParagraph"/>
        <w:rPr>
          <w:moveFrom w:id="1949" w:author="doetters" w:date="2022-03-28T10:19:00Z"/>
          <w:sz w:val="20"/>
          <w:lang w:val="en-US"/>
        </w:rPr>
      </w:pPr>
    </w:p>
    <w:p w14:paraId="529A6014" w14:textId="30F5A557" w:rsidR="00A34D3B" w:rsidRPr="0019182E" w:rsidDel="002E16A1" w:rsidRDefault="00291361" w:rsidP="00A34D3B">
      <w:pPr>
        <w:pStyle w:val="ListParagraph"/>
        <w:numPr>
          <w:ilvl w:val="0"/>
          <w:numId w:val="6"/>
        </w:numPr>
        <w:rPr>
          <w:moveFrom w:id="1950" w:author="doetters" w:date="2022-03-28T10:19:00Z"/>
          <w:sz w:val="20"/>
          <w:lang w:val="en-US"/>
        </w:rPr>
      </w:pPr>
      <w:moveFrom w:id="1951" w:author="doetters" w:date="2022-03-28T10:19:00Z">
        <w:r w:rsidRPr="0019182E" w:rsidDel="002E16A1">
          <w:rPr>
            <w:sz w:val="20"/>
            <w:lang w:val="en-US"/>
          </w:rPr>
          <w:t>There was</w:t>
        </w:r>
        <w:r w:rsidR="00EC0D2B" w:rsidRPr="0019182E" w:rsidDel="002E16A1">
          <w:rPr>
            <w:sz w:val="20"/>
            <w:lang w:val="en-US"/>
          </w:rPr>
          <w:t xml:space="preserve"> </w:t>
        </w:r>
        <w:r w:rsidR="0019182E" w:rsidDel="002E16A1">
          <w:rPr>
            <w:sz w:val="20"/>
            <w:lang w:val="en-US"/>
          </w:rPr>
          <w:t xml:space="preserve">a </w:t>
        </w:r>
        <w:r w:rsidR="001D65D1" w:rsidRPr="0019182E" w:rsidDel="002E16A1">
          <w:rPr>
            <w:sz w:val="20"/>
            <w:lang w:val="en-US"/>
          </w:rPr>
          <w:t>weak to no correlation between</w:t>
        </w:r>
        <w:r w:rsidR="006238E1" w:rsidRPr="0019182E" w:rsidDel="002E16A1">
          <w:rPr>
            <w:sz w:val="20"/>
            <w:lang w:val="en-US"/>
          </w:rPr>
          <w:t xml:space="preserve"> leaf nitrogen and phosphorus</w:t>
        </w:r>
        <w:r w:rsidR="001D65D1" w:rsidRPr="0019182E" w:rsidDel="002E16A1">
          <w:rPr>
            <w:sz w:val="20"/>
            <w:lang w:val="en-US"/>
          </w:rPr>
          <w:t xml:space="preserve"> con</w:t>
        </w:r>
        <w:r w:rsidRPr="0019182E" w:rsidDel="002E16A1">
          <w:rPr>
            <w:sz w:val="20"/>
            <w:lang w:val="en-US"/>
          </w:rPr>
          <w:t xml:space="preserve">tent </w:t>
        </w:r>
        <w:r w:rsidR="001D65D1" w:rsidRPr="0019182E" w:rsidDel="002E16A1">
          <w:rPr>
            <w:sz w:val="20"/>
            <w:lang w:val="en-US"/>
          </w:rPr>
          <w:t xml:space="preserve">and their </w:t>
        </w:r>
        <w:r w:rsidRPr="0019182E" w:rsidDel="002E16A1">
          <w:rPr>
            <w:sz w:val="20"/>
            <w:lang w:val="en-US"/>
          </w:rPr>
          <w:t>availabilities</w:t>
        </w:r>
        <w:r w:rsidR="001D65D1" w:rsidRPr="0019182E" w:rsidDel="002E16A1">
          <w:rPr>
            <w:sz w:val="20"/>
            <w:lang w:val="en-US"/>
          </w:rPr>
          <w:t xml:space="preserve"> in the soils. Instead, plant uptak</w:t>
        </w:r>
        <w:r w:rsidRPr="0019182E" w:rsidDel="002E16A1">
          <w:rPr>
            <w:sz w:val="20"/>
            <w:lang w:val="en-US"/>
          </w:rPr>
          <w:t>e of N and P were</w:t>
        </w:r>
        <w:r w:rsidR="001D65D1" w:rsidRPr="0019182E" w:rsidDel="002E16A1">
          <w:rPr>
            <w:sz w:val="20"/>
            <w:lang w:val="en-US"/>
          </w:rPr>
          <w:t xml:space="preserve"> strongly related to soil base cations and soil cations exchange capacity</w:t>
        </w:r>
      </w:moveFrom>
    </w:p>
    <w:p w14:paraId="41009030" w14:textId="5AD4CDB3" w:rsidR="001D65D1" w:rsidRPr="0019182E" w:rsidDel="002E16A1" w:rsidRDefault="001D65D1" w:rsidP="001D65D1">
      <w:pPr>
        <w:pStyle w:val="ListParagraph"/>
        <w:rPr>
          <w:moveFrom w:id="1952" w:author="doetters" w:date="2022-03-28T10:19:00Z"/>
          <w:sz w:val="20"/>
          <w:lang w:val="en-US"/>
        </w:rPr>
      </w:pPr>
    </w:p>
    <w:p w14:paraId="7D4AFE09" w14:textId="6926D97A" w:rsidR="001D65D1" w:rsidRPr="0019182E" w:rsidDel="002E16A1" w:rsidRDefault="003C3734" w:rsidP="00A34D3B">
      <w:pPr>
        <w:pStyle w:val="ListParagraph"/>
        <w:numPr>
          <w:ilvl w:val="0"/>
          <w:numId w:val="6"/>
        </w:numPr>
        <w:rPr>
          <w:moveFrom w:id="1953" w:author="doetters" w:date="2022-03-28T10:19:00Z"/>
          <w:sz w:val="20"/>
          <w:lang w:val="en-US"/>
        </w:rPr>
      </w:pPr>
      <w:moveFrom w:id="1954" w:author="doetters" w:date="2022-03-28T10:19:00Z">
        <w:r w:rsidRPr="0019182E" w:rsidDel="002E16A1">
          <w:rPr>
            <w:sz w:val="20"/>
            <w:lang w:val="en-US"/>
          </w:rPr>
          <w:t xml:space="preserve">Leaf quality as </w:t>
        </w:r>
        <w:r w:rsidR="001B4123" w:rsidRPr="0019182E" w:rsidDel="002E16A1">
          <w:rPr>
            <w:sz w:val="20"/>
            <w:lang w:val="en-US"/>
          </w:rPr>
          <w:t>indicated by CN and CP ratios was</w:t>
        </w:r>
        <w:r w:rsidRPr="0019182E" w:rsidDel="002E16A1">
          <w:rPr>
            <w:sz w:val="20"/>
            <w:lang w:val="en-US"/>
          </w:rPr>
          <w:t xml:space="preserve"> negatively correlated to soil nutrient</w:t>
        </w:r>
        <w:r w:rsidR="001B4123" w:rsidRPr="0019182E" w:rsidDel="002E16A1">
          <w:rPr>
            <w:sz w:val="20"/>
            <w:lang w:val="en-US"/>
          </w:rPr>
          <w:t>s</w:t>
        </w:r>
        <w:r w:rsidRPr="0019182E" w:rsidDel="002E16A1">
          <w:rPr>
            <w:sz w:val="20"/>
            <w:lang w:val="en-US"/>
          </w:rPr>
          <w:t xml:space="preserve"> availability, especially base cations availability</w:t>
        </w:r>
      </w:moveFrom>
    </w:p>
    <w:moveFromRangeEnd w:id="1942"/>
    <w:p w14:paraId="2DFCFED2" w14:textId="018623C8" w:rsidR="00003ED0" w:rsidRPr="00A34D3B" w:rsidDel="00FB53C6" w:rsidRDefault="00003ED0" w:rsidP="005C523B">
      <w:pPr>
        <w:rPr>
          <w:del w:id="1955" w:author="doetters" w:date="2022-03-28T10:28:00Z"/>
          <w:lang w:val="en-US"/>
        </w:rPr>
      </w:pPr>
    </w:p>
    <w:p w14:paraId="71E8CE06" w14:textId="7F8A18B1" w:rsidR="00003ED0" w:rsidRPr="00A34D3B" w:rsidDel="00FB53C6" w:rsidRDefault="00003ED0" w:rsidP="005C523B">
      <w:pPr>
        <w:rPr>
          <w:del w:id="1956" w:author="doetters" w:date="2022-03-28T10:28:00Z"/>
          <w:lang w:val="en-US"/>
        </w:rPr>
      </w:pPr>
    </w:p>
    <w:p w14:paraId="7CD07F86" w14:textId="72940F8E" w:rsidR="00003ED0" w:rsidRPr="00A34D3B" w:rsidDel="00FB53C6" w:rsidRDefault="00003ED0" w:rsidP="005C523B">
      <w:pPr>
        <w:rPr>
          <w:del w:id="1957" w:author="doetters" w:date="2022-03-28T10:28:00Z"/>
          <w:lang w:val="en-US"/>
        </w:rPr>
      </w:pPr>
    </w:p>
    <w:p w14:paraId="2C4920A8" w14:textId="74DB75A3" w:rsidR="007C0FC8" w:rsidRDefault="00936BCE" w:rsidP="00AD7569">
      <w:r>
        <w:rPr>
          <w:noProof/>
          <w:lang w:val="de-CH" w:eastAsia="de-CH"/>
        </w:rPr>
        <w:drawing>
          <wp:inline distT="0" distB="0" distL="0" distR="0" wp14:anchorId="4F0F7F6E" wp14:editId="1BAA8D5C">
            <wp:extent cx="5957570" cy="3971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canopy.png"/>
                    <pic:cNvPicPr/>
                  </pic:nvPicPr>
                  <pic:blipFill>
                    <a:blip r:embed="rId18">
                      <a:extLst>
                        <a:ext uri="{28A0092B-C50C-407E-A947-70E740481C1C}">
                          <a14:useLocalDpi xmlns:a14="http://schemas.microsoft.com/office/drawing/2010/main" val="0"/>
                        </a:ext>
                      </a:extLst>
                    </a:blip>
                    <a:stretch>
                      <a:fillRect/>
                    </a:stretch>
                  </pic:blipFill>
                  <pic:spPr>
                    <a:xfrm>
                      <a:off x="0" y="0"/>
                      <a:ext cx="5957570" cy="3971925"/>
                    </a:xfrm>
                    <a:prstGeom prst="rect">
                      <a:avLst/>
                    </a:prstGeom>
                  </pic:spPr>
                </pic:pic>
              </a:graphicData>
            </a:graphic>
          </wp:inline>
        </w:drawing>
      </w:r>
    </w:p>
    <w:p w14:paraId="42CFDB93" w14:textId="647477FA" w:rsidR="00EC0D2B" w:rsidRPr="00FB53C6" w:rsidRDefault="00EC0D2B" w:rsidP="00EC0D2B">
      <w:pPr>
        <w:jc w:val="both"/>
        <w:rPr>
          <w:sz w:val="20"/>
          <w:rPrChange w:id="1958" w:author="doetters" w:date="2022-03-28T10:28:00Z">
            <w:rPr>
              <w:sz w:val="20"/>
              <w:lang w:val="en-US"/>
            </w:rPr>
          </w:rPrChange>
        </w:rPr>
      </w:pPr>
      <w:commentRangeStart w:id="1959"/>
      <w:r w:rsidRPr="0046266F">
        <w:rPr>
          <w:b/>
          <w:sz w:val="20"/>
        </w:rPr>
        <w:t xml:space="preserve">Figure </w:t>
      </w:r>
      <w:del w:id="1960" w:author="doetters" w:date="2022-03-28T10:27:00Z">
        <w:r w:rsidRPr="0046266F" w:rsidDel="00FB53C6">
          <w:rPr>
            <w:b/>
            <w:sz w:val="20"/>
          </w:rPr>
          <w:delText>A4</w:delText>
        </w:r>
      </w:del>
      <w:ins w:id="1961" w:author="doetters" w:date="2022-03-28T10:27:00Z">
        <w:r w:rsidR="00FB53C6" w:rsidRPr="0046266F">
          <w:rPr>
            <w:b/>
            <w:sz w:val="20"/>
          </w:rPr>
          <w:t>A</w:t>
        </w:r>
        <w:r w:rsidR="00FB53C6">
          <w:rPr>
            <w:b/>
            <w:sz w:val="20"/>
          </w:rPr>
          <w:t>5</w:t>
        </w:r>
      </w:ins>
      <w:r w:rsidRPr="0046266F">
        <w:rPr>
          <w:b/>
          <w:sz w:val="20"/>
        </w:rPr>
        <w:t>.</w:t>
      </w:r>
      <w:r w:rsidRPr="0046266F">
        <w:rPr>
          <w:sz w:val="20"/>
        </w:rPr>
        <w:t xml:space="preserve"> Pearson </w:t>
      </w:r>
      <w:commentRangeEnd w:id="1959"/>
      <w:r w:rsidR="00FB53C6">
        <w:rPr>
          <w:rStyle w:val="CommentReference"/>
        </w:rPr>
        <w:commentReference w:id="1959"/>
      </w:r>
      <w:r w:rsidRPr="0046266F">
        <w:rPr>
          <w:sz w:val="20"/>
        </w:rPr>
        <w:t xml:space="preserve">correlations between elemental composition of the canopy chemistry (leaf carbon, leaf nitrogen content, leaf phosphorus content, leaf CN ratio,  leaf NP ratio, leaf CP ratio, leaf calcium content, leaf potassium, leaf magnesium content, and leaf sodium content ). </w:t>
      </w:r>
      <w:r w:rsidRPr="00FB53C6">
        <w:rPr>
          <w:sz w:val="20"/>
          <w:rPrChange w:id="1962" w:author="doetters" w:date="2022-03-28T10:28:00Z">
            <w:rPr>
              <w:sz w:val="20"/>
              <w:lang w:val="en-US"/>
            </w:rPr>
          </w:rPrChange>
        </w:rPr>
        <w:t xml:space="preserve">Blank cells indicate non-significant correlations, p-value </w:t>
      </w:r>
      <w:r w:rsidRPr="00FB53C6">
        <w:rPr>
          <w:rFonts w:eastAsia="Arial Unicode MS"/>
          <w:sz w:val="20"/>
          <w:rPrChange w:id="1963" w:author="doetters" w:date="2022-03-28T10:28:00Z">
            <w:rPr>
              <w:rFonts w:eastAsia="Arial Unicode MS"/>
              <w:sz w:val="20"/>
              <w:lang w:val="en-US"/>
            </w:rPr>
          </w:rPrChange>
        </w:rPr>
        <w:t>≤ 0.05</w:t>
      </w:r>
      <w:r w:rsidRPr="00FB53C6">
        <w:rPr>
          <w:sz w:val="20"/>
          <w:rPrChange w:id="1964" w:author="doetters" w:date="2022-03-28T10:28:00Z">
            <w:rPr>
              <w:sz w:val="20"/>
              <w:lang w:val="en-US"/>
            </w:rPr>
          </w:rPrChange>
        </w:rPr>
        <w:t>.</w:t>
      </w:r>
    </w:p>
    <w:p w14:paraId="2C851892" w14:textId="2ACE32EC" w:rsidR="00267310" w:rsidDel="00FB53C6" w:rsidRDefault="00267310" w:rsidP="00AD7569">
      <w:pPr>
        <w:rPr>
          <w:del w:id="1965" w:author="doetters" w:date="2022-03-28T10:28:00Z"/>
        </w:rPr>
      </w:pPr>
    </w:p>
    <w:p w14:paraId="1744CACE" w14:textId="4EB76C3E" w:rsidR="007C0FC8" w:rsidRPr="0019182E" w:rsidRDefault="00EC0D2B" w:rsidP="00267310">
      <w:pPr>
        <w:pStyle w:val="ListParagraph"/>
        <w:numPr>
          <w:ilvl w:val="0"/>
          <w:numId w:val="5"/>
        </w:numPr>
        <w:rPr>
          <w:sz w:val="20"/>
          <w:lang w:val="en-US"/>
        </w:rPr>
      </w:pPr>
      <w:r w:rsidRPr="0019182E">
        <w:rPr>
          <w:sz w:val="20"/>
          <w:lang w:val="en-US"/>
        </w:rPr>
        <w:t xml:space="preserve">The elemental composition of </w:t>
      </w:r>
      <w:r w:rsidR="00473501" w:rsidRPr="0019182E">
        <w:rPr>
          <w:sz w:val="20"/>
          <w:lang w:val="en-US"/>
        </w:rPr>
        <w:t xml:space="preserve">the canopy </w:t>
      </w:r>
      <w:r w:rsidRPr="0019182E">
        <w:rPr>
          <w:sz w:val="20"/>
          <w:lang w:val="en-US"/>
        </w:rPr>
        <w:t xml:space="preserve">chemistry </w:t>
      </w:r>
      <w:r w:rsidR="00113A1D" w:rsidRPr="0019182E">
        <w:rPr>
          <w:sz w:val="20"/>
          <w:lang w:val="en-US"/>
        </w:rPr>
        <w:t>was strongly</w:t>
      </w:r>
      <w:r w:rsidR="00473501" w:rsidRPr="0019182E">
        <w:rPr>
          <w:sz w:val="20"/>
          <w:lang w:val="en-US"/>
        </w:rPr>
        <w:t xml:space="preserve"> interrelated</w:t>
      </w:r>
    </w:p>
    <w:p w14:paraId="2860961D" w14:textId="77777777" w:rsidR="00473501" w:rsidRPr="0019182E" w:rsidRDefault="00473501" w:rsidP="00473501">
      <w:pPr>
        <w:pStyle w:val="ListParagraph"/>
        <w:rPr>
          <w:sz w:val="20"/>
          <w:lang w:val="en-US"/>
        </w:rPr>
      </w:pPr>
    </w:p>
    <w:p w14:paraId="27A2DAEE" w14:textId="02F645F4" w:rsidR="00473501" w:rsidRPr="0019182E" w:rsidRDefault="00473501" w:rsidP="00267310">
      <w:pPr>
        <w:pStyle w:val="ListParagraph"/>
        <w:numPr>
          <w:ilvl w:val="0"/>
          <w:numId w:val="5"/>
        </w:numPr>
        <w:rPr>
          <w:sz w:val="20"/>
          <w:lang w:val="en-US"/>
        </w:rPr>
      </w:pPr>
      <w:r w:rsidRPr="0019182E">
        <w:rPr>
          <w:sz w:val="20"/>
          <w:lang w:val="en-US"/>
        </w:rPr>
        <w:t xml:space="preserve">The uptake of major nutrients especially </w:t>
      </w:r>
      <w:r w:rsidR="00113A1D" w:rsidRPr="0019182E">
        <w:rPr>
          <w:sz w:val="20"/>
          <w:lang w:val="en-US"/>
        </w:rPr>
        <w:t>N</w:t>
      </w:r>
      <w:r w:rsidRPr="0019182E">
        <w:rPr>
          <w:sz w:val="20"/>
          <w:lang w:val="en-US"/>
        </w:rPr>
        <w:t xml:space="preserve"> and </w:t>
      </w:r>
      <w:r w:rsidR="00113A1D" w:rsidRPr="0019182E">
        <w:rPr>
          <w:sz w:val="20"/>
          <w:lang w:val="en-US"/>
        </w:rPr>
        <w:t>P wa</w:t>
      </w:r>
      <w:r w:rsidRPr="0019182E">
        <w:rPr>
          <w:sz w:val="20"/>
          <w:lang w:val="en-US"/>
        </w:rPr>
        <w:t>s significantly related to</w:t>
      </w:r>
      <w:r w:rsidR="00113A1D" w:rsidRPr="0019182E">
        <w:rPr>
          <w:sz w:val="20"/>
          <w:lang w:val="en-US"/>
        </w:rPr>
        <w:t xml:space="preserve"> the uptake of base cations K and Mg</w:t>
      </w:r>
    </w:p>
    <w:p w14:paraId="1727644A" w14:textId="77777777" w:rsidR="00473501" w:rsidRPr="0019182E" w:rsidRDefault="00473501" w:rsidP="00473501">
      <w:pPr>
        <w:pStyle w:val="ListParagraph"/>
        <w:rPr>
          <w:sz w:val="20"/>
          <w:lang w:val="en-US"/>
        </w:rPr>
      </w:pPr>
    </w:p>
    <w:p w14:paraId="6AB404C2" w14:textId="49C6D47D" w:rsidR="00473501" w:rsidRPr="0019182E" w:rsidRDefault="00113A1D" w:rsidP="00267310">
      <w:pPr>
        <w:pStyle w:val="ListParagraph"/>
        <w:numPr>
          <w:ilvl w:val="0"/>
          <w:numId w:val="5"/>
        </w:numPr>
        <w:rPr>
          <w:sz w:val="20"/>
          <w:lang w:val="en-US"/>
        </w:rPr>
      </w:pPr>
      <w:r w:rsidRPr="0019182E">
        <w:rPr>
          <w:sz w:val="20"/>
          <w:lang w:val="en-US"/>
        </w:rPr>
        <w:t>Leaf CN, CP and</w:t>
      </w:r>
      <w:r w:rsidR="00473501" w:rsidRPr="0019182E">
        <w:rPr>
          <w:sz w:val="20"/>
          <w:lang w:val="en-US"/>
        </w:rPr>
        <w:t xml:space="preserve"> NP ratios </w:t>
      </w:r>
      <w:r w:rsidRPr="0019182E">
        <w:rPr>
          <w:sz w:val="20"/>
          <w:lang w:val="en-US"/>
        </w:rPr>
        <w:t xml:space="preserve">were strongly correlated with </w:t>
      </w:r>
      <w:r w:rsidR="00473501" w:rsidRPr="0019182E">
        <w:rPr>
          <w:sz w:val="20"/>
          <w:lang w:val="en-US"/>
        </w:rPr>
        <w:t>canopy</w:t>
      </w:r>
      <w:r w:rsidRPr="0019182E">
        <w:rPr>
          <w:sz w:val="20"/>
          <w:lang w:val="en-US"/>
        </w:rPr>
        <w:t xml:space="preserve"> Ca, K and Mg</w:t>
      </w:r>
    </w:p>
    <w:p w14:paraId="36614B5D" w14:textId="609FB4F9" w:rsidR="007C0FC8" w:rsidRPr="0019182E" w:rsidRDefault="007C0FC8" w:rsidP="00AD7569">
      <w:pPr>
        <w:rPr>
          <w:sz w:val="20"/>
          <w:lang w:val="en-US"/>
        </w:rPr>
      </w:pPr>
    </w:p>
    <w:p w14:paraId="69EEA8F8" w14:textId="03D51D3F" w:rsidR="003E5AC7" w:rsidRPr="0019182E" w:rsidRDefault="003E5AC7" w:rsidP="00AD7569">
      <w:pPr>
        <w:rPr>
          <w:sz w:val="20"/>
          <w:lang w:val="en-US"/>
        </w:rPr>
      </w:pPr>
    </w:p>
    <w:p w14:paraId="21CFA3A0" w14:textId="35C4EB45" w:rsidR="003E5AC7" w:rsidRDefault="003E5AC7" w:rsidP="00AD7569">
      <w:pPr>
        <w:rPr>
          <w:lang w:val="en-US"/>
        </w:rPr>
      </w:pPr>
    </w:p>
    <w:p w14:paraId="5E828E1B" w14:textId="51928C0E" w:rsidR="003E5AC7" w:rsidRDefault="003E5AC7" w:rsidP="00AD7569">
      <w:pPr>
        <w:rPr>
          <w:lang w:val="en-US"/>
        </w:rPr>
      </w:pPr>
    </w:p>
    <w:p w14:paraId="7E13E4A7" w14:textId="5C37C643" w:rsidR="003E5AC7" w:rsidRDefault="003E5AC7" w:rsidP="00AD7569">
      <w:pPr>
        <w:rPr>
          <w:lang w:val="en-US"/>
        </w:rPr>
      </w:pPr>
    </w:p>
    <w:p w14:paraId="62BDF23F" w14:textId="25F620E2" w:rsidR="003E5AC7" w:rsidRDefault="003E5AC7" w:rsidP="00AD7569">
      <w:pPr>
        <w:rPr>
          <w:lang w:val="en-US"/>
        </w:rPr>
      </w:pPr>
    </w:p>
    <w:p w14:paraId="6E584BE0" w14:textId="1ED373E5" w:rsidR="0019182E" w:rsidRDefault="0019182E" w:rsidP="00AD7569">
      <w:pPr>
        <w:rPr>
          <w:lang w:val="en-US"/>
        </w:rPr>
      </w:pPr>
    </w:p>
    <w:p w14:paraId="3111EDD6" w14:textId="68A0B5E1" w:rsidR="0019182E" w:rsidRDefault="0019182E" w:rsidP="00AD7569">
      <w:pPr>
        <w:rPr>
          <w:lang w:val="en-US"/>
        </w:rPr>
      </w:pPr>
    </w:p>
    <w:p w14:paraId="058CB267" w14:textId="77777777" w:rsidR="002E16A1" w:rsidRDefault="002E16A1">
      <w:pPr>
        <w:rPr>
          <w:ins w:id="1966" w:author="doetters" w:date="2022-03-28T10:21:00Z"/>
          <w:b/>
          <w:sz w:val="20"/>
          <w:szCs w:val="20"/>
          <w:lang w:val="en-US"/>
        </w:rPr>
      </w:pPr>
      <w:ins w:id="1967" w:author="doetters" w:date="2022-03-28T10:21:00Z">
        <w:r>
          <w:rPr>
            <w:b/>
            <w:sz w:val="20"/>
            <w:szCs w:val="20"/>
            <w:lang w:val="en-US"/>
          </w:rPr>
          <w:br w:type="page"/>
        </w:r>
      </w:ins>
    </w:p>
    <w:p w14:paraId="15C2691B" w14:textId="31257881" w:rsidR="00920883" w:rsidRPr="00920883" w:rsidRDefault="00920883" w:rsidP="00920883">
      <w:pPr>
        <w:jc w:val="both"/>
        <w:rPr>
          <w:b/>
          <w:sz w:val="20"/>
          <w:szCs w:val="20"/>
          <w:lang w:val="en-US"/>
        </w:rPr>
      </w:pPr>
      <w:r w:rsidRPr="00920883">
        <w:rPr>
          <w:b/>
          <w:sz w:val="20"/>
          <w:szCs w:val="20"/>
          <w:lang w:val="en-US"/>
        </w:rPr>
        <w:lastRenderedPageBreak/>
        <w:t>Appendices</w:t>
      </w:r>
      <w:r>
        <w:rPr>
          <w:b/>
          <w:sz w:val="20"/>
          <w:szCs w:val="20"/>
          <w:lang w:val="en-US"/>
        </w:rPr>
        <w:t>: Tables</w:t>
      </w:r>
    </w:p>
    <w:p w14:paraId="64E28C39" w14:textId="2D04100E" w:rsidR="002E16A1" w:rsidRPr="00E33227" w:rsidRDefault="002E16A1" w:rsidP="002E16A1">
      <w:pPr>
        <w:jc w:val="both"/>
        <w:rPr>
          <w:moveTo w:id="1968" w:author="doetters" w:date="2022-03-28T10:21:00Z"/>
          <w:lang w:val="en-US"/>
        </w:rPr>
      </w:pPr>
      <w:moveToRangeStart w:id="1969" w:author="doetters" w:date="2022-03-28T10:21:00Z" w:name="move99355317"/>
      <w:commentRangeStart w:id="1970"/>
      <w:moveTo w:id="1971" w:author="doetters" w:date="2022-03-28T10:21:00Z">
        <w:r w:rsidRPr="00E33227">
          <w:rPr>
            <w:b/>
            <w:color w:val="222222"/>
            <w:sz w:val="20"/>
            <w:lang w:val="en-US"/>
          </w:rPr>
          <w:t xml:space="preserve">Table </w:t>
        </w:r>
      </w:moveTo>
      <w:ins w:id="1972" w:author="doetters" w:date="2022-03-28T10:21:00Z">
        <w:r>
          <w:rPr>
            <w:b/>
            <w:color w:val="222222"/>
            <w:sz w:val="20"/>
            <w:lang w:val="en-US"/>
          </w:rPr>
          <w:t>B</w:t>
        </w:r>
      </w:ins>
      <w:moveTo w:id="1973" w:author="doetters" w:date="2022-03-28T10:21:00Z">
        <w:r w:rsidRPr="00E33227">
          <w:rPr>
            <w:b/>
            <w:color w:val="222222"/>
            <w:sz w:val="20"/>
            <w:lang w:val="en-US"/>
          </w:rPr>
          <w:t>1.</w:t>
        </w:r>
        <w:r w:rsidRPr="00E33227">
          <w:rPr>
            <w:color w:val="222222"/>
            <w:sz w:val="20"/>
            <w:lang w:val="en-US"/>
          </w:rPr>
          <w:t xml:space="preserve"> </w:t>
        </w:r>
        <w:commentRangeEnd w:id="1970"/>
        <w:r>
          <w:rPr>
            <w:rStyle w:val="CommentReference"/>
          </w:rPr>
          <w:commentReference w:id="1970"/>
        </w:r>
        <w:r w:rsidRPr="00E33227">
          <w:rPr>
            <w:color w:val="222222"/>
            <w:sz w:val="20"/>
            <w:lang w:val="en-US"/>
          </w:rPr>
          <w:t>Standardized effect</w:t>
        </w:r>
        <w:r>
          <w:rPr>
            <w:color w:val="222222"/>
            <w:sz w:val="20"/>
            <w:lang w:val="en-US"/>
          </w:rPr>
          <w:t>s</w:t>
        </w:r>
        <w:r w:rsidRPr="00E33227">
          <w:rPr>
            <w:color w:val="222222"/>
            <w:sz w:val="20"/>
            <w:lang w:val="en-US"/>
          </w:rPr>
          <w:t xml:space="preserve"> size of </w:t>
        </w:r>
        <w:r>
          <w:rPr>
            <w:color w:val="222222"/>
            <w:sz w:val="20"/>
            <w:lang w:val="en-US"/>
          </w:rPr>
          <w:t>geochemical regions and topographic positions</w:t>
        </w:r>
        <w:r w:rsidRPr="00E33227">
          <w:rPr>
            <w:color w:val="222222"/>
            <w:sz w:val="20"/>
            <w:lang w:val="en-US"/>
          </w:rPr>
          <w:t xml:space="preserve"> as explanatory factors on leaf </w:t>
        </w:r>
        <w:commentRangeStart w:id="1974"/>
        <w:r w:rsidRPr="00E33227">
          <w:rPr>
            <w:color w:val="222222"/>
            <w:sz w:val="20"/>
            <w:lang w:val="en-US"/>
          </w:rPr>
          <w:t>nitrogen</w:t>
        </w:r>
        <w:commentRangeEnd w:id="1974"/>
        <w:r>
          <w:rPr>
            <w:rStyle w:val="CommentReference"/>
          </w:rPr>
          <w:commentReference w:id="1974"/>
        </w:r>
        <w:r w:rsidRPr="00E33227">
          <w:rPr>
            <w:color w:val="222222"/>
            <w:sz w:val="20"/>
            <w:lang w:val="en-US"/>
          </w:rPr>
          <w:t>, phosphorus, leaf CN, leaf CP, leaf NP, leaf calcium, leaf potassium, leaf magnesium, and leaf</w:t>
        </w:r>
        <w:r>
          <w:rPr>
            <w:color w:val="222222"/>
            <w:sz w:val="20"/>
            <w:lang w:val="en-US"/>
          </w:rPr>
          <w:t xml:space="preserve"> sodium. The estimated</w:t>
        </w:r>
        <w:r w:rsidRPr="00E33227">
          <w:rPr>
            <w:color w:val="222222"/>
            <w:sz w:val="20"/>
            <w:lang w:val="en-US"/>
          </w:rPr>
          <w:t xml:space="preserve"> values indicate mean effects size, the 95% confidence intervals</w:t>
        </w:r>
        <w:r>
          <w:rPr>
            <w:color w:val="222222"/>
            <w:sz w:val="20"/>
            <w:lang w:val="en-US"/>
          </w:rPr>
          <w:t xml:space="preserve"> (CI)</w:t>
        </w:r>
        <w:r w:rsidRPr="00E33227">
          <w:rPr>
            <w:color w:val="222222"/>
            <w:sz w:val="20"/>
            <w:lang w:val="en-US"/>
          </w:rPr>
          <w:t xml:space="preserve"> of the estimates, p-values, the </w:t>
        </w:r>
        <w:r>
          <w:rPr>
            <w:color w:val="222222"/>
            <w:sz w:val="20"/>
            <w:lang w:val="en-US"/>
          </w:rPr>
          <w:t xml:space="preserve">marginal </w:t>
        </w:r>
        <w:r w:rsidRPr="00E33227">
          <w:rPr>
            <w:color w:val="222222"/>
            <w:sz w:val="20"/>
            <w:lang w:val="en-US"/>
          </w:rPr>
          <w:t>R</w:t>
        </w:r>
        <w:r w:rsidRPr="00E33227">
          <w:rPr>
            <w:color w:val="222222"/>
            <w:sz w:val="20"/>
            <w:vertAlign w:val="superscript"/>
            <w:lang w:val="en-US"/>
          </w:rPr>
          <w:t>2</w:t>
        </w:r>
        <w:r>
          <w:rPr>
            <w:color w:val="222222"/>
            <w:sz w:val="20"/>
            <w:vertAlign w:val="superscript"/>
            <w:lang w:val="en-US"/>
          </w:rPr>
          <w:t xml:space="preserve"> </w:t>
        </w:r>
        <w:r w:rsidRPr="00E33227">
          <w:rPr>
            <w:color w:val="222222"/>
            <w:sz w:val="20"/>
            <w:lang w:val="en-US"/>
          </w:rPr>
          <w:t>and</w:t>
        </w:r>
        <w:r>
          <w:rPr>
            <w:color w:val="222222"/>
            <w:sz w:val="20"/>
            <w:lang w:val="en-US"/>
          </w:rPr>
          <w:t xml:space="preserve"> conditional </w:t>
        </w:r>
        <w:r w:rsidRPr="00E33227">
          <w:rPr>
            <w:color w:val="222222"/>
            <w:sz w:val="20"/>
            <w:lang w:val="en-US"/>
          </w:rPr>
          <w:t>R</w:t>
        </w:r>
        <w:r w:rsidRPr="00E33227">
          <w:rPr>
            <w:color w:val="222222"/>
            <w:sz w:val="20"/>
            <w:vertAlign w:val="superscript"/>
            <w:lang w:val="en-US"/>
          </w:rPr>
          <w:t>2</w:t>
        </w:r>
        <w:r w:rsidRPr="00E33227">
          <w:rPr>
            <w:color w:val="222222"/>
            <w:sz w:val="20"/>
            <w:lang w:val="en-US"/>
          </w:rPr>
          <w:t xml:space="preserve"> values</w:t>
        </w:r>
        <w:r>
          <w:rPr>
            <w:color w:val="222222"/>
            <w:sz w:val="20"/>
            <w:lang w:val="en-US"/>
          </w:rPr>
          <w:t xml:space="preserve"> as results of mixed effects models</w:t>
        </w:r>
        <w:r w:rsidRPr="00E33227">
          <w:rPr>
            <w:color w:val="222222"/>
            <w:sz w:val="20"/>
            <w:lang w:val="en-US"/>
          </w:rPr>
          <w:t>.</w:t>
        </w:r>
        <w:r>
          <w:rPr>
            <w:color w:val="222222"/>
            <w:sz w:val="20"/>
            <w:lang w:val="en-US"/>
          </w:rPr>
          <w:t xml:space="preserve"> In the models, we set geochemical regions and topography positions as fixed effects and species as random effects.</w:t>
        </w:r>
      </w:moveTo>
    </w:p>
    <w:tbl>
      <w:tblPr>
        <w:tblW w:w="9352" w:type="dxa"/>
        <w:tblCellMar>
          <w:left w:w="70" w:type="dxa"/>
          <w:right w:w="70" w:type="dxa"/>
        </w:tblCellMar>
        <w:tblLook w:val="04A0" w:firstRow="1" w:lastRow="0" w:firstColumn="1" w:lastColumn="0" w:noHBand="0" w:noVBand="1"/>
      </w:tblPr>
      <w:tblGrid>
        <w:gridCol w:w="1074"/>
        <w:gridCol w:w="2148"/>
        <w:gridCol w:w="1141"/>
        <w:gridCol w:w="2058"/>
        <w:gridCol w:w="962"/>
        <w:gridCol w:w="1007"/>
        <w:gridCol w:w="962"/>
      </w:tblGrid>
      <w:tr w:rsidR="002E16A1" w:rsidRPr="006724BB" w14:paraId="61A6A3AA" w14:textId="77777777" w:rsidTr="008E5A99">
        <w:trPr>
          <w:trHeight w:val="330"/>
        </w:trPr>
        <w:tc>
          <w:tcPr>
            <w:tcW w:w="1074" w:type="dxa"/>
            <w:tcBorders>
              <w:top w:val="single" w:sz="4" w:space="0" w:color="auto"/>
              <w:left w:val="nil"/>
              <w:bottom w:val="single" w:sz="4" w:space="0" w:color="auto"/>
              <w:right w:val="nil"/>
            </w:tcBorders>
            <w:shd w:val="clear" w:color="auto" w:fill="auto"/>
            <w:noWrap/>
            <w:vAlign w:val="bottom"/>
            <w:hideMark/>
          </w:tcPr>
          <w:p w14:paraId="622A4E68" w14:textId="77777777" w:rsidR="002E16A1" w:rsidRPr="00E33227" w:rsidRDefault="002E16A1" w:rsidP="008E5A99">
            <w:pPr>
              <w:spacing w:after="0" w:line="240" w:lineRule="auto"/>
              <w:rPr>
                <w:moveTo w:id="1975" w:author="doetters" w:date="2022-03-28T10:21:00Z"/>
                <w:rFonts w:eastAsia="Times New Roman"/>
                <w:lang w:val="en-US" w:eastAsia="de-DE"/>
              </w:rPr>
            </w:pPr>
          </w:p>
        </w:tc>
        <w:tc>
          <w:tcPr>
            <w:tcW w:w="2148" w:type="dxa"/>
            <w:tcBorders>
              <w:top w:val="single" w:sz="4" w:space="0" w:color="auto"/>
              <w:left w:val="nil"/>
              <w:bottom w:val="single" w:sz="4" w:space="0" w:color="auto"/>
              <w:right w:val="nil"/>
            </w:tcBorders>
            <w:shd w:val="clear" w:color="auto" w:fill="auto"/>
            <w:noWrap/>
            <w:vAlign w:val="bottom"/>
            <w:hideMark/>
          </w:tcPr>
          <w:p w14:paraId="0C0ED49C" w14:textId="77777777" w:rsidR="002E16A1" w:rsidRPr="006724BB" w:rsidRDefault="002E16A1" w:rsidP="008E5A99">
            <w:pPr>
              <w:spacing w:after="0" w:line="240" w:lineRule="auto"/>
              <w:rPr>
                <w:moveTo w:id="1976" w:author="doetters" w:date="2022-03-28T10:21:00Z"/>
                <w:rFonts w:eastAsia="Times New Roman"/>
                <w:b/>
                <w:bCs/>
                <w:color w:val="000000"/>
                <w:sz w:val="20"/>
                <w:szCs w:val="20"/>
                <w:lang w:eastAsia="de-DE"/>
              </w:rPr>
            </w:pPr>
            <w:moveTo w:id="1977" w:author="doetters" w:date="2022-03-28T10:21:00Z">
              <w:r w:rsidRPr="006724BB">
                <w:rPr>
                  <w:rFonts w:eastAsia="Times New Roman"/>
                  <w:b/>
                  <w:bCs/>
                  <w:color w:val="000000"/>
                  <w:sz w:val="20"/>
                  <w:szCs w:val="20"/>
                  <w:lang w:eastAsia="de-DE"/>
                </w:rPr>
                <w:t>Independent variables</w:t>
              </w:r>
            </w:moveTo>
          </w:p>
        </w:tc>
        <w:tc>
          <w:tcPr>
            <w:tcW w:w="1141" w:type="dxa"/>
            <w:tcBorders>
              <w:top w:val="single" w:sz="4" w:space="0" w:color="auto"/>
              <w:left w:val="nil"/>
              <w:bottom w:val="single" w:sz="4" w:space="0" w:color="auto"/>
              <w:right w:val="nil"/>
            </w:tcBorders>
            <w:shd w:val="clear" w:color="auto" w:fill="auto"/>
            <w:noWrap/>
            <w:vAlign w:val="bottom"/>
            <w:hideMark/>
          </w:tcPr>
          <w:p w14:paraId="2FFF1C92" w14:textId="77777777" w:rsidR="002E16A1" w:rsidRPr="006724BB" w:rsidRDefault="002E16A1" w:rsidP="008E5A99">
            <w:pPr>
              <w:spacing w:after="0" w:line="240" w:lineRule="auto"/>
              <w:jc w:val="center"/>
              <w:rPr>
                <w:moveTo w:id="1978" w:author="doetters" w:date="2022-03-28T10:21:00Z"/>
                <w:rFonts w:eastAsia="Times New Roman"/>
                <w:b/>
                <w:bCs/>
                <w:color w:val="000000"/>
                <w:sz w:val="20"/>
                <w:szCs w:val="20"/>
                <w:lang w:eastAsia="de-DE"/>
              </w:rPr>
            </w:pPr>
            <w:moveTo w:id="1979" w:author="doetters" w:date="2022-03-28T10:21:00Z">
              <w:r w:rsidRPr="006724BB">
                <w:rPr>
                  <w:rFonts w:eastAsia="Times New Roman"/>
                  <w:b/>
                  <w:bCs/>
                  <w:color w:val="000000"/>
                  <w:sz w:val="20"/>
                  <w:szCs w:val="20"/>
                  <w:lang w:eastAsia="de-DE"/>
                </w:rPr>
                <w:t>Estimates</w:t>
              </w:r>
            </w:moveTo>
          </w:p>
        </w:tc>
        <w:tc>
          <w:tcPr>
            <w:tcW w:w="2058" w:type="dxa"/>
            <w:tcBorders>
              <w:top w:val="single" w:sz="4" w:space="0" w:color="auto"/>
              <w:left w:val="nil"/>
              <w:bottom w:val="single" w:sz="4" w:space="0" w:color="auto"/>
              <w:right w:val="nil"/>
            </w:tcBorders>
            <w:shd w:val="clear" w:color="auto" w:fill="auto"/>
            <w:noWrap/>
            <w:vAlign w:val="bottom"/>
            <w:hideMark/>
          </w:tcPr>
          <w:p w14:paraId="68F7D3D8" w14:textId="77777777" w:rsidR="002E16A1" w:rsidRPr="006724BB" w:rsidRDefault="002E16A1" w:rsidP="008E5A99">
            <w:pPr>
              <w:spacing w:after="0" w:line="240" w:lineRule="auto"/>
              <w:jc w:val="center"/>
              <w:rPr>
                <w:moveTo w:id="1980" w:author="doetters" w:date="2022-03-28T10:21:00Z"/>
                <w:rFonts w:eastAsia="Times New Roman"/>
                <w:b/>
                <w:bCs/>
                <w:color w:val="000000"/>
                <w:sz w:val="20"/>
                <w:szCs w:val="20"/>
                <w:lang w:eastAsia="de-DE"/>
              </w:rPr>
            </w:pPr>
            <w:moveTo w:id="1981" w:author="doetters" w:date="2022-03-28T10:21:00Z">
              <w:r w:rsidRPr="006724BB">
                <w:rPr>
                  <w:rFonts w:eastAsia="Times New Roman"/>
                  <w:b/>
                  <w:bCs/>
                  <w:color w:val="000000"/>
                  <w:sz w:val="20"/>
                  <w:szCs w:val="20"/>
                  <w:lang w:eastAsia="de-DE"/>
                </w:rPr>
                <w:t>CI</w:t>
              </w:r>
            </w:moveTo>
          </w:p>
        </w:tc>
        <w:tc>
          <w:tcPr>
            <w:tcW w:w="962" w:type="dxa"/>
            <w:tcBorders>
              <w:top w:val="single" w:sz="4" w:space="0" w:color="auto"/>
              <w:left w:val="nil"/>
              <w:bottom w:val="single" w:sz="4" w:space="0" w:color="auto"/>
              <w:right w:val="nil"/>
            </w:tcBorders>
            <w:shd w:val="clear" w:color="auto" w:fill="auto"/>
            <w:noWrap/>
            <w:vAlign w:val="bottom"/>
            <w:hideMark/>
          </w:tcPr>
          <w:p w14:paraId="0686F843" w14:textId="77777777" w:rsidR="002E16A1" w:rsidRPr="006724BB" w:rsidRDefault="002E16A1" w:rsidP="008E5A99">
            <w:pPr>
              <w:spacing w:after="0" w:line="240" w:lineRule="auto"/>
              <w:jc w:val="center"/>
              <w:rPr>
                <w:moveTo w:id="1982" w:author="doetters" w:date="2022-03-28T10:21:00Z"/>
                <w:rFonts w:eastAsia="Times New Roman"/>
                <w:b/>
                <w:bCs/>
                <w:color w:val="000000"/>
                <w:sz w:val="20"/>
                <w:szCs w:val="20"/>
                <w:lang w:eastAsia="de-DE"/>
              </w:rPr>
            </w:pPr>
            <w:moveTo w:id="1983" w:author="doetters" w:date="2022-03-28T10:21:00Z">
              <w:r w:rsidRPr="006724BB">
                <w:rPr>
                  <w:rFonts w:eastAsia="Times New Roman"/>
                  <w:b/>
                  <w:bCs/>
                  <w:color w:val="000000"/>
                  <w:sz w:val="20"/>
                  <w:szCs w:val="20"/>
                  <w:lang w:eastAsia="de-DE"/>
                </w:rPr>
                <w:t>p-value</w:t>
              </w:r>
            </w:moveTo>
          </w:p>
        </w:tc>
        <w:tc>
          <w:tcPr>
            <w:tcW w:w="1007" w:type="dxa"/>
            <w:tcBorders>
              <w:top w:val="single" w:sz="4" w:space="0" w:color="auto"/>
              <w:left w:val="nil"/>
              <w:bottom w:val="single" w:sz="4" w:space="0" w:color="auto"/>
              <w:right w:val="nil"/>
            </w:tcBorders>
            <w:shd w:val="clear" w:color="auto" w:fill="auto"/>
            <w:noWrap/>
            <w:vAlign w:val="bottom"/>
            <w:hideMark/>
          </w:tcPr>
          <w:p w14:paraId="02EEE04F" w14:textId="77777777" w:rsidR="002E16A1" w:rsidRPr="006724BB" w:rsidRDefault="002E16A1" w:rsidP="008E5A99">
            <w:pPr>
              <w:spacing w:after="0" w:line="240" w:lineRule="auto"/>
              <w:jc w:val="center"/>
              <w:rPr>
                <w:moveTo w:id="1984" w:author="doetters" w:date="2022-03-28T10:21:00Z"/>
                <w:rFonts w:eastAsia="Times New Roman"/>
                <w:b/>
                <w:bCs/>
                <w:color w:val="000000"/>
                <w:sz w:val="20"/>
                <w:szCs w:val="20"/>
                <w:lang w:eastAsia="de-DE"/>
              </w:rPr>
            </w:pPr>
            <w:moveTo w:id="1985" w:author="doetters" w:date="2022-03-28T10:21:00Z">
              <w:r w:rsidRPr="006724BB">
                <w:rPr>
                  <w:rFonts w:eastAsia="Times New Roman"/>
                  <w:b/>
                  <w:bCs/>
                  <w:color w:val="000000"/>
                  <w:sz w:val="20"/>
                  <w:szCs w:val="20"/>
                  <w:lang w:eastAsia="de-DE"/>
                </w:rPr>
                <w:t>R</w:t>
              </w:r>
              <w:r w:rsidRPr="006724BB">
                <w:rPr>
                  <w:rFonts w:eastAsia="Times New Roman"/>
                  <w:b/>
                  <w:bCs/>
                  <w:color w:val="000000"/>
                  <w:sz w:val="20"/>
                  <w:szCs w:val="20"/>
                  <w:vertAlign w:val="superscript"/>
                  <w:lang w:eastAsia="de-DE"/>
                </w:rPr>
                <w:t>2</w:t>
              </w:r>
              <w:r w:rsidRPr="006724BB">
                <w:rPr>
                  <w:rFonts w:eastAsia="Times New Roman"/>
                  <w:b/>
                  <w:bCs/>
                  <w:color w:val="000000"/>
                  <w:sz w:val="20"/>
                  <w:szCs w:val="20"/>
                  <w:lang w:eastAsia="de-DE"/>
                </w:rPr>
                <w:t>.adj.m</w:t>
              </w:r>
            </w:moveTo>
          </w:p>
        </w:tc>
        <w:tc>
          <w:tcPr>
            <w:tcW w:w="962" w:type="dxa"/>
            <w:tcBorders>
              <w:top w:val="single" w:sz="4" w:space="0" w:color="auto"/>
              <w:left w:val="nil"/>
              <w:bottom w:val="single" w:sz="4" w:space="0" w:color="auto"/>
              <w:right w:val="nil"/>
            </w:tcBorders>
            <w:shd w:val="clear" w:color="auto" w:fill="auto"/>
            <w:noWrap/>
            <w:vAlign w:val="bottom"/>
            <w:hideMark/>
          </w:tcPr>
          <w:p w14:paraId="211FF27F" w14:textId="77777777" w:rsidR="002E16A1" w:rsidRPr="006724BB" w:rsidRDefault="002E16A1" w:rsidP="008E5A99">
            <w:pPr>
              <w:spacing w:after="0" w:line="240" w:lineRule="auto"/>
              <w:jc w:val="center"/>
              <w:rPr>
                <w:moveTo w:id="1986" w:author="doetters" w:date="2022-03-28T10:21:00Z"/>
                <w:rFonts w:eastAsia="Times New Roman"/>
                <w:b/>
                <w:bCs/>
                <w:color w:val="000000"/>
                <w:sz w:val="20"/>
                <w:szCs w:val="20"/>
                <w:lang w:eastAsia="de-DE"/>
              </w:rPr>
            </w:pPr>
            <w:moveTo w:id="1987" w:author="doetters" w:date="2022-03-28T10:21:00Z">
              <w:r w:rsidRPr="006724BB">
                <w:rPr>
                  <w:rFonts w:eastAsia="Times New Roman"/>
                  <w:b/>
                  <w:bCs/>
                  <w:color w:val="000000"/>
                  <w:sz w:val="20"/>
                  <w:szCs w:val="20"/>
                  <w:lang w:eastAsia="de-DE"/>
                </w:rPr>
                <w:t>R</w:t>
              </w:r>
              <w:r w:rsidRPr="006724BB">
                <w:rPr>
                  <w:rFonts w:eastAsia="Times New Roman"/>
                  <w:b/>
                  <w:bCs/>
                  <w:color w:val="000000"/>
                  <w:sz w:val="20"/>
                  <w:szCs w:val="20"/>
                  <w:vertAlign w:val="superscript"/>
                  <w:lang w:eastAsia="de-DE"/>
                </w:rPr>
                <w:t>2</w:t>
              </w:r>
              <w:r w:rsidRPr="006724BB">
                <w:rPr>
                  <w:rFonts w:eastAsia="Times New Roman"/>
                  <w:b/>
                  <w:bCs/>
                  <w:color w:val="000000"/>
                  <w:sz w:val="20"/>
                  <w:szCs w:val="20"/>
                  <w:lang w:eastAsia="de-DE"/>
                </w:rPr>
                <w:t>.adj.c</w:t>
              </w:r>
            </w:moveTo>
          </w:p>
        </w:tc>
      </w:tr>
      <w:tr w:rsidR="002E16A1" w:rsidRPr="006724BB" w14:paraId="1B284430"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50E1A412" w14:textId="77777777" w:rsidR="002E16A1" w:rsidRPr="006724BB" w:rsidRDefault="002E16A1" w:rsidP="008E5A99">
            <w:pPr>
              <w:spacing w:after="0" w:line="240" w:lineRule="auto"/>
              <w:rPr>
                <w:moveTo w:id="1988" w:author="doetters" w:date="2022-03-28T10:21:00Z"/>
                <w:rFonts w:eastAsia="Times New Roman"/>
                <w:color w:val="000000"/>
                <w:sz w:val="20"/>
                <w:szCs w:val="20"/>
                <w:lang w:eastAsia="de-DE"/>
              </w:rPr>
            </w:pPr>
            <w:moveTo w:id="1989" w:author="doetters" w:date="2022-03-28T10:21:00Z">
              <w:r w:rsidRPr="006724BB">
                <w:rPr>
                  <w:rFonts w:eastAsia="Times New Roman"/>
                  <w:color w:val="000000"/>
                  <w:sz w:val="20"/>
                  <w:szCs w:val="20"/>
                  <w:lang w:eastAsia="de-DE"/>
                </w:rPr>
                <w:t>N</w:t>
              </w:r>
            </w:moveTo>
          </w:p>
        </w:tc>
        <w:tc>
          <w:tcPr>
            <w:tcW w:w="2148" w:type="dxa"/>
            <w:tcBorders>
              <w:top w:val="single" w:sz="4" w:space="0" w:color="auto"/>
              <w:left w:val="nil"/>
              <w:bottom w:val="nil"/>
              <w:right w:val="nil"/>
            </w:tcBorders>
            <w:shd w:val="clear" w:color="auto" w:fill="auto"/>
            <w:noWrap/>
            <w:vAlign w:val="bottom"/>
            <w:hideMark/>
          </w:tcPr>
          <w:p w14:paraId="7B603548" w14:textId="77777777" w:rsidR="002E16A1" w:rsidRPr="006724BB" w:rsidRDefault="002E16A1" w:rsidP="008E5A99">
            <w:pPr>
              <w:spacing w:after="0" w:line="240" w:lineRule="auto"/>
              <w:rPr>
                <w:moveTo w:id="1990" w:author="doetters" w:date="2022-03-28T10:21:00Z"/>
                <w:rFonts w:eastAsia="Times New Roman"/>
                <w:color w:val="000000"/>
                <w:sz w:val="20"/>
                <w:szCs w:val="20"/>
                <w:lang w:eastAsia="de-DE"/>
              </w:rPr>
            </w:pPr>
            <w:moveTo w:id="1991" w:author="doetters" w:date="2022-03-28T10:21:00Z">
              <w:r w:rsidRPr="006724BB">
                <w:rPr>
                  <w:rFonts w:eastAsia="Times New Roman"/>
                  <w:color w:val="000000"/>
                  <w:sz w:val="20"/>
                  <w:szCs w:val="20"/>
                  <w:lang w:eastAsia="de-DE"/>
                </w:rPr>
                <w:t>(Intercept)</w:t>
              </w:r>
            </w:moveTo>
          </w:p>
        </w:tc>
        <w:tc>
          <w:tcPr>
            <w:tcW w:w="1141" w:type="dxa"/>
            <w:tcBorders>
              <w:top w:val="single" w:sz="4" w:space="0" w:color="auto"/>
              <w:left w:val="nil"/>
              <w:bottom w:val="nil"/>
              <w:right w:val="nil"/>
            </w:tcBorders>
            <w:shd w:val="clear" w:color="auto" w:fill="auto"/>
            <w:noWrap/>
            <w:vAlign w:val="bottom"/>
            <w:hideMark/>
          </w:tcPr>
          <w:p w14:paraId="34E8F6D4" w14:textId="77777777" w:rsidR="002E16A1" w:rsidRPr="006724BB" w:rsidRDefault="002E16A1" w:rsidP="008E5A99">
            <w:pPr>
              <w:spacing w:after="0" w:line="240" w:lineRule="auto"/>
              <w:jc w:val="center"/>
              <w:rPr>
                <w:moveTo w:id="1992" w:author="doetters" w:date="2022-03-28T10:21:00Z"/>
                <w:rFonts w:eastAsia="Times New Roman"/>
                <w:color w:val="000000"/>
                <w:sz w:val="20"/>
                <w:szCs w:val="20"/>
                <w:lang w:eastAsia="de-DE"/>
              </w:rPr>
            </w:pPr>
            <w:moveTo w:id="1993" w:author="doetters" w:date="2022-03-28T10:21:00Z">
              <w:r w:rsidRPr="006724BB">
                <w:rPr>
                  <w:rFonts w:eastAsia="Times New Roman"/>
                  <w:color w:val="000000"/>
                  <w:sz w:val="20"/>
                  <w:szCs w:val="20"/>
                  <w:lang w:eastAsia="de-DE"/>
                </w:rPr>
                <w:t>2.65</w:t>
              </w:r>
            </w:moveTo>
          </w:p>
        </w:tc>
        <w:tc>
          <w:tcPr>
            <w:tcW w:w="2058" w:type="dxa"/>
            <w:tcBorders>
              <w:top w:val="single" w:sz="4" w:space="0" w:color="auto"/>
              <w:left w:val="nil"/>
              <w:bottom w:val="nil"/>
              <w:right w:val="nil"/>
            </w:tcBorders>
            <w:shd w:val="clear" w:color="auto" w:fill="auto"/>
            <w:noWrap/>
            <w:vAlign w:val="bottom"/>
            <w:hideMark/>
          </w:tcPr>
          <w:p w14:paraId="6851FD9A" w14:textId="77777777" w:rsidR="002E16A1" w:rsidRPr="006724BB" w:rsidRDefault="002E16A1" w:rsidP="008E5A99">
            <w:pPr>
              <w:spacing w:after="0" w:line="240" w:lineRule="auto"/>
              <w:jc w:val="center"/>
              <w:rPr>
                <w:moveTo w:id="1994" w:author="doetters" w:date="2022-03-28T10:21:00Z"/>
                <w:rFonts w:eastAsia="Times New Roman"/>
                <w:color w:val="000000"/>
                <w:sz w:val="20"/>
                <w:szCs w:val="20"/>
                <w:lang w:eastAsia="de-DE"/>
              </w:rPr>
            </w:pPr>
            <w:moveTo w:id="1995" w:author="doetters" w:date="2022-03-28T10:21:00Z">
              <w:r w:rsidRPr="006724BB">
                <w:rPr>
                  <w:rFonts w:eastAsia="Times New Roman"/>
                  <w:color w:val="000000"/>
                  <w:sz w:val="20"/>
                  <w:szCs w:val="20"/>
                  <w:lang w:eastAsia="de-DE"/>
                </w:rPr>
                <w:t>2.42 – 2.89</w:t>
              </w:r>
            </w:moveTo>
          </w:p>
        </w:tc>
        <w:tc>
          <w:tcPr>
            <w:tcW w:w="962" w:type="dxa"/>
            <w:tcBorders>
              <w:top w:val="single" w:sz="4" w:space="0" w:color="auto"/>
              <w:left w:val="nil"/>
              <w:bottom w:val="nil"/>
              <w:right w:val="nil"/>
            </w:tcBorders>
            <w:shd w:val="clear" w:color="auto" w:fill="auto"/>
            <w:noWrap/>
            <w:vAlign w:val="bottom"/>
            <w:hideMark/>
          </w:tcPr>
          <w:p w14:paraId="2C7AEDF0" w14:textId="77777777" w:rsidR="002E16A1" w:rsidRPr="006724BB" w:rsidRDefault="002E16A1" w:rsidP="008E5A99">
            <w:pPr>
              <w:spacing w:after="0" w:line="240" w:lineRule="auto"/>
              <w:jc w:val="center"/>
              <w:rPr>
                <w:moveTo w:id="1996" w:author="doetters" w:date="2022-03-28T10:21:00Z"/>
                <w:rFonts w:eastAsia="Times New Roman"/>
                <w:color w:val="000000"/>
                <w:sz w:val="20"/>
                <w:szCs w:val="20"/>
                <w:lang w:eastAsia="de-DE"/>
              </w:rPr>
            </w:pPr>
            <w:moveTo w:id="1997" w:author="doetters" w:date="2022-03-28T10:21:00Z">
              <w:r w:rsidRPr="006724BB">
                <w:rPr>
                  <w:rFonts w:eastAsia="Times New Roman"/>
                  <w:color w:val="000000"/>
                  <w:sz w:val="20"/>
                  <w:szCs w:val="20"/>
                  <w:lang w:eastAsia="de-DE"/>
                </w:rPr>
                <w:t>&lt;0.001</w:t>
              </w:r>
            </w:moveTo>
          </w:p>
        </w:tc>
        <w:tc>
          <w:tcPr>
            <w:tcW w:w="1007" w:type="dxa"/>
            <w:tcBorders>
              <w:top w:val="single" w:sz="4" w:space="0" w:color="auto"/>
              <w:left w:val="nil"/>
              <w:bottom w:val="nil"/>
              <w:right w:val="nil"/>
            </w:tcBorders>
            <w:shd w:val="clear" w:color="auto" w:fill="auto"/>
            <w:noWrap/>
            <w:vAlign w:val="bottom"/>
            <w:hideMark/>
          </w:tcPr>
          <w:p w14:paraId="0306E6BC" w14:textId="77777777" w:rsidR="002E16A1" w:rsidRPr="006724BB" w:rsidRDefault="002E16A1" w:rsidP="008E5A99">
            <w:pPr>
              <w:spacing w:after="0" w:line="240" w:lineRule="auto"/>
              <w:jc w:val="center"/>
              <w:rPr>
                <w:moveTo w:id="1998" w:author="doetters" w:date="2022-03-28T10:21:00Z"/>
                <w:rFonts w:eastAsia="Times New Roman"/>
                <w:color w:val="000000"/>
                <w:sz w:val="20"/>
                <w:szCs w:val="20"/>
                <w:lang w:eastAsia="de-DE"/>
              </w:rPr>
            </w:pPr>
            <w:moveTo w:id="1999" w:author="doetters" w:date="2022-03-28T10:21:00Z">
              <w:r w:rsidRPr="006724BB">
                <w:rPr>
                  <w:rFonts w:eastAsia="Times New Roman"/>
                  <w:color w:val="000000"/>
                  <w:sz w:val="20"/>
                  <w:szCs w:val="20"/>
                  <w:lang w:eastAsia="de-DE"/>
                </w:rPr>
                <w:t>0.3</w:t>
              </w:r>
            </w:moveTo>
          </w:p>
        </w:tc>
        <w:tc>
          <w:tcPr>
            <w:tcW w:w="962" w:type="dxa"/>
            <w:tcBorders>
              <w:top w:val="single" w:sz="4" w:space="0" w:color="auto"/>
              <w:left w:val="nil"/>
              <w:bottom w:val="nil"/>
              <w:right w:val="nil"/>
            </w:tcBorders>
            <w:shd w:val="clear" w:color="auto" w:fill="auto"/>
            <w:noWrap/>
            <w:vAlign w:val="bottom"/>
            <w:hideMark/>
          </w:tcPr>
          <w:p w14:paraId="3ACE65E8" w14:textId="77777777" w:rsidR="002E16A1" w:rsidRPr="006724BB" w:rsidRDefault="002E16A1" w:rsidP="008E5A99">
            <w:pPr>
              <w:spacing w:after="0" w:line="240" w:lineRule="auto"/>
              <w:jc w:val="center"/>
              <w:rPr>
                <w:moveTo w:id="2000" w:author="doetters" w:date="2022-03-28T10:21:00Z"/>
                <w:rFonts w:eastAsia="Times New Roman"/>
                <w:color w:val="000000"/>
                <w:sz w:val="20"/>
                <w:szCs w:val="20"/>
                <w:lang w:eastAsia="de-DE"/>
              </w:rPr>
            </w:pPr>
            <w:moveTo w:id="2001" w:author="doetters" w:date="2022-03-28T10:21:00Z">
              <w:r w:rsidRPr="006724BB">
                <w:rPr>
                  <w:rFonts w:eastAsia="Times New Roman"/>
                  <w:color w:val="000000"/>
                  <w:sz w:val="20"/>
                  <w:szCs w:val="20"/>
                  <w:lang w:eastAsia="de-DE"/>
                </w:rPr>
                <w:t>0.7</w:t>
              </w:r>
            </w:moveTo>
          </w:p>
        </w:tc>
      </w:tr>
      <w:tr w:rsidR="002E16A1" w:rsidRPr="006724BB" w14:paraId="778B85A4" w14:textId="77777777" w:rsidTr="008E5A99">
        <w:trPr>
          <w:trHeight w:val="300"/>
        </w:trPr>
        <w:tc>
          <w:tcPr>
            <w:tcW w:w="1074" w:type="dxa"/>
            <w:tcBorders>
              <w:top w:val="nil"/>
              <w:left w:val="nil"/>
              <w:bottom w:val="nil"/>
              <w:right w:val="nil"/>
            </w:tcBorders>
            <w:shd w:val="clear" w:color="auto" w:fill="auto"/>
            <w:noWrap/>
            <w:vAlign w:val="bottom"/>
            <w:hideMark/>
          </w:tcPr>
          <w:p w14:paraId="72CC93D1" w14:textId="77777777" w:rsidR="002E16A1" w:rsidRPr="006724BB" w:rsidRDefault="002E16A1" w:rsidP="008E5A99">
            <w:pPr>
              <w:spacing w:after="0" w:line="240" w:lineRule="auto"/>
              <w:jc w:val="center"/>
              <w:rPr>
                <w:moveTo w:id="2002"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2D4FA37A" w14:textId="77777777" w:rsidR="002E16A1" w:rsidRPr="006724BB" w:rsidRDefault="002E16A1" w:rsidP="008E5A99">
            <w:pPr>
              <w:spacing w:after="0" w:line="240" w:lineRule="auto"/>
              <w:rPr>
                <w:moveTo w:id="2003" w:author="doetters" w:date="2022-03-28T10:21:00Z"/>
                <w:rFonts w:eastAsia="Times New Roman"/>
                <w:color w:val="000000"/>
                <w:sz w:val="20"/>
                <w:szCs w:val="20"/>
                <w:lang w:eastAsia="de-DE"/>
              </w:rPr>
            </w:pPr>
            <w:moveTo w:id="2004"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noWrap/>
            <w:vAlign w:val="bottom"/>
            <w:hideMark/>
          </w:tcPr>
          <w:p w14:paraId="633F3E2F" w14:textId="77777777" w:rsidR="002E16A1" w:rsidRPr="006724BB" w:rsidRDefault="002E16A1" w:rsidP="008E5A99">
            <w:pPr>
              <w:spacing w:after="0" w:line="240" w:lineRule="auto"/>
              <w:jc w:val="center"/>
              <w:rPr>
                <w:moveTo w:id="2005" w:author="doetters" w:date="2022-03-28T10:21:00Z"/>
                <w:rFonts w:eastAsia="Times New Roman"/>
                <w:color w:val="000000"/>
                <w:sz w:val="20"/>
                <w:szCs w:val="20"/>
                <w:lang w:eastAsia="de-DE"/>
              </w:rPr>
            </w:pPr>
            <w:moveTo w:id="2006" w:author="doetters" w:date="2022-03-28T10:21:00Z">
              <w:r w:rsidRPr="006724BB">
                <w:rPr>
                  <w:rFonts w:eastAsia="Times New Roman"/>
                  <w:color w:val="000000"/>
                  <w:sz w:val="20"/>
                  <w:szCs w:val="20"/>
                  <w:lang w:eastAsia="de-DE"/>
                </w:rPr>
                <w:t>0.62</w:t>
              </w:r>
            </w:moveTo>
          </w:p>
        </w:tc>
        <w:tc>
          <w:tcPr>
            <w:tcW w:w="2058" w:type="dxa"/>
            <w:tcBorders>
              <w:top w:val="nil"/>
              <w:left w:val="nil"/>
              <w:bottom w:val="nil"/>
              <w:right w:val="nil"/>
            </w:tcBorders>
            <w:shd w:val="clear" w:color="auto" w:fill="auto"/>
            <w:noWrap/>
            <w:vAlign w:val="bottom"/>
            <w:hideMark/>
          </w:tcPr>
          <w:p w14:paraId="0C417A21" w14:textId="77777777" w:rsidR="002E16A1" w:rsidRPr="006724BB" w:rsidRDefault="002E16A1" w:rsidP="008E5A99">
            <w:pPr>
              <w:spacing w:after="0" w:line="240" w:lineRule="auto"/>
              <w:jc w:val="center"/>
              <w:rPr>
                <w:moveTo w:id="2007" w:author="doetters" w:date="2022-03-28T10:21:00Z"/>
                <w:rFonts w:eastAsia="Times New Roman"/>
                <w:color w:val="000000"/>
                <w:sz w:val="20"/>
                <w:szCs w:val="20"/>
                <w:lang w:eastAsia="de-DE"/>
              </w:rPr>
            </w:pPr>
            <w:moveTo w:id="2008" w:author="doetters" w:date="2022-03-28T10:21:00Z">
              <w:r w:rsidRPr="006724BB">
                <w:rPr>
                  <w:rFonts w:eastAsia="Times New Roman"/>
                  <w:color w:val="000000"/>
                  <w:sz w:val="20"/>
                  <w:szCs w:val="20"/>
                  <w:lang w:eastAsia="de-DE"/>
                </w:rPr>
                <w:t>0.25 – 0.98</w:t>
              </w:r>
            </w:moveTo>
          </w:p>
        </w:tc>
        <w:tc>
          <w:tcPr>
            <w:tcW w:w="962" w:type="dxa"/>
            <w:tcBorders>
              <w:top w:val="nil"/>
              <w:left w:val="nil"/>
              <w:bottom w:val="nil"/>
              <w:right w:val="nil"/>
            </w:tcBorders>
            <w:shd w:val="clear" w:color="auto" w:fill="auto"/>
            <w:noWrap/>
            <w:vAlign w:val="bottom"/>
            <w:hideMark/>
          </w:tcPr>
          <w:p w14:paraId="46F6EA6D" w14:textId="77777777" w:rsidR="002E16A1" w:rsidRPr="006724BB" w:rsidRDefault="002E16A1" w:rsidP="008E5A99">
            <w:pPr>
              <w:spacing w:after="0" w:line="240" w:lineRule="auto"/>
              <w:jc w:val="center"/>
              <w:rPr>
                <w:moveTo w:id="2009" w:author="doetters" w:date="2022-03-28T10:21:00Z"/>
                <w:rFonts w:eastAsia="Times New Roman"/>
                <w:color w:val="000000"/>
                <w:sz w:val="20"/>
                <w:szCs w:val="20"/>
                <w:lang w:eastAsia="de-DE"/>
              </w:rPr>
            </w:pPr>
            <w:moveTo w:id="2010" w:author="doetters" w:date="2022-03-28T10:21:00Z">
              <w:r w:rsidRPr="006724BB">
                <w:rPr>
                  <w:rFonts w:eastAsia="Times New Roman"/>
                  <w:color w:val="000000"/>
                  <w:sz w:val="20"/>
                  <w:szCs w:val="20"/>
                  <w:lang w:eastAsia="de-DE"/>
                </w:rPr>
                <w:t>0.001</w:t>
              </w:r>
            </w:moveTo>
          </w:p>
        </w:tc>
        <w:tc>
          <w:tcPr>
            <w:tcW w:w="1007" w:type="dxa"/>
            <w:tcBorders>
              <w:top w:val="nil"/>
              <w:left w:val="nil"/>
              <w:bottom w:val="nil"/>
              <w:right w:val="nil"/>
            </w:tcBorders>
            <w:shd w:val="clear" w:color="auto" w:fill="auto"/>
            <w:noWrap/>
            <w:vAlign w:val="bottom"/>
            <w:hideMark/>
          </w:tcPr>
          <w:p w14:paraId="098C3869" w14:textId="77777777" w:rsidR="002E16A1" w:rsidRPr="006724BB" w:rsidRDefault="002E16A1" w:rsidP="008E5A99">
            <w:pPr>
              <w:spacing w:after="0" w:line="240" w:lineRule="auto"/>
              <w:jc w:val="center"/>
              <w:rPr>
                <w:moveTo w:id="201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35CBB55" w14:textId="77777777" w:rsidR="002E16A1" w:rsidRPr="006724BB" w:rsidRDefault="002E16A1" w:rsidP="008E5A99">
            <w:pPr>
              <w:spacing w:after="0" w:line="240" w:lineRule="auto"/>
              <w:jc w:val="center"/>
              <w:rPr>
                <w:moveTo w:id="2012" w:author="doetters" w:date="2022-03-28T10:21:00Z"/>
                <w:rFonts w:eastAsia="Times New Roman"/>
                <w:sz w:val="20"/>
                <w:szCs w:val="20"/>
                <w:lang w:eastAsia="de-DE"/>
              </w:rPr>
            </w:pPr>
          </w:p>
        </w:tc>
      </w:tr>
      <w:tr w:rsidR="002E16A1" w:rsidRPr="006724BB" w14:paraId="009947B5" w14:textId="77777777" w:rsidTr="008E5A99">
        <w:trPr>
          <w:trHeight w:val="300"/>
        </w:trPr>
        <w:tc>
          <w:tcPr>
            <w:tcW w:w="1074" w:type="dxa"/>
            <w:tcBorders>
              <w:top w:val="nil"/>
              <w:left w:val="nil"/>
              <w:bottom w:val="nil"/>
              <w:right w:val="nil"/>
            </w:tcBorders>
            <w:shd w:val="clear" w:color="auto" w:fill="auto"/>
            <w:noWrap/>
            <w:vAlign w:val="bottom"/>
            <w:hideMark/>
          </w:tcPr>
          <w:p w14:paraId="3E92D5A5" w14:textId="77777777" w:rsidR="002E16A1" w:rsidRPr="006724BB" w:rsidRDefault="002E16A1" w:rsidP="008E5A99">
            <w:pPr>
              <w:spacing w:after="0" w:line="240" w:lineRule="auto"/>
              <w:jc w:val="center"/>
              <w:rPr>
                <w:moveTo w:id="201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21AF887" w14:textId="77777777" w:rsidR="002E16A1" w:rsidRPr="006724BB" w:rsidRDefault="002E16A1" w:rsidP="008E5A99">
            <w:pPr>
              <w:spacing w:after="0" w:line="240" w:lineRule="auto"/>
              <w:rPr>
                <w:moveTo w:id="2014" w:author="doetters" w:date="2022-03-28T10:21:00Z"/>
                <w:rFonts w:eastAsia="Times New Roman"/>
                <w:color w:val="000000"/>
                <w:sz w:val="20"/>
                <w:szCs w:val="20"/>
                <w:lang w:eastAsia="de-DE"/>
              </w:rPr>
            </w:pPr>
            <w:moveTo w:id="2015"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noWrap/>
            <w:vAlign w:val="bottom"/>
            <w:hideMark/>
          </w:tcPr>
          <w:p w14:paraId="7FBD27DC" w14:textId="77777777" w:rsidR="002E16A1" w:rsidRPr="006724BB" w:rsidRDefault="002E16A1" w:rsidP="008E5A99">
            <w:pPr>
              <w:spacing w:after="0" w:line="240" w:lineRule="auto"/>
              <w:jc w:val="center"/>
              <w:rPr>
                <w:moveTo w:id="2016" w:author="doetters" w:date="2022-03-28T10:21:00Z"/>
                <w:rFonts w:eastAsia="Times New Roman"/>
                <w:color w:val="000000"/>
                <w:sz w:val="20"/>
                <w:szCs w:val="20"/>
                <w:lang w:eastAsia="de-DE"/>
              </w:rPr>
            </w:pPr>
            <w:moveTo w:id="2017" w:author="doetters" w:date="2022-03-28T10:21:00Z">
              <w:r w:rsidRPr="006724BB">
                <w:rPr>
                  <w:rFonts w:eastAsia="Times New Roman"/>
                  <w:color w:val="000000"/>
                  <w:sz w:val="20"/>
                  <w:szCs w:val="20"/>
                  <w:lang w:eastAsia="de-DE"/>
                </w:rPr>
                <w:t>-0.39</w:t>
              </w:r>
            </w:moveTo>
          </w:p>
        </w:tc>
        <w:tc>
          <w:tcPr>
            <w:tcW w:w="2058" w:type="dxa"/>
            <w:tcBorders>
              <w:top w:val="nil"/>
              <w:left w:val="nil"/>
              <w:bottom w:val="nil"/>
              <w:right w:val="nil"/>
            </w:tcBorders>
            <w:shd w:val="clear" w:color="auto" w:fill="auto"/>
            <w:noWrap/>
            <w:vAlign w:val="bottom"/>
            <w:hideMark/>
          </w:tcPr>
          <w:p w14:paraId="16AF1471" w14:textId="77777777" w:rsidR="002E16A1" w:rsidRPr="006724BB" w:rsidRDefault="002E16A1" w:rsidP="008E5A99">
            <w:pPr>
              <w:spacing w:after="0" w:line="240" w:lineRule="auto"/>
              <w:jc w:val="center"/>
              <w:rPr>
                <w:moveTo w:id="2018" w:author="doetters" w:date="2022-03-28T10:21:00Z"/>
                <w:rFonts w:eastAsia="Times New Roman"/>
                <w:color w:val="000000"/>
                <w:sz w:val="20"/>
                <w:szCs w:val="20"/>
                <w:lang w:eastAsia="de-DE"/>
              </w:rPr>
            </w:pPr>
            <w:moveTo w:id="2019" w:author="doetters" w:date="2022-03-28T10:21:00Z">
              <w:r w:rsidRPr="006724BB">
                <w:rPr>
                  <w:rFonts w:eastAsia="Times New Roman"/>
                  <w:color w:val="000000"/>
                  <w:sz w:val="20"/>
                  <w:szCs w:val="20"/>
                  <w:lang w:eastAsia="de-DE"/>
                </w:rPr>
                <w:t>-0.72 – -0.05</w:t>
              </w:r>
            </w:moveTo>
          </w:p>
        </w:tc>
        <w:tc>
          <w:tcPr>
            <w:tcW w:w="962" w:type="dxa"/>
            <w:tcBorders>
              <w:top w:val="nil"/>
              <w:left w:val="nil"/>
              <w:bottom w:val="nil"/>
              <w:right w:val="nil"/>
            </w:tcBorders>
            <w:shd w:val="clear" w:color="auto" w:fill="auto"/>
            <w:noWrap/>
            <w:vAlign w:val="bottom"/>
            <w:hideMark/>
          </w:tcPr>
          <w:p w14:paraId="55AFEDB8" w14:textId="77777777" w:rsidR="002E16A1" w:rsidRPr="006724BB" w:rsidRDefault="002E16A1" w:rsidP="008E5A99">
            <w:pPr>
              <w:spacing w:after="0" w:line="240" w:lineRule="auto"/>
              <w:jc w:val="center"/>
              <w:rPr>
                <w:moveTo w:id="2020" w:author="doetters" w:date="2022-03-28T10:21:00Z"/>
                <w:rFonts w:eastAsia="Times New Roman"/>
                <w:color w:val="000000"/>
                <w:sz w:val="20"/>
                <w:szCs w:val="20"/>
                <w:lang w:eastAsia="de-DE"/>
              </w:rPr>
            </w:pPr>
            <w:moveTo w:id="2021" w:author="doetters" w:date="2022-03-28T10:21:00Z">
              <w:r w:rsidRPr="006724BB">
                <w:rPr>
                  <w:rFonts w:eastAsia="Times New Roman"/>
                  <w:color w:val="000000"/>
                  <w:sz w:val="20"/>
                  <w:szCs w:val="20"/>
                  <w:lang w:eastAsia="de-DE"/>
                </w:rPr>
                <w:t>0.025</w:t>
              </w:r>
            </w:moveTo>
          </w:p>
        </w:tc>
        <w:tc>
          <w:tcPr>
            <w:tcW w:w="1007" w:type="dxa"/>
            <w:tcBorders>
              <w:top w:val="nil"/>
              <w:left w:val="nil"/>
              <w:bottom w:val="nil"/>
              <w:right w:val="nil"/>
            </w:tcBorders>
            <w:shd w:val="clear" w:color="auto" w:fill="auto"/>
            <w:noWrap/>
            <w:vAlign w:val="bottom"/>
            <w:hideMark/>
          </w:tcPr>
          <w:p w14:paraId="593F8E4C" w14:textId="77777777" w:rsidR="002E16A1" w:rsidRPr="006724BB" w:rsidRDefault="002E16A1" w:rsidP="008E5A99">
            <w:pPr>
              <w:spacing w:after="0" w:line="240" w:lineRule="auto"/>
              <w:jc w:val="center"/>
              <w:rPr>
                <w:moveTo w:id="202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642ED5F" w14:textId="77777777" w:rsidR="002E16A1" w:rsidRPr="006724BB" w:rsidRDefault="002E16A1" w:rsidP="008E5A99">
            <w:pPr>
              <w:spacing w:after="0" w:line="240" w:lineRule="auto"/>
              <w:jc w:val="center"/>
              <w:rPr>
                <w:moveTo w:id="2023" w:author="doetters" w:date="2022-03-28T10:21:00Z"/>
                <w:rFonts w:eastAsia="Times New Roman"/>
                <w:sz w:val="20"/>
                <w:szCs w:val="20"/>
                <w:lang w:eastAsia="de-DE"/>
              </w:rPr>
            </w:pPr>
          </w:p>
        </w:tc>
      </w:tr>
      <w:tr w:rsidR="002E16A1" w:rsidRPr="006724BB" w14:paraId="4F1DE9B7" w14:textId="77777777" w:rsidTr="008E5A99">
        <w:trPr>
          <w:trHeight w:val="300"/>
        </w:trPr>
        <w:tc>
          <w:tcPr>
            <w:tcW w:w="1074" w:type="dxa"/>
            <w:tcBorders>
              <w:top w:val="nil"/>
              <w:left w:val="nil"/>
              <w:bottom w:val="nil"/>
              <w:right w:val="nil"/>
            </w:tcBorders>
            <w:shd w:val="clear" w:color="auto" w:fill="auto"/>
            <w:noWrap/>
            <w:vAlign w:val="bottom"/>
            <w:hideMark/>
          </w:tcPr>
          <w:p w14:paraId="13609757" w14:textId="77777777" w:rsidR="002E16A1" w:rsidRPr="006724BB" w:rsidRDefault="002E16A1" w:rsidP="008E5A99">
            <w:pPr>
              <w:spacing w:after="0" w:line="240" w:lineRule="auto"/>
              <w:jc w:val="center"/>
              <w:rPr>
                <w:moveTo w:id="202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B9A9B00" w14:textId="77777777" w:rsidR="002E16A1" w:rsidRPr="006724BB" w:rsidRDefault="002E16A1" w:rsidP="008E5A99">
            <w:pPr>
              <w:spacing w:after="0" w:line="240" w:lineRule="auto"/>
              <w:rPr>
                <w:moveTo w:id="2025" w:author="doetters" w:date="2022-03-28T10:21:00Z"/>
                <w:rFonts w:eastAsia="Times New Roman"/>
                <w:color w:val="000000"/>
                <w:sz w:val="20"/>
                <w:szCs w:val="20"/>
                <w:lang w:eastAsia="de-DE"/>
              </w:rPr>
            </w:pPr>
            <w:moveTo w:id="2026"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noWrap/>
            <w:vAlign w:val="bottom"/>
            <w:hideMark/>
          </w:tcPr>
          <w:p w14:paraId="753955C1" w14:textId="77777777" w:rsidR="002E16A1" w:rsidRPr="006724BB" w:rsidRDefault="002E16A1" w:rsidP="008E5A99">
            <w:pPr>
              <w:spacing w:after="0" w:line="240" w:lineRule="auto"/>
              <w:jc w:val="center"/>
              <w:rPr>
                <w:moveTo w:id="2027" w:author="doetters" w:date="2022-03-28T10:21:00Z"/>
                <w:rFonts w:eastAsia="Times New Roman"/>
                <w:color w:val="000000"/>
                <w:sz w:val="20"/>
                <w:szCs w:val="20"/>
                <w:lang w:eastAsia="de-DE"/>
              </w:rPr>
            </w:pPr>
            <w:moveTo w:id="2028" w:author="doetters" w:date="2022-03-28T10:21:00Z">
              <w:r w:rsidRPr="006724BB">
                <w:rPr>
                  <w:rFonts w:eastAsia="Times New Roman"/>
                  <w:color w:val="000000"/>
                  <w:sz w:val="20"/>
                  <w:szCs w:val="20"/>
                  <w:lang w:eastAsia="de-DE"/>
                </w:rPr>
                <w:t>-0.16</w:t>
              </w:r>
            </w:moveTo>
          </w:p>
        </w:tc>
        <w:tc>
          <w:tcPr>
            <w:tcW w:w="2058" w:type="dxa"/>
            <w:tcBorders>
              <w:top w:val="nil"/>
              <w:left w:val="nil"/>
              <w:bottom w:val="nil"/>
              <w:right w:val="nil"/>
            </w:tcBorders>
            <w:shd w:val="clear" w:color="auto" w:fill="auto"/>
            <w:noWrap/>
            <w:vAlign w:val="bottom"/>
            <w:hideMark/>
          </w:tcPr>
          <w:p w14:paraId="339BD45C" w14:textId="77777777" w:rsidR="002E16A1" w:rsidRPr="006724BB" w:rsidRDefault="002E16A1" w:rsidP="008E5A99">
            <w:pPr>
              <w:spacing w:after="0" w:line="240" w:lineRule="auto"/>
              <w:jc w:val="center"/>
              <w:rPr>
                <w:moveTo w:id="2029" w:author="doetters" w:date="2022-03-28T10:21:00Z"/>
                <w:rFonts w:eastAsia="Times New Roman"/>
                <w:color w:val="000000"/>
                <w:sz w:val="20"/>
                <w:szCs w:val="20"/>
                <w:lang w:eastAsia="de-DE"/>
              </w:rPr>
            </w:pPr>
            <w:moveTo w:id="2030" w:author="doetters" w:date="2022-03-28T10:21:00Z">
              <w:r w:rsidRPr="006724BB">
                <w:rPr>
                  <w:rFonts w:eastAsia="Times New Roman"/>
                  <w:color w:val="000000"/>
                  <w:sz w:val="20"/>
                  <w:szCs w:val="20"/>
                  <w:lang w:eastAsia="de-DE"/>
                </w:rPr>
                <w:t>-0.33 – 0.01</w:t>
              </w:r>
            </w:moveTo>
          </w:p>
        </w:tc>
        <w:tc>
          <w:tcPr>
            <w:tcW w:w="962" w:type="dxa"/>
            <w:tcBorders>
              <w:top w:val="nil"/>
              <w:left w:val="nil"/>
              <w:bottom w:val="nil"/>
              <w:right w:val="nil"/>
            </w:tcBorders>
            <w:shd w:val="clear" w:color="auto" w:fill="auto"/>
            <w:noWrap/>
            <w:vAlign w:val="bottom"/>
            <w:hideMark/>
          </w:tcPr>
          <w:p w14:paraId="7C2EA203" w14:textId="77777777" w:rsidR="002E16A1" w:rsidRPr="006724BB" w:rsidRDefault="002E16A1" w:rsidP="008E5A99">
            <w:pPr>
              <w:spacing w:after="0" w:line="240" w:lineRule="auto"/>
              <w:jc w:val="center"/>
              <w:rPr>
                <w:moveTo w:id="2031" w:author="doetters" w:date="2022-03-28T10:21:00Z"/>
                <w:rFonts w:eastAsia="Times New Roman"/>
                <w:color w:val="000000"/>
                <w:sz w:val="20"/>
                <w:szCs w:val="20"/>
                <w:lang w:eastAsia="de-DE"/>
              </w:rPr>
            </w:pPr>
            <w:moveTo w:id="2032" w:author="doetters" w:date="2022-03-28T10:21:00Z">
              <w:r w:rsidRPr="006724BB">
                <w:rPr>
                  <w:rFonts w:eastAsia="Times New Roman"/>
                  <w:color w:val="000000"/>
                  <w:sz w:val="20"/>
                  <w:szCs w:val="20"/>
                  <w:lang w:eastAsia="de-DE"/>
                </w:rPr>
                <w:t>0.066</w:t>
              </w:r>
            </w:moveTo>
          </w:p>
        </w:tc>
        <w:tc>
          <w:tcPr>
            <w:tcW w:w="1007" w:type="dxa"/>
            <w:tcBorders>
              <w:top w:val="nil"/>
              <w:left w:val="nil"/>
              <w:bottom w:val="nil"/>
              <w:right w:val="nil"/>
            </w:tcBorders>
            <w:shd w:val="clear" w:color="auto" w:fill="auto"/>
            <w:noWrap/>
            <w:vAlign w:val="bottom"/>
            <w:hideMark/>
          </w:tcPr>
          <w:p w14:paraId="240A5011" w14:textId="77777777" w:rsidR="002E16A1" w:rsidRPr="006724BB" w:rsidRDefault="002E16A1" w:rsidP="008E5A99">
            <w:pPr>
              <w:spacing w:after="0" w:line="240" w:lineRule="auto"/>
              <w:jc w:val="center"/>
              <w:rPr>
                <w:moveTo w:id="203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AAE6322" w14:textId="77777777" w:rsidR="002E16A1" w:rsidRPr="006724BB" w:rsidRDefault="002E16A1" w:rsidP="008E5A99">
            <w:pPr>
              <w:spacing w:after="0" w:line="240" w:lineRule="auto"/>
              <w:jc w:val="center"/>
              <w:rPr>
                <w:moveTo w:id="2034" w:author="doetters" w:date="2022-03-28T10:21:00Z"/>
                <w:rFonts w:eastAsia="Times New Roman"/>
                <w:sz w:val="20"/>
                <w:szCs w:val="20"/>
                <w:lang w:eastAsia="de-DE"/>
              </w:rPr>
            </w:pPr>
          </w:p>
        </w:tc>
      </w:tr>
      <w:tr w:rsidR="002E16A1" w:rsidRPr="006724BB" w14:paraId="1ED2C411" w14:textId="77777777" w:rsidTr="008E5A99">
        <w:trPr>
          <w:trHeight w:val="300"/>
        </w:trPr>
        <w:tc>
          <w:tcPr>
            <w:tcW w:w="1074" w:type="dxa"/>
            <w:tcBorders>
              <w:top w:val="nil"/>
              <w:left w:val="nil"/>
              <w:bottom w:val="nil"/>
              <w:right w:val="nil"/>
            </w:tcBorders>
            <w:shd w:val="clear" w:color="auto" w:fill="auto"/>
            <w:noWrap/>
            <w:vAlign w:val="bottom"/>
            <w:hideMark/>
          </w:tcPr>
          <w:p w14:paraId="499BED91" w14:textId="77777777" w:rsidR="002E16A1" w:rsidRPr="006724BB" w:rsidRDefault="002E16A1" w:rsidP="008E5A99">
            <w:pPr>
              <w:spacing w:after="0" w:line="240" w:lineRule="auto"/>
              <w:jc w:val="center"/>
              <w:rPr>
                <w:moveTo w:id="203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DF5B694" w14:textId="77777777" w:rsidR="002E16A1" w:rsidRPr="006724BB" w:rsidRDefault="002E16A1" w:rsidP="008E5A99">
            <w:pPr>
              <w:spacing w:after="0" w:line="240" w:lineRule="auto"/>
              <w:rPr>
                <w:moveTo w:id="2036" w:author="doetters" w:date="2022-03-28T10:21:00Z"/>
                <w:rFonts w:eastAsia="Times New Roman"/>
                <w:color w:val="000000"/>
                <w:sz w:val="20"/>
                <w:szCs w:val="20"/>
                <w:lang w:eastAsia="de-DE"/>
              </w:rPr>
            </w:pPr>
            <w:moveTo w:id="2037"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noWrap/>
            <w:vAlign w:val="bottom"/>
            <w:hideMark/>
          </w:tcPr>
          <w:p w14:paraId="566A42FA" w14:textId="77777777" w:rsidR="002E16A1" w:rsidRPr="006724BB" w:rsidRDefault="002E16A1" w:rsidP="008E5A99">
            <w:pPr>
              <w:spacing w:after="0" w:line="240" w:lineRule="auto"/>
              <w:jc w:val="center"/>
              <w:rPr>
                <w:moveTo w:id="2038" w:author="doetters" w:date="2022-03-28T10:21:00Z"/>
                <w:rFonts w:eastAsia="Times New Roman"/>
                <w:color w:val="000000"/>
                <w:sz w:val="20"/>
                <w:szCs w:val="20"/>
                <w:lang w:eastAsia="de-DE"/>
              </w:rPr>
            </w:pPr>
            <w:moveTo w:id="2039" w:author="doetters" w:date="2022-03-28T10:21:00Z">
              <w:r w:rsidRPr="006724BB">
                <w:rPr>
                  <w:rFonts w:eastAsia="Times New Roman"/>
                  <w:color w:val="000000"/>
                  <w:sz w:val="20"/>
                  <w:szCs w:val="20"/>
                  <w:lang w:eastAsia="de-DE"/>
                </w:rPr>
                <w:t>-0.12</w:t>
              </w:r>
            </w:moveTo>
          </w:p>
        </w:tc>
        <w:tc>
          <w:tcPr>
            <w:tcW w:w="2058" w:type="dxa"/>
            <w:tcBorders>
              <w:top w:val="nil"/>
              <w:left w:val="nil"/>
              <w:bottom w:val="nil"/>
              <w:right w:val="nil"/>
            </w:tcBorders>
            <w:shd w:val="clear" w:color="auto" w:fill="auto"/>
            <w:noWrap/>
            <w:vAlign w:val="bottom"/>
            <w:hideMark/>
          </w:tcPr>
          <w:p w14:paraId="45984A5C" w14:textId="77777777" w:rsidR="002E16A1" w:rsidRPr="006724BB" w:rsidRDefault="002E16A1" w:rsidP="008E5A99">
            <w:pPr>
              <w:spacing w:after="0" w:line="240" w:lineRule="auto"/>
              <w:jc w:val="center"/>
              <w:rPr>
                <w:moveTo w:id="2040" w:author="doetters" w:date="2022-03-28T10:21:00Z"/>
                <w:rFonts w:eastAsia="Times New Roman"/>
                <w:color w:val="000000"/>
                <w:sz w:val="20"/>
                <w:szCs w:val="20"/>
                <w:lang w:eastAsia="de-DE"/>
              </w:rPr>
            </w:pPr>
            <w:moveTo w:id="2041" w:author="doetters" w:date="2022-03-28T10:21:00Z">
              <w:r w:rsidRPr="006724BB">
                <w:rPr>
                  <w:rFonts w:eastAsia="Times New Roman"/>
                  <w:color w:val="000000"/>
                  <w:sz w:val="20"/>
                  <w:szCs w:val="20"/>
                  <w:lang w:eastAsia="de-DE"/>
                </w:rPr>
                <w:t>-0.26 – 0.01</w:t>
              </w:r>
            </w:moveTo>
          </w:p>
        </w:tc>
        <w:tc>
          <w:tcPr>
            <w:tcW w:w="962" w:type="dxa"/>
            <w:tcBorders>
              <w:top w:val="nil"/>
              <w:left w:val="nil"/>
              <w:bottom w:val="nil"/>
              <w:right w:val="nil"/>
            </w:tcBorders>
            <w:shd w:val="clear" w:color="auto" w:fill="auto"/>
            <w:noWrap/>
            <w:vAlign w:val="bottom"/>
            <w:hideMark/>
          </w:tcPr>
          <w:p w14:paraId="7E698795" w14:textId="77777777" w:rsidR="002E16A1" w:rsidRPr="006724BB" w:rsidRDefault="002E16A1" w:rsidP="008E5A99">
            <w:pPr>
              <w:spacing w:after="0" w:line="240" w:lineRule="auto"/>
              <w:jc w:val="center"/>
              <w:rPr>
                <w:moveTo w:id="2042" w:author="doetters" w:date="2022-03-28T10:21:00Z"/>
                <w:rFonts w:eastAsia="Times New Roman"/>
                <w:color w:val="000000"/>
                <w:sz w:val="20"/>
                <w:szCs w:val="20"/>
                <w:lang w:eastAsia="de-DE"/>
              </w:rPr>
            </w:pPr>
            <w:moveTo w:id="2043" w:author="doetters" w:date="2022-03-28T10:21:00Z">
              <w:r w:rsidRPr="006724BB">
                <w:rPr>
                  <w:rFonts w:eastAsia="Times New Roman"/>
                  <w:color w:val="000000"/>
                  <w:sz w:val="20"/>
                  <w:szCs w:val="20"/>
                  <w:lang w:eastAsia="de-DE"/>
                </w:rPr>
                <w:t>0.076</w:t>
              </w:r>
            </w:moveTo>
          </w:p>
        </w:tc>
        <w:tc>
          <w:tcPr>
            <w:tcW w:w="1007" w:type="dxa"/>
            <w:tcBorders>
              <w:top w:val="nil"/>
              <w:left w:val="nil"/>
              <w:bottom w:val="nil"/>
              <w:right w:val="nil"/>
            </w:tcBorders>
            <w:shd w:val="clear" w:color="auto" w:fill="auto"/>
            <w:noWrap/>
            <w:vAlign w:val="bottom"/>
            <w:hideMark/>
          </w:tcPr>
          <w:p w14:paraId="31834901" w14:textId="77777777" w:rsidR="002E16A1" w:rsidRPr="006724BB" w:rsidRDefault="002E16A1" w:rsidP="008E5A99">
            <w:pPr>
              <w:spacing w:after="0" w:line="240" w:lineRule="auto"/>
              <w:jc w:val="center"/>
              <w:rPr>
                <w:moveTo w:id="204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494782B" w14:textId="77777777" w:rsidR="002E16A1" w:rsidRPr="006724BB" w:rsidRDefault="002E16A1" w:rsidP="008E5A99">
            <w:pPr>
              <w:spacing w:after="0" w:line="240" w:lineRule="auto"/>
              <w:jc w:val="center"/>
              <w:rPr>
                <w:moveTo w:id="2045" w:author="doetters" w:date="2022-03-28T10:21:00Z"/>
                <w:rFonts w:eastAsia="Times New Roman"/>
                <w:sz w:val="20"/>
                <w:szCs w:val="20"/>
                <w:lang w:eastAsia="de-DE"/>
              </w:rPr>
            </w:pPr>
          </w:p>
        </w:tc>
      </w:tr>
      <w:tr w:rsidR="002E16A1" w:rsidRPr="006724BB" w14:paraId="3E914458"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16B88DBB" w14:textId="77777777" w:rsidR="002E16A1" w:rsidRPr="006724BB" w:rsidRDefault="002E16A1" w:rsidP="008E5A99">
            <w:pPr>
              <w:spacing w:after="0" w:line="240" w:lineRule="auto"/>
              <w:jc w:val="center"/>
              <w:rPr>
                <w:moveTo w:id="2046"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4121F256" w14:textId="77777777" w:rsidR="002E16A1" w:rsidRPr="006724BB" w:rsidRDefault="002E16A1" w:rsidP="008E5A99">
            <w:pPr>
              <w:spacing w:after="0" w:line="240" w:lineRule="auto"/>
              <w:rPr>
                <w:moveTo w:id="2047" w:author="doetters" w:date="2022-03-28T10:21:00Z"/>
                <w:rFonts w:eastAsia="Times New Roman"/>
                <w:color w:val="000000"/>
                <w:sz w:val="20"/>
                <w:szCs w:val="20"/>
                <w:lang w:eastAsia="de-DE"/>
              </w:rPr>
            </w:pPr>
            <w:moveTo w:id="2048"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noWrap/>
            <w:vAlign w:val="bottom"/>
            <w:hideMark/>
          </w:tcPr>
          <w:p w14:paraId="4E5A97F2" w14:textId="77777777" w:rsidR="002E16A1" w:rsidRPr="006724BB" w:rsidRDefault="002E16A1" w:rsidP="008E5A99">
            <w:pPr>
              <w:spacing w:after="0" w:line="240" w:lineRule="auto"/>
              <w:jc w:val="center"/>
              <w:rPr>
                <w:moveTo w:id="2049" w:author="doetters" w:date="2022-03-28T10:21:00Z"/>
                <w:rFonts w:eastAsia="Times New Roman"/>
                <w:color w:val="000000"/>
                <w:sz w:val="20"/>
                <w:szCs w:val="20"/>
                <w:lang w:eastAsia="de-DE"/>
              </w:rPr>
            </w:pPr>
            <w:moveTo w:id="2050" w:author="doetters" w:date="2022-03-28T10:21:00Z">
              <w:r w:rsidRPr="006724BB">
                <w:rPr>
                  <w:rFonts w:eastAsia="Times New Roman"/>
                  <w:color w:val="000000"/>
                  <w:sz w:val="20"/>
                  <w:szCs w:val="20"/>
                  <w:lang w:eastAsia="de-DE"/>
                </w:rPr>
                <w:t>-0.26</w:t>
              </w:r>
            </w:moveTo>
          </w:p>
        </w:tc>
        <w:tc>
          <w:tcPr>
            <w:tcW w:w="2058" w:type="dxa"/>
            <w:tcBorders>
              <w:top w:val="nil"/>
              <w:left w:val="nil"/>
              <w:bottom w:val="single" w:sz="4" w:space="0" w:color="auto"/>
              <w:right w:val="nil"/>
            </w:tcBorders>
            <w:shd w:val="clear" w:color="auto" w:fill="auto"/>
            <w:noWrap/>
            <w:vAlign w:val="bottom"/>
            <w:hideMark/>
          </w:tcPr>
          <w:p w14:paraId="0483FC6E" w14:textId="77777777" w:rsidR="002E16A1" w:rsidRPr="006724BB" w:rsidRDefault="002E16A1" w:rsidP="008E5A99">
            <w:pPr>
              <w:spacing w:after="0" w:line="240" w:lineRule="auto"/>
              <w:jc w:val="center"/>
              <w:rPr>
                <w:moveTo w:id="2051" w:author="doetters" w:date="2022-03-28T10:21:00Z"/>
                <w:rFonts w:eastAsia="Times New Roman"/>
                <w:color w:val="000000"/>
                <w:sz w:val="20"/>
                <w:szCs w:val="20"/>
                <w:lang w:eastAsia="de-DE"/>
              </w:rPr>
            </w:pPr>
            <w:moveTo w:id="2052" w:author="doetters" w:date="2022-03-28T10:21:00Z">
              <w:r w:rsidRPr="006724BB">
                <w:rPr>
                  <w:rFonts w:eastAsia="Times New Roman"/>
                  <w:color w:val="000000"/>
                  <w:sz w:val="20"/>
                  <w:szCs w:val="20"/>
                  <w:lang w:eastAsia="de-DE"/>
                </w:rPr>
                <w:t>-0.41 – -0.11</w:t>
              </w:r>
            </w:moveTo>
          </w:p>
        </w:tc>
        <w:tc>
          <w:tcPr>
            <w:tcW w:w="962" w:type="dxa"/>
            <w:tcBorders>
              <w:top w:val="nil"/>
              <w:left w:val="nil"/>
              <w:bottom w:val="single" w:sz="4" w:space="0" w:color="auto"/>
              <w:right w:val="nil"/>
            </w:tcBorders>
            <w:shd w:val="clear" w:color="auto" w:fill="auto"/>
            <w:noWrap/>
            <w:vAlign w:val="bottom"/>
            <w:hideMark/>
          </w:tcPr>
          <w:p w14:paraId="5677AF72" w14:textId="77777777" w:rsidR="002E16A1" w:rsidRPr="006724BB" w:rsidRDefault="002E16A1" w:rsidP="008E5A99">
            <w:pPr>
              <w:spacing w:after="0" w:line="240" w:lineRule="auto"/>
              <w:jc w:val="center"/>
              <w:rPr>
                <w:moveTo w:id="2053" w:author="doetters" w:date="2022-03-28T10:21:00Z"/>
                <w:rFonts w:eastAsia="Times New Roman"/>
                <w:color w:val="000000"/>
                <w:sz w:val="20"/>
                <w:szCs w:val="20"/>
                <w:lang w:eastAsia="de-DE"/>
              </w:rPr>
            </w:pPr>
            <w:moveTo w:id="2054" w:author="doetters" w:date="2022-03-28T10:21:00Z">
              <w:r w:rsidRPr="006724BB">
                <w:rPr>
                  <w:rFonts w:eastAsia="Times New Roman"/>
                  <w:color w:val="000000"/>
                  <w:sz w:val="20"/>
                  <w:szCs w:val="20"/>
                  <w:lang w:eastAsia="de-DE"/>
                </w:rPr>
                <w:t>0.001</w:t>
              </w:r>
            </w:moveTo>
          </w:p>
        </w:tc>
        <w:tc>
          <w:tcPr>
            <w:tcW w:w="1007" w:type="dxa"/>
            <w:tcBorders>
              <w:top w:val="nil"/>
              <w:left w:val="nil"/>
              <w:bottom w:val="single" w:sz="4" w:space="0" w:color="auto"/>
              <w:right w:val="nil"/>
            </w:tcBorders>
            <w:shd w:val="clear" w:color="auto" w:fill="auto"/>
            <w:noWrap/>
            <w:vAlign w:val="bottom"/>
            <w:hideMark/>
          </w:tcPr>
          <w:p w14:paraId="48929E0D" w14:textId="77777777" w:rsidR="002E16A1" w:rsidRPr="006724BB" w:rsidRDefault="002E16A1" w:rsidP="008E5A99">
            <w:pPr>
              <w:spacing w:after="0" w:line="240" w:lineRule="auto"/>
              <w:jc w:val="center"/>
              <w:rPr>
                <w:moveTo w:id="2055"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BC6394E" w14:textId="77777777" w:rsidR="002E16A1" w:rsidRPr="006724BB" w:rsidRDefault="002E16A1" w:rsidP="008E5A99">
            <w:pPr>
              <w:spacing w:after="0" w:line="240" w:lineRule="auto"/>
              <w:jc w:val="center"/>
              <w:rPr>
                <w:moveTo w:id="2056" w:author="doetters" w:date="2022-03-28T10:21:00Z"/>
                <w:rFonts w:eastAsia="Times New Roman"/>
                <w:sz w:val="20"/>
                <w:szCs w:val="20"/>
                <w:lang w:eastAsia="de-DE"/>
              </w:rPr>
            </w:pPr>
          </w:p>
        </w:tc>
      </w:tr>
      <w:tr w:rsidR="002E16A1" w:rsidRPr="006724BB" w14:paraId="56013F25"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65F7CA18" w14:textId="77777777" w:rsidR="002E16A1" w:rsidRPr="006724BB" w:rsidRDefault="002E16A1" w:rsidP="008E5A99">
            <w:pPr>
              <w:spacing w:after="0" w:line="240" w:lineRule="auto"/>
              <w:jc w:val="center"/>
              <w:rPr>
                <w:moveTo w:id="2057"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6E10EAA9" w14:textId="77777777" w:rsidR="002E16A1" w:rsidRPr="006724BB" w:rsidRDefault="002E16A1" w:rsidP="008E5A99">
            <w:pPr>
              <w:spacing w:after="0" w:line="240" w:lineRule="auto"/>
              <w:rPr>
                <w:moveTo w:id="2058"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1A073D79" w14:textId="77777777" w:rsidR="002E16A1" w:rsidRPr="006724BB" w:rsidRDefault="002E16A1" w:rsidP="008E5A99">
            <w:pPr>
              <w:spacing w:after="0" w:line="240" w:lineRule="auto"/>
              <w:rPr>
                <w:moveTo w:id="2059"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22CE09F9" w14:textId="77777777" w:rsidR="002E16A1" w:rsidRPr="006724BB" w:rsidRDefault="002E16A1" w:rsidP="008E5A99">
            <w:pPr>
              <w:spacing w:after="0" w:line="240" w:lineRule="auto"/>
              <w:jc w:val="center"/>
              <w:rPr>
                <w:moveTo w:id="2060"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5616614" w14:textId="77777777" w:rsidR="002E16A1" w:rsidRPr="006724BB" w:rsidRDefault="002E16A1" w:rsidP="008E5A99">
            <w:pPr>
              <w:spacing w:after="0" w:line="240" w:lineRule="auto"/>
              <w:jc w:val="center"/>
              <w:rPr>
                <w:moveTo w:id="2061"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1495F831" w14:textId="77777777" w:rsidR="002E16A1" w:rsidRPr="006724BB" w:rsidRDefault="002E16A1" w:rsidP="008E5A99">
            <w:pPr>
              <w:spacing w:after="0" w:line="240" w:lineRule="auto"/>
              <w:jc w:val="center"/>
              <w:rPr>
                <w:moveTo w:id="2062"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85F2AFE" w14:textId="77777777" w:rsidR="002E16A1" w:rsidRPr="006724BB" w:rsidRDefault="002E16A1" w:rsidP="008E5A99">
            <w:pPr>
              <w:spacing w:after="0" w:line="240" w:lineRule="auto"/>
              <w:jc w:val="center"/>
              <w:rPr>
                <w:moveTo w:id="2063" w:author="doetters" w:date="2022-03-28T10:21:00Z"/>
                <w:rFonts w:eastAsia="Times New Roman"/>
                <w:sz w:val="20"/>
                <w:szCs w:val="20"/>
                <w:lang w:eastAsia="de-DE"/>
              </w:rPr>
            </w:pPr>
          </w:p>
        </w:tc>
      </w:tr>
      <w:tr w:rsidR="002E16A1" w:rsidRPr="006724BB" w14:paraId="0A8D4B84" w14:textId="77777777" w:rsidTr="008E5A99">
        <w:trPr>
          <w:trHeight w:val="300"/>
        </w:trPr>
        <w:tc>
          <w:tcPr>
            <w:tcW w:w="1074" w:type="dxa"/>
            <w:tcBorders>
              <w:top w:val="nil"/>
              <w:left w:val="nil"/>
              <w:bottom w:val="nil"/>
              <w:right w:val="nil"/>
            </w:tcBorders>
            <w:shd w:val="clear" w:color="auto" w:fill="auto"/>
            <w:noWrap/>
            <w:vAlign w:val="bottom"/>
            <w:hideMark/>
          </w:tcPr>
          <w:p w14:paraId="08E0455D" w14:textId="77777777" w:rsidR="002E16A1" w:rsidRPr="006724BB" w:rsidRDefault="002E16A1" w:rsidP="008E5A99">
            <w:pPr>
              <w:spacing w:after="0" w:line="240" w:lineRule="auto"/>
              <w:rPr>
                <w:moveTo w:id="2064" w:author="doetters" w:date="2022-03-28T10:21:00Z"/>
                <w:rFonts w:eastAsia="Times New Roman"/>
                <w:color w:val="000000"/>
                <w:sz w:val="20"/>
                <w:szCs w:val="20"/>
                <w:lang w:eastAsia="de-DE"/>
              </w:rPr>
            </w:pPr>
            <w:moveTo w:id="2065" w:author="doetters" w:date="2022-03-28T10:21:00Z">
              <w:r w:rsidRPr="006724BB">
                <w:rPr>
                  <w:rFonts w:eastAsia="Times New Roman"/>
                  <w:color w:val="000000"/>
                  <w:sz w:val="20"/>
                  <w:szCs w:val="20"/>
                  <w:lang w:eastAsia="de-DE"/>
                </w:rPr>
                <w:t>P</w:t>
              </w:r>
            </w:moveTo>
          </w:p>
        </w:tc>
        <w:tc>
          <w:tcPr>
            <w:tcW w:w="2148" w:type="dxa"/>
            <w:tcBorders>
              <w:top w:val="nil"/>
              <w:left w:val="nil"/>
              <w:bottom w:val="nil"/>
              <w:right w:val="nil"/>
            </w:tcBorders>
            <w:shd w:val="clear" w:color="auto" w:fill="auto"/>
            <w:noWrap/>
            <w:vAlign w:val="bottom"/>
            <w:hideMark/>
          </w:tcPr>
          <w:p w14:paraId="1ED1A8E0" w14:textId="77777777" w:rsidR="002E16A1" w:rsidRPr="006724BB" w:rsidRDefault="002E16A1" w:rsidP="008E5A99">
            <w:pPr>
              <w:spacing w:after="0" w:line="240" w:lineRule="auto"/>
              <w:rPr>
                <w:moveTo w:id="2066" w:author="doetters" w:date="2022-03-28T10:21:00Z"/>
                <w:rFonts w:eastAsia="Times New Roman"/>
                <w:color w:val="000000"/>
                <w:sz w:val="20"/>
                <w:szCs w:val="20"/>
                <w:lang w:eastAsia="de-DE"/>
              </w:rPr>
            </w:pPr>
            <w:moveTo w:id="2067"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noWrap/>
            <w:vAlign w:val="bottom"/>
            <w:hideMark/>
          </w:tcPr>
          <w:p w14:paraId="6C4853AB" w14:textId="77777777" w:rsidR="002E16A1" w:rsidRPr="006724BB" w:rsidRDefault="002E16A1" w:rsidP="008E5A99">
            <w:pPr>
              <w:spacing w:after="0" w:line="240" w:lineRule="auto"/>
              <w:jc w:val="center"/>
              <w:rPr>
                <w:moveTo w:id="2068" w:author="doetters" w:date="2022-03-28T10:21:00Z"/>
                <w:rFonts w:eastAsia="Times New Roman"/>
                <w:color w:val="000000"/>
                <w:sz w:val="20"/>
                <w:szCs w:val="20"/>
                <w:lang w:eastAsia="de-DE"/>
              </w:rPr>
            </w:pPr>
            <w:moveTo w:id="2069" w:author="doetters" w:date="2022-03-28T10:21:00Z">
              <w:r w:rsidRPr="006724BB">
                <w:rPr>
                  <w:rFonts w:eastAsia="Times New Roman"/>
                  <w:color w:val="000000"/>
                  <w:sz w:val="20"/>
                  <w:szCs w:val="20"/>
                  <w:lang w:eastAsia="de-DE"/>
                </w:rPr>
                <w:t>1562.32</w:t>
              </w:r>
            </w:moveTo>
          </w:p>
        </w:tc>
        <w:tc>
          <w:tcPr>
            <w:tcW w:w="2058" w:type="dxa"/>
            <w:tcBorders>
              <w:top w:val="nil"/>
              <w:left w:val="nil"/>
              <w:bottom w:val="nil"/>
              <w:right w:val="nil"/>
            </w:tcBorders>
            <w:shd w:val="clear" w:color="auto" w:fill="auto"/>
            <w:noWrap/>
            <w:vAlign w:val="bottom"/>
            <w:hideMark/>
          </w:tcPr>
          <w:p w14:paraId="2DBEAD1A" w14:textId="77777777" w:rsidR="002E16A1" w:rsidRPr="006724BB" w:rsidRDefault="002E16A1" w:rsidP="008E5A99">
            <w:pPr>
              <w:spacing w:after="0" w:line="240" w:lineRule="auto"/>
              <w:jc w:val="center"/>
              <w:rPr>
                <w:moveTo w:id="2070" w:author="doetters" w:date="2022-03-28T10:21:00Z"/>
                <w:rFonts w:eastAsia="Times New Roman"/>
                <w:color w:val="000000"/>
                <w:sz w:val="20"/>
                <w:szCs w:val="20"/>
                <w:lang w:eastAsia="de-DE"/>
              </w:rPr>
            </w:pPr>
            <w:moveTo w:id="2071" w:author="doetters" w:date="2022-03-28T10:21:00Z">
              <w:r w:rsidRPr="006724BB">
                <w:rPr>
                  <w:rFonts w:eastAsia="Times New Roman"/>
                  <w:color w:val="000000"/>
                  <w:sz w:val="20"/>
                  <w:szCs w:val="20"/>
                  <w:lang w:eastAsia="de-DE"/>
                </w:rPr>
                <w:t>1304.71 – 1819.94</w:t>
              </w:r>
            </w:moveTo>
          </w:p>
        </w:tc>
        <w:tc>
          <w:tcPr>
            <w:tcW w:w="962" w:type="dxa"/>
            <w:tcBorders>
              <w:top w:val="nil"/>
              <w:left w:val="nil"/>
              <w:bottom w:val="nil"/>
              <w:right w:val="nil"/>
            </w:tcBorders>
            <w:shd w:val="clear" w:color="auto" w:fill="auto"/>
            <w:noWrap/>
            <w:vAlign w:val="bottom"/>
            <w:hideMark/>
          </w:tcPr>
          <w:p w14:paraId="07037A2B" w14:textId="77777777" w:rsidR="002E16A1" w:rsidRPr="006724BB" w:rsidRDefault="002E16A1" w:rsidP="008E5A99">
            <w:pPr>
              <w:spacing w:after="0" w:line="240" w:lineRule="auto"/>
              <w:jc w:val="center"/>
              <w:rPr>
                <w:moveTo w:id="2072" w:author="doetters" w:date="2022-03-28T10:21:00Z"/>
                <w:rFonts w:eastAsia="Times New Roman"/>
                <w:color w:val="000000"/>
                <w:sz w:val="20"/>
                <w:szCs w:val="20"/>
                <w:lang w:eastAsia="de-DE"/>
              </w:rPr>
            </w:pPr>
            <w:moveTo w:id="2073" w:author="doetters" w:date="2022-03-28T10:21:00Z">
              <w:r w:rsidRPr="006724BB">
                <w:rPr>
                  <w:rFonts w:eastAsia="Times New Roman"/>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2B726E2F" w14:textId="77777777" w:rsidR="002E16A1" w:rsidRPr="006724BB" w:rsidRDefault="002E16A1" w:rsidP="008E5A99">
            <w:pPr>
              <w:spacing w:after="0" w:line="240" w:lineRule="auto"/>
              <w:jc w:val="center"/>
              <w:rPr>
                <w:moveTo w:id="2074" w:author="doetters" w:date="2022-03-28T10:21:00Z"/>
                <w:rFonts w:eastAsia="Times New Roman"/>
                <w:color w:val="000000"/>
                <w:sz w:val="20"/>
                <w:szCs w:val="20"/>
                <w:lang w:eastAsia="de-DE"/>
              </w:rPr>
            </w:pPr>
            <w:moveTo w:id="2075" w:author="doetters" w:date="2022-03-28T10:21:00Z">
              <w:r w:rsidRPr="006724BB">
                <w:rPr>
                  <w:rFonts w:eastAsia="Times New Roman"/>
                  <w:color w:val="000000"/>
                  <w:sz w:val="20"/>
                  <w:szCs w:val="20"/>
                  <w:lang w:eastAsia="de-DE"/>
                </w:rPr>
                <w:t>0.3</w:t>
              </w:r>
            </w:moveTo>
          </w:p>
        </w:tc>
        <w:tc>
          <w:tcPr>
            <w:tcW w:w="962" w:type="dxa"/>
            <w:tcBorders>
              <w:top w:val="nil"/>
              <w:left w:val="nil"/>
              <w:bottom w:val="nil"/>
              <w:right w:val="nil"/>
            </w:tcBorders>
            <w:shd w:val="clear" w:color="auto" w:fill="auto"/>
            <w:noWrap/>
            <w:vAlign w:val="bottom"/>
            <w:hideMark/>
          </w:tcPr>
          <w:p w14:paraId="5FF9BB24" w14:textId="77777777" w:rsidR="002E16A1" w:rsidRPr="006724BB" w:rsidRDefault="002E16A1" w:rsidP="008E5A99">
            <w:pPr>
              <w:spacing w:after="0" w:line="240" w:lineRule="auto"/>
              <w:jc w:val="center"/>
              <w:rPr>
                <w:moveTo w:id="2076" w:author="doetters" w:date="2022-03-28T10:21:00Z"/>
                <w:rFonts w:eastAsia="Times New Roman"/>
                <w:color w:val="000000"/>
                <w:sz w:val="20"/>
                <w:szCs w:val="20"/>
                <w:lang w:eastAsia="de-DE"/>
              </w:rPr>
            </w:pPr>
            <w:moveTo w:id="2077" w:author="doetters" w:date="2022-03-28T10:21:00Z">
              <w:r w:rsidRPr="006724BB">
                <w:rPr>
                  <w:rFonts w:eastAsia="Times New Roman"/>
                  <w:color w:val="000000"/>
                  <w:sz w:val="20"/>
                  <w:szCs w:val="20"/>
                  <w:lang w:eastAsia="de-DE"/>
                </w:rPr>
                <w:t>0.69</w:t>
              </w:r>
            </w:moveTo>
          </w:p>
        </w:tc>
      </w:tr>
      <w:tr w:rsidR="002E16A1" w:rsidRPr="006724BB" w14:paraId="34C4669B" w14:textId="77777777" w:rsidTr="008E5A99">
        <w:trPr>
          <w:trHeight w:val="300"/>
        </w:trPr>
        <w:tc>
          <w:tcPr>
            <w:tcW w:w="1074" w:type="dxa"/>
            <w:tcBorders>
              <w:top w:val="nil"/>
              <w:left w:val="nil"/>
              <w:bottom w:val="nil"/>
              <w:right w:val="nil"/>
            </w:tcBorders>
            <w:shd w:val="clear" w:color="auto" w:fill="auto"/>
            <w:noWrap/>
            <w:vAlign w:val="bottom"/>
            <w:hideMark/>
          </w:tcPr>
          <w:p w14:paraId="6996CEF5" w14:textId="77777777" w:rsidR="002E16A1" w:rsidRPr="006724BB" w:rsidRDefault="002E16A1" w:rsidP="008E5A99">
            <w:pPr>
              <w:spacing w:after="0" w:line="240" w:lineRule="auto"/>
              <w:jc w:val="center"/>
              <w:rPr>
                <w:moveTo w:id="2078"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598E7C32" w14:textId="77777777" w:rsidR="002E16A1" w:rsidRPr="006724BB" w:rsidRDefault="002E16A1" w:rsidP="008E5A99">
            <w:pPr>
              <w:spacing w:after="0" w:line="240" w:lineRule="auto"/>
              <w:rPr>
                <w:moveTo w:id="2079" w:author="doetters" w:date="2022-03-28T10:21:00Z"/>
                <w:rFonts w:eastAsia="Times New Roman"/>
                <w:color w:val="000000"/>
                <w:sz w:val="20"/>
                <w:szCs w:val="20"/>
                <w:lang w:eastAsia="de-DE"/>
              </w:rPr>
            </w:pPr>
            <w:moveTo w:id="2080"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noWrap/>
            <w:vAlign w:val="bottom"/>
            <w:hideMark/>
          </w:tcPr>
          <w:p w14:paraId="4A3F7948" w14:textId="77777777" w:rsidR="002E16A1" w:rsidRPr="006724BB" w:rsidRDefault="002E16A1" w:rsidP="008E5A99">
            <w:pPr>
              <w:spacing w:after="0" w:line="240" w:lineRule="auto"/>
              <w:jc w:val="center"/>
              <w:rPr>
                <w:moveTo w:id="2081" w:author="doetters" w:date="2022-03-28T10:21:00Z"/>
                <w:rFonts w:eastAsia="Times New Roman"/>
                <w:color w:val="000000"/>
                <w:sz w:val="20"/>
                <w:szCs w:val="20"/>
                <w:lang w:eastAsia="de-DE"/>
              </w:rPr>
            </w:pPr>
            <w:moveTo w:id="2082" w:author="doetters" w:date="2022-03-28T10:21:00Z">
              <w:r w:rsidRPr="006724BB">
                <w:rPr>
                  <w:rFonts w:eastAsia="Times New Roman"/>
                  <w:color w:val="000000"/>
                  <w:sz w:val="20"/>
                  <w:szCs w:val="20"/>
                  <w:lang w:eastAsia="de-DE"/>
                </w:rPr>
                <w:t>552.84</w:t>
              </w:r>
            </w:moveTo>
          </w:p>
        </w:tc>
        <w:tc>
          <w:tcPr>
            <w:tcW w:w="2058" w:type="dxa"/>
            <w:tcBorders>
              <w:top w:val="nil"/>
              <w:left w:val="nil"/>
              <w:bottom w:val="nil"/>
              <w:right w:val="nil"/>
            </w:tcBorders>
            <w:shd w:val="clear" w:color="auto" w:fill="auto"/>
            <w:noWrap/>
            <w:vAlign w:val="bottom"/>
            <w:hideMark/>
          </w:tcPr>
          <w:p w14:paraId="001CA750" w14:textId="77777777" w:rsidR="002E16A1" w:rsidRPr="006724BB" w:rsidRDefault="002E16A1" w:rsidP="008E5A99">
            <w:pPr>
              <w:spacing w:after="0" w:line="240" w:lineRule="auto"/>
              <w:jc w:val="center"/>
              <w:rPr>
                <w:moveTo w:id="2083" w:author="doetters" w:date="2022-03-28T10:21:00Z"/>
                <w:rFonts w:eastAsia="Times New Roman"/>
                <w:color w:val="000000"/>
                <w:sz w:val="20"/>
                <w:szCs w:val="20"/>
                <w:lang w:eastAsia="de-DE"/>
              </w:rPr>
            </w:pPr>
            <w:moveTo w:id="2084" w:author="doetters" w:date="2022-03-28T10:21:00Z">
              <w:r w:rsidRPr="006724BB">
                <w:rPr>
                  <w:rFonts w:eastAsia="Times New Roman"/>
                  <w:color w:val="000000"/>
                  <w:sz w:val="20"/>
                  <w:szCs w:val="20"/>
                  <w:lang w:eastAsia="de-DE"/>
                </w:rPr>
                <w:t>160.94 – 944.73</w:t>
              </w:r>
            </w:moveTo>
          </w:p>
        </w:tc>
        <w:tc>
          <w:tcPr>
            <w:tcW w:w="962" w:type="dxa"/>
            <w:tcBorders>
              <w:top w:val="nil"/>
              <w:left w:val="nil"/>
              <w:bottom w:val="nil"/>
              <w:right w:val="nil"/>
            </w:tcBorders>
            <w:shd w:val="clear" w:color="auto" w:fill="auto"/>
            <w:noWrap/>
            <w:vAlign w:val="bottom"/>
            <w:hideMark/>
          </w:tcPr>
          <w:p w14:paraId="664B479B" w14:textId="77777777" w:rsidR="002E16A1" w:rsidRPr="006724BB" w:rsidRDefault="002E16A1" w:rsidP="008E5A99">
            <w:pPr>
              <w:spacing w:after="0" w:line="240" w:lineRule="auto"/>
              <w:jc w:val="center"/>
              <w:rPr>
                <w:moveTo w:id="2085" w:author="doetters" w:date="2022-03-28T10:21:00Z"/>
                <w:rFonts w:eastAsia="Times New Roman"/>
                <w:color w:val="000000"/>
                <w:sz w:val="20"/>
                <w:szCs w:val="20"/>
                <w:lang w:eastAsia="de-DE"/>
              </w:rPr>
            </w:pPr>
            <w:moveTo w:id="2086" w:author="doetters" w:date="2022-03-28T10:21:00Z">
              <w:r w:rsidRPr="006724BB">
                <w:rPr>
                  <w:rFonts w:eastAsia="Times New Roman"/>
                  <w:color w:val="000000"/>
                  <w:sz w:val="20"/>
                  <w:szCs w:val="20"/>
                  <w:lang w:eastAsia="de-DE"/>
                </w:rPr>
                <w:t>0.006</w:t>
              </w:r>
            </w:moveTo>
          </w:p>
        </w:tc>
        <w:tc>
          <w:tcPr>
            <w:tcW w:w="1007" w:type="dxa"/>
            <w:tcBorders>
              <w:top w:val="nil"/>
              <w:left w:val="nil"/>
              <w:bottom w:val="nil"/>
              <w:right w:val="nil"/>
            </w:tcBorders>
            <w:shd w:val="clear" w:color="auto" w:fill="auto"/>
            <w:noWrap/>
            <w:vAlign w:val="bottom"/>
            <w:hideMark/>
          </w:tcPr>
          <w:p w14:paraId="7106F134" w14:textId="77777777" w:rsidR="002E16A1" w:rsidRPr="006724BB" w:rsidRDefault="002E16A1" w:rsidP="008E5A99">
            <w:pPr>
              <w:spacing w:after="0" w:line="240" w:lineRule="auto"/>
              <w:jc w:val="center"/>
              <w:rPr>
                <w:moveTo w:id="2087"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26055B2" w14:textId="77777777" w:rsidR="002E16A1" w:rsidRPr="006724BB" w:rsidRDefault="002E16A1" w:rsidP="008E5A99">
            <w:pPr>
              <w:spacing w:after="0" w:line="240" w:lineRule="auto"/>
              <w:jc w:val="center"/>
              <w:rPr>
                <w:moveTo w:id="2088" w:author="doetters" w:date="2022-03-28T10:21:00Z"/>
                <w:rFonts w:eastAsia="Times New Roman"/>
                <w:sz w:val="20"/>
                <w:szCs w:val="20"/>
                <w:lang w:eastAsia="de-DE"/>
              </w:rPr>
            </w:pPr>
          </w:p>
        </w:tc>
      </w:tr>
      <w:tr w:rsidR="002E16A1" w:rsidRPr="006724BB" w14:paraId="523A2E52" w14:textId="77777777" w:rsidTr="008E5A99">
        <w:trPr>
          <w:trHeight w:val="300"/>
        </w:trPr>
        <w:tc>
          <w:tcPr>
            <w:tcW w:w="1074" w:type="dxa"/>
            <w:tcBorders>
              <w:top w:val="nil"/>
              <w:left w:val="nil"/>
              <w:bottom w:val="nil"/>
              <w:right w:val="nil"/>
            </w:tcBorders>
            <w:shd w:val="clear" w:color="auto" w:fill="auto"/>
            <w:noWrap/>
            <w:vAlign w:val="bottom"/>
            <w:hideMark/>
          </w:tcPr>
          <w:p w14:paraId="6DA11316" w14:textId="77777777" w:rsidR="002E16A1" w:rsidRPr="006724BB" w:rsidRDefault="002E16A1" w:rsidP="008E5A99">
            <w:pPr>
              <w:spacing w:after="0" w:line="240" w:lineRule="auto"/>
              <w:jc w:val="center"/>
              <w:rPr>
                <w:moveTo w:id="2089"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57661778" w14:textId="77777777" w:rsidR="002E16A1" w:rsidRPr="006724BB" w:rsidRDefault="002E16A1" w:rsidP="008E5A99">
            <w:pPr>
              <w:spacing w:after="0" w:line="240" w:lineRule="auto"/>
              <w:rPr>
                <w:moveTo w:id="2090" w:author="doetters" w:date="2022-03-28T10:21:00Z"/>
                <w:rFonts w:eastAsia="Times New Roman"/>
                <w:color w:val="000000"/>
                <w:sz w:val="20"/>
                <w:szCs w:val="20"/>
                <w:lang w:eastAsia="de-DE"/>
              </w:rPr>
            </w:pPr>
            <w:moveTo w:id="2091"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noWrap/>
            <w:vAlign w:val="bottom"/>
            <w:hideMark/>
          </w:tcPr>
          <w:p w14:paraId="029F46C4" w14:textId="77777777" w:rsidR="002E16A1" w:rsidRPr="006724BB" w:rsidRDefault="002E16A1" w:rsidP="008E5A99">
            <w:pPr>
              <w:spacing w:after="0" w:line="240" w:lineRule="auto"/>
              <w:jc w:val="center"/>
              <w:rPr>
                <w:moveTo w:id="2092" w:author="doetters" w:date="2022-03-28T10:21:00Z"/>
                <w:rFonts w:eastAsia="Times New Roman"/>
                <w:color w:val="000000"/>
                <w:sz w:val="20"/>
                <w:szCs w:val="20"/>
                <w:lang w:eastAsia="de-DE"/>
              </w:rPr>
            </w:pPr>
            <w:moveTo w:id="2093" w:author="doetters" w:date="2022-03-28T10:21:00Z">
              <w:r w:rsidRPr="006724BB">
                <w:rPr>
                  <w:rFonts w:eastAsia="Times New Roman"/>
                  <w:color w:val="000000"/>
                  <w:sz w:val="20"/>
                  <w:szCs w:val="20"/>
                  <w:lang w:eastAsia="de-DE"/>
                </w:rPr>
                <w:t>-611.47</w:t>
              </w:r>
            </w:moveTo>
          </w:p>
        </w:tc>
        <w:tc>
          <w:tcPr>
            <w:tcW w:w="2058" w:type="dxa"/>
            <w:tcBorders>
              <w:top w:val="nil"/>
              <w:left w:val="nil"/>
              <w:bottom w:val="nil"/>
              <w:right w:val="nil"/>
            </w:tcBorders>
            <w:shd w:val="clear" w:color="auto" w:fill="auto"/>
            <w:noWrap/>
            <w:vAlign w:val="bottom"/>
            <w:hideMark/>
          </w:tcPr>
          <w:p w14:paraId="336A7D75" w14:textId="77777777" w:rsidR="002E16A1" w:rsidRPr="006724BB" w:rsidRDefault="002E16A1" w:rsidP="008E5A99">
            <w:pPr>
              <w:spacing w:after="0" w:line="240" w:lineRule="auto"/>
              <w:jc w:val="center"/>
              <w:rPr>
                <w:moveTo w:id="2094" w:author="doetters" w:date="2022-03-28T10:21:00Z"/>
                <w:rFonts w:eastAsia="Times New Roman"/>
                <w:color w:val="000000"/>
                <w:sz w:val="20"/>
                <w:szCs w:val="20"/>
                <w:lang w:eastAsia="de-DE"/>
              </w:rPr>
            </w:pPr>
            <w:moveTo w:id="2095" w:author="doetters" w:date="2022-03-28T10:21:00Z">
              <w:r w:rsidRPr="006724BB">
                <w:rPr>
                  <w:rFonts w:eastAsia="Times New Roman"/>
                  <w:color w:val="000000"/>
                  <w:sz w:val="20"/>
                  <w:szCs w:val="20"/>
                  <w:lang w:eastAsia="de-DE"/>
                </w:rPr>
                <w:t>-978.85 – -244.10</w:t>
              </w:r>
            </w:moveTo>
          </w:p>
        </w:tc>
        <w:tc>
          <w:tcPr>
            <w:tcW w:w="962" w:type="dxa"/>
            <w:tcBorders>
              <w:top w:val="nil"/>
              <w:left w:val="nil"/>
              <w:bottom w:val="nil"/>
              <w:right w:val="nil"/>
            </w:tcBorders>
            <w:shd w:val="clear" w:color="auto" w:fill="auto"/>
            <w:noWrap/>
            <w:vAlign w:val="bottom"/>
            <w:hideMark/>
          </w:tcPr>
          <w:p w14:paraId="175BCA73" w14:textId="77777777" w:rsidR="002E16A1" w:rsidRPr="006724BB" w:rsidRDefault="002E16A1" w:rsidP="008E5A99">
            <w:pPr>
              <w:spacing w:after="0" w:line="240" w:lineRule="auto"/>
              <w:jc w:val="center"/>
              <w:rPr>
                <w:moveTo w:id="2096" w:author="doetters" w:date="2022-03-28T10:21:00Z"/>
                <w:rFonts w:eastAsia="Times New Roman"/>
                <w:color w:val="000000"/>
                <w:sz w:val="20"/>
                <w:szCs w:val="20"/>
                <w:lang w:eastAsia="de-DE"/>
              </w:rPr>
            </w:pPr>
            <w:moveTo w:id="2097" w:author="doetters" w:date="2022-03-28T10:21:00Z">
              <w:r w:rsidRPr="006724BB">
                <w:rPr>
                  <w:rFonts w:eastAsia="Times New Roman"/>
                  <w:color w:val="000000"/>
                  <w:sz w:val="20"/>
                  <w:szCs w:val="20"/>
                  <w:lang w:eastAsia="de-DE"/>
                </w:rPr>
                <w:t>0.001</w:t>
              </w:r>
            </w:moveTo>
          </w:p>
        </w:tc>
        <w:tc>
          <w:tcPr>
            <w:tcW w:w="1007" w:type="dxa"/>
            <w:tcBorders>
              <w:top w:val="nil"/>
              <w:left w:val="nil"/>
              <w:bottom w:val="nil"/>
              <w:right w:val="nil"/>
            </w:tcBorders>
            <w:shd w:val="clear" w:color="auto" w:fill="auto"/>
            <w:noWrap/>
            <w:vAlign w:val="bottom"/>
            <w:hideMark/>
          </w:tcPr>
          <w:p w14:paraId="37725932" w14:textId="77777777" w:rsidR="002E16A1" w:rsidRPr="006724BB" w:rsidRDefault="002E16A1" w:rsidP="008E5A99">
            <w:pPr>
              <w:spacing w:after="0" w:line="240" w:lineRule="auto"/>
              <w:jc w:val="center"/>
              <w:rPr>
                <w:moveTo w:id="2098"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8D4AE94" w14:textId="77777777" w:rsidR="002E16A1" w:rsidRPr="006724BB" w:rsidRDefault="002E16A1" w:rsidP="008E5A99">
            <w:pPr>
              <w:spacing w:after="0" w:line="240" w:lineRule="auto"/>
              <w:jc w:val="center"/>
              <w:rPr>
                <w:moveTo w:id="2099" w:author="doetters" w:date="2022-03-28T10:21:00Z"/>
                <w:rFonts w:eastAsia="Times New Roman"/>
                <w:sz w:val="20"/>
                <w:szCs w:val="20"/>
                <w:lang w:eastAsia="de-DE"/>
              </w:rPr>
            </w:pPr>
          </w:p>
        </w:tc>
      </w:tr>
      <w:tr w:rsidR="002E16A1" w:rsidRPr="006724BB" w14:paraId="714CC449" w14:textId="77777777" w:rsidTr="008E5A99">
        <w:trPr>
          <w:trHeight w:val="300"/>
        </w:trPr>
        <w:tc>
          <w:tcPr>
            <w:tcW w:w="1074" w:type="dxa"/>
            <w:tcBorders>
              <w:top w:val="nil"/>
              <w:left w:val="nil"/>
              <w:bottom w:val="nil"/>
              <w:right w:val="nil"/>
            </w:tcBorders>
            <w:shd w:val="clear" w:color="auto" w:fill="auto"/>
            <w:noWrap/>
            <w:vAlign w:val="bottom"/>
            <w:hideMark/>
          </w:tcPr>
          <w:p w14:paraId="1D0FCF5E" w14:textId="77777777" w:rsidR="002E16A1" w:rsidRPr="006724BB" w:rsidRDefault="002E16A1" w:rsidP="008E5A99">
            <w:pPr>
              <w:spacing w:after="0" w:line="240" w:lineRule="auto"/>
              <w:jc w:val="center"/>
              <w:rPr>
                <w:moveTo w:id="2100"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0292F8E2" w14:textId="77777777" w:rsidR="002E16A1" w:rsidRPr="006724BB" w:rsidRDefault="002E16A1" w:rsidP="008E5A99">
            <w:pPr>
              <w:spacing w:after="0" w:line="240" w:lineRule="auto"/>
              <w:rPr>
                <w:moveTo w:id="2101" w:author="doetters" w:date="2022-03-28T10:21:00Z"/>
                <w:rFonts w:eastAsia="Times New Roman"/>
                <w:color w:val="000000"/>
                <w:sz w:val="20"/>
                <w:szCs w:val="20"/>
                <w:lang w:eastAsia="de-DE"/>
              </w:rPr>
            </w:pPr>
            <w:moveTo w:id="2102"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noWrap/>
            <w:vAlign w:val="bottom"/>
            <w:hideMark/>
          </w:tcPr>
          <w:p w14:paraId="5B629E43" w14:textId="77777777" w:rsidR="002E16A1" w:rsidRPr="006724BB" w:rsidRDefault="002E16A1" w:rsidP="008E5A99">
            <w:pPr>
              <w:spacing w:after="0" w:line="240" w:lineRule="auto"/>
              <w:jc w:val="center"/>
              <w:rPr>
                <w:moveTo w:id="2103" w:author="doetters" w:date="2022-03-28T10:21:00Z"/>
                <w:rFonts w:eastAsia="Times New Roman"/>
                <w:color w:val="000000"/>
                <w:sz w:val="20"/>
                <w:szCs w:val="20"/>
                <w:lang w:eastAsia="de-DE"/>
              </w:rPr>
            </w:pPr>
            <w:moveTo w:id="2104" w:author="doetters" w:date="2022-03-28T10:21:00Z">
              <w:r w:rsidRPr="006724BB">
                <w:rPr>
                  <w:rFonts w:eastAsia="Times New Roman"/>
                  <w:color w:val="000000"/>
                  <w:sz w:val="20"/>
                  <w:szCs w:val="20"/>
                  <w:lang w:eastAsia="de-DE"/>
                </w:rPr>
                <w:t>78.37</w:t>
              </w:r>
            </w:moveTo>
          </w:p>
        </w:tc>
        <w:tc>
          <w:tcPr>
            <w:tcW w:w="2058" w:type="dxa"/>
            <w:tcBorders>
              <w:top w:val="nil"/>
              <w:left w:val="nil"/>
              <w:bottom w:val="nil"/>
              <w:right w:val="nil"/>
            </w:tcBorders>
            <w:shd w:val="clear" w:color="auto" w:fill="auto"/>
            <w:noWrap/>
            <w:vAlign w:val="bottom"/>
            <w:hideMark/>
          </w:tcPr>
          <w:p w14:paraId="715E57F7" w14:textId="77777777" w:rsidR="002E16A1" w:rsidRPr="006724BB" w:rsidRDefault="002E16A1" w:rsidP="008E5A99">
            <w:pPr>
              <w:spacing w:after="0" w:line="240" w:lineRule="auto"/>
              <w:jc w:val="center"/>
              <w:rPr>
                <w:moveTo w:id="2105" w:author="doetters" w:date="2022-03-28T10:21:00Z"/>
                <w:rFonts w:eastAsia="Times New Roman"/>
                <w:color w:val="000000"/>
                <w:sz w:val="20"/>
                <w:szCs w:val="20"/>
                <w:lang w:eastAsia="de-DE"/>
              </w:rPr>
            </w:pPr>
            <w:moveTo w:id="2106" w:author="doetters" w:date="2022-03-28T10:21:00Z">
              <w:r w:rsidRPr="006724BB">
                <w:rPr>
                  <w:rFonts w:eastAsia="Times New Roman"/>
                  <w:color w:val="000000"/>
                  <w:sz w:val="20"/>
                  <w:szCs w:val="20"/>
                  <w:lang w:eastAsia="de-DE"/>
                </w:rPr>
                <w:t>-115.01 – 271.75</w:t>
              </w:r>
            </w:moveTo>
          </w:p>
        </w:tc>
        <w:tc>
          <w:tcPr>
            <w:tcW w:w="962" w:type="dxa"/>
            <w:tcBorders>
              <w:top w:val="nil"/>
              <w:left w:val="nil"/>
              <w:bottom w:val="nil"/>
              <w:right w:val="nil"/>
            </w:tcBorders>
            <w:shd w:val="clear" w:color="auto" w:fill="auto"/>
            <w:noWrap/>
            <w:vAlign w:val="bottom"/>
            <w:hideMark/>
          </w:tcPr>
          <w:p w14:paraId="4B619797" w14:textId="77777777" w:rsidR="002E16A1" w:rsidRPr="006724BB" w:rsidRDefault="002E16A1" w:rsidP="008E5A99">
            <w:pPr>
              <w:spacing w:after="0" w:line="240" w:lineRule="auto"/>
              <w:jc w:val="center"/>
              <w:rPr>
                <w:moveTo w:id="2107" w:author="doetters" w:date="2022-03-28T10:21:00Z"/>
                <w:rFonts w:eastAsia="Times New Roman"/>
                <w:color w:val="000000"/>
                <w:sz w:val="20"/>
                <w:szCs w:val="20"/>
                <w:lang w:eastAsia="de-DE"/>
              </w:rPr>
            </w:pPr>
            <w:moveTo w:id="2108" w:author="doetters" w:date="2022-03-28T10:21:00Z">
              <w:r w:rsidRPr="006724BB">
                <w:rPr>
                  <w:rFonts w:eastAsia="Times New Roman"/>
                  <w:color w:val="000000"/>
                  <w:sz w:val="20"/>
                  <w:szCs w:val="20"/>
                  <w:lang w:eastAsia="de-DE"/>
                </w:rPr>
                <w:t>0.427</w:t>
              </w:r>
            </w:moveTo>
          </w:p>
        </w:tc>
        <w:tc>
          <w:tcPr>
            <w:tcW w:w="1007" w:type="dxa"/>
            <w:tcBorders>
              <w:top w:val="nil"/>
              <w:left w:val="nil"/>
              <w:bottom w:val="nil"/>
              <w:right w:val="nil"/>
            </w:tcBorders>
            <w:shd w:val="clear" w:color="auto" w:fill="auto"/>
            <w:noWrap/>
            <w:vAlign w:val="bottom"/>
            <w:hideMark/>
          </w:tcPr>
          <w:p w14:paraId="7A01553E" w14:textId="77777777" w:rsidR="002E16A1" w:rsidRPr="006724BB" w:rsidRDefault="002E16A1" w:rsidP="008E5A99">
            <w:pPr>
              <w:spacing w:after="0" w:line="240" w:lineRule="auto"/>
              <w:jc w:val="center"/>
              <w:rPr>
                <w:moveTo w:id="2109"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030201D" w14:textId="77777777" w:rsidR="002E16A1" w:rsidRPr="006724BB" w:rsidRDefault="002E16A1" w:rsidP="008E5A99">
            <w:pPr>
              <w:spacing w:after="0" w:line="240" w:lineRule="auto"/>
              <w:jc w:val="center"/>
              <w:rPr>
                <w:moveTo w:id="2110" w:author="doetters" w:date="2022-03-28T10:21:00Z"/>
                <w:rFonts w:eastAsia="Times New Roman"/>
                <w:sz w:val="20"/>
                <w:szCs w:val="20"/>
                <w:lang w:eastAsia="de-DE"/>
              </w:rPr>
            </w:pPr>
          </w:p>
        </w:tc>
      </w:tr>
      <w:tr w:rsidR="002E16A1" w:rsidRPr="006724BB" w14:paraId="599F496A" w14:textId="77777777" w:rsidTr="008E5A99">
        <w:trPr>
          <w:trHeight w:val="300"/>
        </w:trPr>
        <w:tc>
          <w:tcPr>
            <w:tcW w:w="1074" w:type="dxa"/>
            <w:tcBorders>
              <w:top w:val="nil"/>
              <w:left w:val="nil"/>
              <w:bottom w:val="nil"/>
              <w:right w:val="nil"/>
            </w:tcBorders>
            <w:shd w:val="clear" w:color="auto" w:fill="auto"/>
            <w:noWrap/>
            <w:vAlign w:val="bottom"/>
            <w:hideMark/>
          </w:tcPr>
          <w:p w14:paraId="291316DD" w14:textId="77777777" w:rsidR="002E16A1" w:rsidRPr="006724BB" w:rsidRDefault="002E16A1" w:rsidP="008E5A99">
            <w:pPr>
              <w:spacing w:after="0" w:line="240" w:lineRule="auto"/>
              <w:jc w:val="center"/>
              <w:rPr>
                <w:moveTo w:id="211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5C60D6F4" w14:textId="77777777" w:rsidR="002E16A1" w:rsidRPr="006724BB" w:rsidRDefault="002E16A1" w:rsidP="008E5A99">
            <w:pPr>
              <w:spacing w:after="0" w:line="240" w:lineRule="auto"/>
              <w:rPr>
                <w:moveTo w:id="2112" w:author="doetters" w:date="2022-03-28T10:21:00Z"/>
                <w:rFonts w:eastAsia="Times New Roman"/>
                <w:color w:val="000000"/>
                <w:sz w:val="20"/>
                <w:szCs w:val="20"/>
                <w:lang w:eastAsia="de-DE"/>
              </w:rPr>
            </w:pPr>
            <w:moveTo w:id="2113"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noWrap/>
            <w:vAlign w:val="bottom"/>
            <w:hideMark/>
          </w:tcPr>
          <w:p w14:paraId="0A23311A" w14:textId="77777777" w:rsidR="002E16A1" w:rsidRPr="006724BB" w:rsidRDefault="002E16A1" w:rsidP="008E5A99">
            <w:pPr>
              <w:spacing w:after="0" w:line="240" w:lineRule="auto"/>
              <w:jc w:val="center"/>
              <w:rPr>
                <w:moveTo w:id="2114" w:author="doetters" w:date="2022-03-28T10:21:00Z"/>
                <w:rFonts w:eastAsia="Times New Roman"/>
                <w:color w:val="000000"/>
                <w:sz w:val="20"/>
                <w:szCs w:val="20"/>
                <w:lang w:eastAsia="de-DE"/>
              </w:rPr>
            </w:pPr>
            <w:moveTo w:id="2115" w:author="doetters" w:date="2022-03-28T10:21:00Z">
              <w:r w:rsidRPr="006724BB">
                <w:rPr>
                  <w:rFonts w:eastAsia="Times New Roman"/>
                  <w:color w:val="000000"/>
                  <w:sz w:val="20"/>
                  <w:szCs w:val="20"/>
                  <w:lang w:eastAsia="de-DE"/>
                </w:rPr>
                <w:t>129.81</w:t>
              </w:r>
            </w:moveTo>
          </w:p>
        </w:tc>
        <w:tc>
          <w:tcPr>
            <w:tcW w:w="2058" w:type="dxa"/>
            <w:tcBorders>
              <w:top w:val="nil"/>
              <w:left w:val="nil"/>
              <w:bottom w:val="nil"/>
              <w:right w:val="nil"/>
            </w:tcBorders>
            <w:shd w:val="clear" w:color="auto" w:fill="auto"/>
            <w:noWrap/>
            <w:vAlign w:val="bottom"/>
            <w:hideMark/>
          </w:tcPr>
          <w:p w14:paraId="031F597D" w14:textId="77777777" w:rsidR="002E16A1" w:rsidRPr="006724BB" w:rsidRDefault="002E16A1" w:rsidP="008E5A99">
            <w:pPr>
              <w:spacing w:after="0" w:line="240" w:lineRule="auto"/>
              <w:jc w:val="center"/>
              <w:rPr>
                <w:moveTo w:id="2116" w:author="doetters" w:date="2022-03-28T10:21:00Z"/>
                <w:rFonts w:eastAsia="Times New Roman"/>
                <w:color w:val="000000"/>
                <w:sz w:val="20"/>
                <w:szCs w:val="20"/>
                <w:lang w:eastAsia="de-DE"/>
              </w:rPr>
            </w:pPr>
            <w:moveTo w:id="2117" w:author="doetters" w:date="2022-03-28T10:21:00Z">
              <w:r w:rsidRPr="006724BB">
                <w:rPr>
                  <w:rFonts w:eastAsia="Times New Roman"/>
                  <w:color w:val="000000"/>
                  <w:sz w:val="20"/>
                  <w:szCs w:val="20"/>
                  <w:lang w:eastAsia="de-DE"/>
                </w:rPr>
                <w:t>-27.40 – 287.02</w:t>
              </w:r>
            </w:moveTo>
          </w:p>
        </w:tc>
        <w:tc>
          <w:tcPr>
            <w:tcW w:w="962" w:type="dxa"/>
            <w:tcBorders>
              <w:top w:val="nil"/>
              <w:left w:val="nil"/>
              <w:bottom w:val="nil"/>
              <w:right w:val="nil"/>
            </w:tcBorders>
            <w:shd w:val="clear" w:color="auto" w:fill="auto"/>
            <w:noWrap/>
            <w:vAlign w:val="bottom"/>
            <w:hideMark/>
          </w:tcPr>
          <w:p w14:paraId="64B8B5DF" w14:textId="77777777" w:rsidR="002E16A1" w:rsidRPr="006724BB" w:rsidRDefault="002E16A1" w:rsidP="008E5A99">
            <w:pPr>
              <w:spacing w:after="0" w:line="240" w:lineRule="auto"/>
              <w:jc w:val="center"/>
              <w:rPr>
                <w:moveTo w:id="2118" w:author="doetters" w:date="2022-03-28T10:21:00Z"/>
                <w:rFonts w:eastAsia="Times New Roman"/>
                <w:color w:val="000000"/>
                <w:sz w:val="20"/>
                <w:szCs w:val="20"/>
                <w:lang w:eastAsia="de-DE"/>
              </w:rPr>
            </w:pPr>
            <w:moveTo w:id="2119" w:author="doetters" w:date="2022-03-28T10:21:00Z">
              <w:r w:rsidRPr="006724BB">
                <w:rPr>
                  <w:rFonts w:eastAsia="Times New Roman"/>
                  <w:color w:val="000000"/>
                  <w:sz w:val="20"/>
                  <w:szCs w:val="20"/>
                  <w:lang w:eastAsia="de-DE"/>
                </w:rPr>
                <w:t>0.106</w:t>
              </w:r>
            </w:moveTo>
          </w:p>
        </w:tc>
        <w:tc>
          <w:tcPr>
            <w:tcW w:w="1007" w:type="dxa"/>
            <w:tcBorders>
              <w:top w:val="nil"/>
              <w:left w:val="nil"/>
              <w:bottom w:val="nil"/>
              <w:right w:val="nil"/>
            </w:tcBorders>
            <w:shd w:val="clear" w:color="auto" w:fill="auto"/>
            <w:noWrap/>
            <w:vAlign w:val="bottom"/>
            <w:hideMark/>
          </w:tcPr>
          <w:p w14:paraId="1D262553" w14:textId="77777777" w:rsidR="002E16A1" w:rsidRPr="006724BB" w:rsidRDefault="002E16A1" w:rsidP="008E5A99">
            <w:pPr>
              <w:spacing w:after="0" w:line="240" w:lineRule="auto"/>
              <w:jc w:val="center"/>
              <w:rPr>
                <w:moveTo w:id="2120"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B72AE8D" w14:textId="77777777" w:rsidR="002E16A1" w:rsidRPr="006724BB" w:rsidRDefault="002E16A1" w:rsidP="008E5A99">
            <w:pPr>
              <w:spacing w:after="0" w:line="240" w:lineRule="auto"/>
              <w:jc w:val="center"/>
              <w:rPr>
                <w:moveTo w:id="2121" w:author="doetters" w:date="2022-03-28T10:21:00Z"/>
                <w:rFonts w:eastAsia="Times New Roman"/>
                <w:sz w:val="20"/>
                <w:szCs w:val="20"/>
                <w:lang w:eastAsia="de-DE"/>
              </w:rPr>
            </w:pPr>
          </w:p>
        </w:tc>
      </w:tr>
      <w:tr w:rsidR="002E16A1" w:rsidRPr="006724BB" w14:paraId="775445AB"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4ED03A74" w14:textId="77777777" w:rsidR="002E16A1" w:rsidRPr="006724BB" w:rsidRDefault="002E16A1" w:rsidP="008E5A99">
            <w:pPr>
              <w:spacing w:after="0" w:line="240" w:lineRule="auto"/>
              <w:jc w:val="center"/>
              <w:rPr>
                <w:moveTo w:id="2122"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255F50E7" w14:textId="77777777" w:rsidR="002E16A1" w:rsidRPr="006724BB" w:rsidRDefault="002E16A1" w:rsidP="008E5A99">
            <w:pPr>
              <w:spacing w:after="0" w:line="240" w:lineRule="auto"/>
              <w:rPr>
                <w:moveTo w:id="2123" w:author="doetters" w:date="2022-03-28T10:21:00Z"/>
                <w:rFonts w:eastAsia="Times New Roman"/>
                <w:color w:val="000000"/>
                <w:sz w:val="20"/>
                <w:szCs w:val="20"/>
                <w:lang w:eastAsia="de-DE"/>
              </w:rPr>
            </w:pPr>
            <w:moveTo w:id="2124"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noWrap/>
            <w:vAlign w:val="bottom"/>
            <w:hideMark/>
          </w:tcPr>
          <w:p w14:paraId="54AF82D0" w14:textId="77777777" w:rsidR="002E16A1" w:rsidRPr="006724BB" w:rsidRDefault="002E16A1" w:rsidP="008E5A99">
            <w:pPr>
              <w:spacing w:after="0" w:line="240" w:lineRule="auto"/>
              <w:jc w:val="center"/>
              <w:rPr>
                <w:moveTo w:id="2125" w:author="doetters" w:date="2022-03-28T10:21:00Z"/>
                <w:rFonts w:eastAsia="Times New Roman"/>
                <w:color w:val="000000"/>
                <w:sz w:val="20"/>
                <w:szCs w:val="20"/>
                <w:lang w:eastAsia="de-DE"/>
              </w:rPr>
            </w:pPr>
            <w:moveTo w:id="2126" w:author="doetters" w:date="2022-03-28T10:21:00Z">
              <w:r w:rsidRPr="006724BB">
                <w:rPr>
                  <w:rFonts w:eastAsia="Times New Roman"/>
                  <w:color w:val="000000"/>
                  <w:sz w:val="20"/>
                  <w:szCs w:val="20"/>
                  <w:lang w:eastAsia="de-DE"/>
                </w:rPr>
                <w:t>12.62</w:t>
              </w:r>
            </w:moveTo>
          </w:p>
        </w:tc>
        <w:tc>
          <w:tcPr>
            <w:tcW w:w="2058" w:type="dxa"/>
            <w:tcBorders>
              <w:top w:val="nil"/>
              <w:left w:val="nil"/>
              <w:bottom w:val="single" w:sz="4" w:space="0" w:color="auto"/>
              <w:right w:val="nil"/>
            </w:tcBorders>
            <w:shd w:val="clear" w:color="auto" w:fill="auto"/>
            <w:noWrap/>
            <w:vAlign w:val="bottom"/>
            <w:hideMark/>
          </w:tcPr>
          <w:p w14:paraId="6C3A37AE" w14:textId="77777777" w:rsidR="002E16A1" w:rsidRPr="006724BB" w:rsidRDefault="002E16A1" w:rsidP="008E5A99">
            <w:pPr>
              <w:spacing w:after="0" w:line="240" w:lineRule="auto"/>
              <w:jc w:val="center"/>
              <w:rPr>
                <w:moveTo w:id="2127" w:author="doetters" w:date="2022-03-28T10:21:00Z"/>
                <w:rFonts w:eastAsia="Times New Roman"/>
                <w:color w:val="000000"/>
                <w:sz w:val="20"/>
                <w:szCs w:val="20"/>
                <w:lang w:eastAsia="de-DE"/>
              </w:rPr>
            </w:pPr>
            <w:moveTo w:id="2128" w:author="doetters" w:date="2022-03-28T10:21:00Z">
              <w:r w:rsidRPr="006724BB">
                <w:rPr>
                  <w:rFonts w:eastAsia="Times New Roman"/>
                  <w:color w:val="000000"/>
                  <w:sz w:val="20"/>
                  <w:szCs w:val="20"/>
                  <w:lang w:eastAsia="de-DE"/>
                </w:rPr>
                <w:t>-161.66 – 186.91</w:t>
              </w:r>
            </w:moveTo>
          </w:p>
        </w:tc>
        <w:tc>
          <w:tcPr>
            <w:tcW w:w="962" w:type="dxa"/>
            <w:tcBorders>
              <w:top w:val="nil"/>
              <w:left w:val="nil"/>
              <w:bottom w:val="single" w:sz="4" w:space="0" w:color="auto"/>
              <w:right w:val="nil"/>
            </w:tcBorders>
            <w:shd w:val="clear" w:color="auto" w:fill="auto"/>
            <w:noWrap/>
            <w:vAlign w:val="bottom"/>
            <w:hideMark/>
          </w:tcPr>
          <w:p w14:paraId="1077116A" w14:textId="77777777" w:rsidR="002E16A1" w:rsidRPr="006724BB" w:rsidRDefault="002E16A1" w:rsidP="008E5A99">
            <w:pPr>
              <w:spacing w:after="0" w:line="240" w:lineRule="auto"/>
              <w:jc w:val="center"/>
              <w:rPr>
                <w:moveTo w:id="2129" w:author="doetters" w:date="2022-03-28T10:21:00Z"/>
                <w:rFonts w:eastAsia="Times New Roman"/>
                <w:color w:val="000000"/>
                <w:sz w:val="20"/>
                <w:szCs w:val="20"/>
                <w:lang w:eastAsia="de-DE"/>
              </w:rPr>
            </w:pPr>
            <w:moveTo w:id="2130" w:author="doetters" w:date="2022-03-28T10:21:00Z">
              <w:r w:rsidRPr="006724BB">
                <w:rPr>
                  <w:rFonts w:eastAsia="Times New Roman"/>
                  <w:color w:val="000000"/>
                  <w:sz w:val="20"/>
                  <w:szCs w:val="20"/>
                  <w:lang w:eastAsia="de-DE"/>
                </w:rPr>
                <w:t>0.887</w:t>
              </w:r>
            </w:moveTo>
          </w:p>
        </w:tc>
        <w:tc>
          <w:tcPr>
            <w:tcW w:w="1007" w:type="dxa"/>
            <w:tcBorders>
              <w:top w:val="nil"/>
              <w:left w:val="nil"/>
              <w:bottom w:val="single" w:sz="4" w:space="0" w:color="auto"/>
              <w:right w:val="nil"/>
            </w:tcBorders>
            <w:shd w:val="clear" w:color="auto" w:fill="auto"/>
            <w:noWrap/>
            <w:vAlign w:val="bottom"/>
            <w:hideMark/>
          </w:tcPr>
          <w:p w14:paraId="42E3C515" w14:textId="77777777" w:rsidR="002E16A1" w:rsidRPr="006724BB" w:rsidRDefault="002E16A1" w:rsidP="008E5A99">
            <w:pPr>
              <w:spacing w:after="0" w:line="240" w:lineRule="auto"/>
              <w:jc w:val="center"/>
              <w:rPr>
                <w:moveTo w:id="2131"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70C8B99" w14:textId="77777777" w:rsidR="002E16A1" w:rsidRPr="006724BB" w:rsidRDefault="002E16A1" w:rsidP="008E5A99">
            <w:pPr>
              <w:spacing w:after="0" w:line="240" w:lineRule="auto"/>
              <w:jc w:val="center"/>
              <w:rPr>
                <w:moveTo w:id="2132" w:author="doetters" w:date="2022-03-28T10:21:00Z"/>
                <w:rFonts w:eastAsia="Times New Roman"/>
                <w:sz w:val="20"/>
                <w:szCs w:val="20"/>
                <w:lang w:eastAsia="de-DE"/>
              </w:rPr>
            </w:pPr>
          </w:p>
        </w:tc>
      </w:tr>
      <w:tr w:rsidR="002E16A1" w:rsidRPr="006724BB" w14:paraId="006017AF"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7701B032" w14:textId="77777777" w:rsidR="002E16A1" w:rsidRPr="006724BB" w:rsidRDefault="002E16A1" w:rsidP="008E5A99">
            <w:pPr>
              <w:spacing w:after="0" w:line="240" w:lineRule="auto"/>
              <w:jc w:val="center"/>
              <w:rPr>
                <w:moveTo w:id="2133"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6D170C4" w14:textId="77777777" w:rsidR="002E16A1" w:rsidRPr="006724BB" w:rsidRDefault="002E16A1" w:rsidP="008E5A99">
            <w:pPr>
              <w:spacing w:after="0" w:line="240" w:lineRule="auto"/>
              <w:rPr>
                <w:moveTo w:id="2134"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7BDFD9C1" w14:textId="77777777" w:rsidR="002E16A1" w:rsidRPr="006724BB" w:rsidRDefault="002E16A1" w:rsidP="008E5A99">
            <w:pPr>
              <w:spacing w:after="0" w:line="240" w:lineRule="auto"/>
              <w:rPr>
                <w:moveTo w:id="2135"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55B1B70D" w14:textId="77777777" w:rsidR="002E16A1" w:rsidRPr="006724BB" w:rsidRDefault="002E16A1" w:rsidP="008E5A99">
            <w:pPr>
              <w:spacing w:after="0" w:line="240" w:lineRule="auto"/>
              <w:jc w:val="center"/>
              <w:rPr>
                <w:moveTo w:id="2136"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DC843F8" w14:textId="77777777" w:rsidR="002E16A1" w:rsidRPr="006724BB" w:rsidRDefault="002E16A1" w:rsidP="008E5A99">
            <w:pPr>
              <w:spacing w:after="0" w:line="240" w:lineRule="auto"/>
              <w:jc w:val="center"/>
              <w:rPr>
                <w:moveTo w:id="2137"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6E43732" w14:textId="77777777" w:rsidR="002E16A1" w:rsidRPr="006724BB" w:rsidRDefault="002E16A1" w:rsidP="008E5A99">
            <w:pPr>
              <w:spacing w:after="0" w:line="240" w:lineRule="auto"/>
              <w:jc w:val="center"/>
              <w:rPr>
                <w:moveTo w:id="2138"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C263230" w14:textId="77777777" w:rsidR="002E16A1" w:rsidRPr="006724BB" w:rsidRDefault="002E16A1" w:rsidP="008E5A99">
            <w:pPr>
              <w:spacing w:after="0" w:line="240" w:lineRule="auto"/>
              <w:jc w:val="center"/>
              <w:rPr>
                <w:moveTo w:id="2139" w:author="doetters" w:date="2022-03-28T10:21:00Z"/>
                <w:rFonts w:eastAsia="Times New Roman"/>
                <w:sz w:val="20"/>
                <w:szCs w:val="20"/>
                <w:lang w:eastAsia="de-DE"/>
              </w:rPr>
            </w:pPr>
          </w:p>
        </w:tc>
      </w:tr>
      <w:tr w:rsidR="002E16A1" w:rsidRPr="006724BB" w14:paraId="76FEB31A" w14:textId="77777777" w:rsidTr="008E5A99">
        <w:trPr>
          <w:trHeight w:val="300"/>
        </w:trPr>
        <w:tc>
          <w:tcPr>
            <w:tcW w:w="1074" w:type="dxa"/>
            <w:tcBorders>
              <w:top w:val="nil"/>
              <w:left w:val="nil"/>
              <w:bottom w:val="nil"/>
              <w:right w:val="nil"/>
            </w:tcBorders>
            <w:shd w:val="clear" w:color="auto" w:fill="auto"/>
            <w:noWrap/>
            <w:vAlign w:val="bottom"/>
            <w:hideMark/>
          </w:tcPr>
          <w:p w14:paraId="0179498D" w14:textId="77777777" w:rsidR="002E16A1" w:rsidRPr="006724BB" w:rsidRDefault="002E16A1" w:rsidP="008E5A99">
            <w:pPr>
              <w:spacing w:after="0" w:line="240" w:lineRule="auto"/>
              <w:rPr>
                <w:moveTo w:id="2140" w:author="doetters" w:date="2022-03-28T10:21:00Z"/>
                <w:rFonts w:eastAsia="Times New Roman"/>
                <w:color w:val="000000"/>
                <w:sz w:val="20"/>
                <w:szCs w:val="20"/>
                <w:lang w:eastAsia="de-DE"/>
              </w:rPr>
            </w:pPr>
            <w:moveTo w:id="2141" w:author="doetters" w:date="2022-03-28T10:21:00Z">
              <w:r w:rsidRPr="006724BB">
                <w:rPr>
                  <w:rFonts w:eastAsia="Times New Roman"/>
                  <w:color w:val="000000"/>
                  <w:sz w:val="20"/>
                  <w:szCs w:val="20"/>
                  <w:lang w:eastAsia="de-DE"/>
                </w:rPr>
                <w:t>CN</w:t>
              </w:r>
            </w:moveTo>
          </w:p>
        </w:tc>
        <w:tc>
          <w:tcPr>
            <w:tcW w:w="2148" w:type="dxa"/>
            <w:tcBorders>
              <w:top w:val="nil"/>
              <w:left w:val="nil"/>
              <w:bottom w:val="nil"/>
              <w:right w:val="nil"/>
            </w:tcBorders>
            <w:shd w:val="clear" w:color="auto" w:fill="auto"/>
            <w:noWrap/>
            <w:vAlign w:val="bottom"/>
            <w:hideMark/>
          </w:tcPr>
          <w:p w14:paraId="250769D0" w14:textId="77777777" w:rsidR="002E16A1" w:rsidRPr="006724BB" w:rsidRDefault="002E16A1" w:rsidP="008E5A99">
            <w:pPr>
              <w:spacing w:after="0" w:line="240" w:lineRule="auto"/>
              <w:rPr>
                <w:moveTo w:id="2142" w:author="doetters" w:date="2022-03-28T10:21:00Z"/>
                <w:rFonts w:eastAsia="Times New Roman"/>
                <w:color w:val="000000"/>
                <w:sz w:val="20"/>
                <w:szCs w:val="20"/>
                <w:lang w:eastAsia="de-DE"/>
              </w:rPr>
            </w:pPr>
            <w:moveTo w:id="2143"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noWrap/>
            <w:vAlign w:val="bottom"/>
            <w:hideMark/>
          </w:tcPr>
          <w:p w14:paraId="28730C45" w14:textId="77777777" w:rsidR="002E16A1" w:rsidRPr="006724BB" w:rsidRDefault="002E16A1" w:rsidP="008E5A99">
            <w:pPr>
              <w:spacing w:after="0" w:line="240" w:lineRule="auto"/>
              <w:jc w:val="center"/>
              <w:rPr>
                <w:moveTo w:id="2144" w:author="doetters" w:date="2022-03-28T10:21:00Z"/>
                <w:rFonts w:eastAsia="Times New Roman"/>
                <w:color w:val="000000"/>
                <w:sz w:val="20"/>
                <w:szCs w:val="20"/>
                <w:lang w:eastAsia="de-DE"/>
              </w:rPr>
            </w:pPr>
            <w:moveTo w:id="2145" w:author="doetters" w:date="2022-03-28T10:21:00Z">
              <w:r w:rsidRPr="006724BB">
                <w:rPr>
                  <w:rFonts w:eastAsia="Times New Roman"/>
                  <w:color w:val="000000"/>
                  <w:sz w:val="20"/>
                  <w:szCs w:val="20"/>
                  <w:lang w:eastAsia="de-DE"/>
                </w:rPr>
                <w:t>18.89</w:t>
              </w:r>
            </w:moveTo>
          </w:p>
        </w:tc>
        <w:tc>
          <w:tcPr>
            <w:tcW w:w="2058" w:type="dxa"/>
            <w:tcBorders>
              <w:top w:val="nil"/>
              <w:left w:val="nil"/>
              <w:bottom w:val="nil"/>
              <w:right w:val="nil"/>
            </w:tcBorders>
            <w:shd w:val="clear" w:color="auto" w:fill="auto"/>
            <w:noWrap/>
            <w:vAlign w:val="bottom"/>
            <w:hideMark/>
          </w:tcPr>
          <w:p w14:paraId="60AA7899" w14:textId="77777777" w:rsidR="002E16A1" w:rsidRPr="006724BB" w:rsidRDefault="002E16A1" w:rsidP="008E5A99">
            <w:pPr>
              <w:spacing w:after="0" w:line="240" w:lineRule="auto"/>
              <w:jc w:val="center"/>
              <w:rPr>
                <w:moveTo w:id="2146" w:author="doetters" w:date="2022-03-28T10:21:00Z"/>
                <w:rFonts w:eastAsia="Times New Roman"/>
                <w:color w:val="000000"/>
                <w:sz w:val="20"/>
                <w:szCs w:val="20"/>
                <w:lang w:eastAsia="de-DE"/>
              </w:rPr>
            </w:pPr>
            <w:moveTo w:id="2147" w:author="doetters" w:date="2022-03-28T10:21:00Z">
              <w:r w:rsidRPr="006724BB">
                <w:rPr>
                  <w:rFonts w:eastAsia="Times New Roman"/>
                  <w:color w:val="000000"/>
                  <w:sz w:val="20"/>
                  <w:szCs w:val="20"/>
                  <w:lang w:eastAsia="de-DE"/>
                </w:rPr>
                <w:t>16.99 – 20.78</w:t>
              </w:r>
            </w:moveTo>
          </w:p>
        </w:tc>
        <w:tc>
          <w:tcPr>
            <w:tcW w:w="962" w:type="dxa"/>
            <w:tcBorders>
              <w:top w:val="nil"/>
              <w:left w:val="nil"/>
              <w:bottom w:val="nil"/>
              <w:right w:val="nil"/>
            </w:tcBorders>
            <w:shd w:val="clear" w:color="auto" w:fill="auto"/>
            <w:noWrap/>
            <w:vAlign w:val="bottom"/>
            <w:hideMark/>
          </w:tcPr>
          <w:p w14:paraId="06E17501" w14:textId="77777777" w:rsidR="002E16A1" w:rsidRPr="006724BB" w:rsidRDefault="002E16A1" w:rsidP="008E5A99">
            <w:pPr>
              <w:spacing w:after="0" w:line="240" w:lineRule="auto"/>
              <w:jc w:val="center"/>
              <w:rPr>
                <w:moveTo w:id="2148" w:author="doetters" w:date="2022-03-28T10:21:00Z"/>
                <w:rFonts w:eastAsia="Times New Roman"/>
                <w:color w:val="000000"/>
                <w:sz w:val="20"/>
                <w:szCs w:val="20"/>
                <w:lang w:eastAsia="de-DE"/>
              </w:rPr>
            </w:pPr>
            <w:moveTo w:id="2149" w:author="doetters" w:date="2022-03-28T10:21:00Z">
              <w:r w:rsidRPr="006724BB">
                <w:rPr>
                  <w:rFonts w:eastAsia="Times New Roman"/>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12525EAA" w14:textId="77777777" w:rsidR="002E16A1" w:rsidRPr="006724BB" w:rsidRDefault="002E16A1" w:rsidP="008E5A99">
            <w:pPr>
              <w:spacing w:after="0" w:line="240" w:lineRule="auto"/>
              <w:jc w:val="center"/>
              <w:rPr>
                <w:moveTo w:id="2150" w:author="doetters" w:date="2022-03-28T10:21:00Z"/>
                <w:rFonts w:eastAsia="Times New Roman"/>
                <w:color w:val="000000"/>
                <w:sz w:val="20"/>
                <w:szCs w:val="20"/>
                <w:lang w:eastAsia="de-DE"/>
              </w:rPr>
            </w:pPr>
            <w:moveTo w:id="2151" w:author="doetters" w:date="2022-03-28T10:21:00Z">
              <w:r w:rsidRPr="006724BB">
                <w:rPr>
                  <w:rFonts w:eastAsia="Times New Roman"/>
                  <w:color w:val="000000"/>
                  <w:sz w:val="20"/>
                  <w:szCs w:val="20"/>
                  <w:lang w:eastAsia="de-DE"/>
                </w:rPr>
                <w:t>0.32</w:t>
              </w:r>
            </w:moveTo>
          </w:p>
        </w:tc>
        <w:tc>
          <w:tcPr>
            <w:tcW w:w="962" w:type="dxa"/>
            <w:tcBorders>
              <w:top w:val="nil"/>
              <w:left w:val="nil"/>
              <w:bottom w:val="nil"/>
              <w:right w:val="nil"/>
            </w:tcBorders>
            <w:shd w:val="clear" w:color="auto" w:fill="auto"/>
            <w:noWrap/>
            <w:vAlign w:val="bottom"/>
            <w:hideMark/>
          </w:tcPr>
          <w:p w14:paraId="7D06552E" w14:textId="77777777" w:rsidR="002E16A1" w:rsidRPr="006724BB" w:rsidRDefault="002E16A1" w:rsidP="008E5A99">
            <w:pPr>
              <w:spacing w:after="0" w:line="240" w:lineRule="auto"/>
              <w:jc w:val="center"/>
              <w:rPr>
                <w:moveTo w:id="2152" w:author="doetters" w:date="2022-03-28T10:21:00Z"/>
                <w:rFonts w:eastAsia="Times New Roman"/>
                <w:color w:val="000000"/>
                <w:sz w:val="20"/>
                <w:szCs w:val="20"/>
                <w:lang w:eastAsia="de-DE"/>
              </w:rPr>
            </w:pPr>
            <w:moveTo w:id="2153" w:author="doetters" w:date="2022-03-28T10:21:00Z">
              <w:r w:rsidRPr="006724BB">
                <w:rPr>
                  <w:rFonts w:eastAsia="Times New Roman"/>
                  <w:color w:val="000000"/>
                  <w:sz w:val="20"/>
                  <w:szCs w:val="20"/>
                  <w:lang w:eastAsia="de-DE"/>
                </w:rPr>
                <w:t>0.61</w:t>
              </w:r>
            </w:moveTo>
          </w:p>
        </w:tc>
      </w:tr>
      <w:tr w:rsidR="002E16A1" w:rsidRPr="006724BB" w14:paraId="04DDCC3B" w14:textId="77777777" w:rsidTr="008E5A99">
        <w:trPr>
          <w:trHeight w:val="300"/>
        </w:trPr>
        <w:tc>
          <w:tcPr>
            <w:tcW w:w="1074" w:type="dxa"/>
            <w:tcBorders>
              <w:top w:val="nil"/>
              <w:left w:val="nil"/>
              <w:bottom w:val="nil"/>
              <w:right w:val="nil"/>
            </w:tcBorders>
            <w:shd w:val="clear" w:color="auto" w:fill="auto"/>
            <w:noWrap/>
            <w:vAlign w:val="bottom"/>
            <w:hideMark/>
          </w:tcPr>
          <w:p w14:paraId="2429F424" w14:textId="77777777" w:rsidR="002E16A1" w:rsidRPr="006724BB" w:rsidRDefault="002E16A1" w:rsidP="008E5A99">
            <w:pPr>
              <w:spacing w:after="0" w:line="240" w:lineRule="auto"/>
              <w:jc w:val="center"/>
              <w:rPr>
                <w:moveTo w:id="2154"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7887E11E" w14:textId="77777777" w:rsidR="002E16A1" w:rsidRPr="00F7778A" w:rsidRDefault="002E16A1" w:rsidP="008E5A99">
            <w:pPr>
              <w:spacing w:after="0" w:line="240" w:lineRule="auto"/>
              <w:rPr>
                <w:moveTo w:id="2155" w:author="doetters" w:date="2022-03-28T10:21:00Z"/>
                <w:rFonts w:eastAsia="Times New Roman"/>
                <w:color w:val="000000"/>
                <w:sz w:val="20"/>
                <w:szCs w:val="20"/>
                <w:lang w:eastAsia="de-DE"/>
              </w:rPr>
            </w:pPr>
            <w:moveTo w:id="2156" w:author="doetters" w:date="2022-03-28T10:21:00Z">
              <w:r w:rsidRPr="00F7778A">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noWrap/>
            <w:vAlign w:val="bottom"/>
            <w:hideMark/>
          </w:tcPr>
          <w:p w14:paraId="0FD42626" w14:textId="77777777" w:rsidR="002E16A1" w:rsidRPr="00F7778A" w:rsidRDefault="002E16A1" w:rsidP="008E5A99">
            <w:pPr>
              <w:spacing w:after="0" w:line="240" w:lineRule="auto"/>
              <w:jc w:val="center"/>
              <w:rPr>
                <w:moveTo w:id="2157" w:author="doetters" w:date="2022-03-28T10:21:00Z"/>
                <w:rFonts w:eastAsia="Times New Roman"/>
                <w:color w:val="000000"/>
                <w:sz w:val="20"/>
                <w:szCs w:val="20"/>
                <w:lang w:eastAsia="de-DE"/>
              </w:rPr>
            </w:pPr>
            <w:moveTo w:id="2158" w:author="doetters" w:date="2022-03-28T10:21:00Z">
              <w:r w:rsidRPr="00F7778A">
                <w:rPr>
                  <w:rFonts w:eastAsia="Times New Roman"/>
                  <w:color w:val="000000"/>
                  <w:sz w:val="20"/>
                  <w:szCs w:val="20"/>
                  <w:lang w:eastAsia="de-DE"/>
                </w:rPr>
                <w:t>-4.1</w:t>
              </w:r>
            </w:moveTo>
          </w:p>
        </w:tc>
        <w:tc>
          <w:tcPr>
            <w:tcW w:w="2058" w:type="dxa"/>
            <w:tcBorders>
              <w:top w:val="nil"/>
              <w:left w:val="nil"/>
              <w:bottom w:val="nil"/>
              <w:right w:val="nil"/>
            </w:tcBorders>
            <w:shd w:val="clear" w:color="auto" w:fill="auto"/>
            <w:noWrap/>
            <w:vAlign w:val="bottom"/>
            <w:hideMark/>
          </w:tcPr>
          <w:p w14:paraId="58C84929" w14:textId="77777777" w:rsidR="002E16A1" w:rsidRPr="00F7778A" w:rsidRDefault="002E16A1" w:rsidP="008E5A99">
            <w:pPr>
              <w:spacing w:after="0" w:line="240" w:lineRule="auto"/>
              <w:jc w:val="center"/>
              <w:rPr>
                <w:moveTo w:id="2159" w:author="doetters" w:date="2022-03-28T10:21:00Z"/>
                <w:rFonts w:eastAsia="Times New Roman"/>
                <w:color w:val="000000"/>
                <w:sz w:val="20"/>
                <w:szCs w:val="20"/>
                <w:lang w:eastAsia="de-DE"/>
              </w:rPr>
            </w:pPr>
            <w:moveTo w:id="2160" w:author="doetters" w:date="2022-03-28T10:21:00Z">
              <w:r w:rsidRPr="00F7778A">
                <w:rPr>
                  <w:rFonts w:eastAsia="Times New Roman"/>
                  <w:color w:val="000000"/>
                  <w:sz w:val="20"/>
                  <w:szCs w:val="20"/>
                  <w:lang w:eastAsia="de-DE"/>
                </w:rPr>
                <w:t>-6.83 – -1.37</w:t>
              </w:r>
            </w:moveTo>
          </w:p>
        </w:tc>
        <w:tc>
          <w:tcPr>
            <w:tcW w:w="962" w:type="dxa"/>
            <w:tcBorders>
              <w:top w:val="nil"/>
              <w:left w:val="nil"/>
              <w:bottom w:val="nil"/>
              <w:right w:val="nil"/>
            </w:tcBorders>
            <w:shd w:val="clear" w:color="auto" w:fill="auto"/>
            <w:noWrap/>
            <w:vAlign w:val="bottom"/>
            <w:hideMark/>
          </w:tcPr>
          <w:p w14:paraId="16AB7D11" w14:textId="77777777" w:rsidR="002E16A1" w:rsidRPr="00F7778A" w:rsidRDefault="002E16A1" w:rsidP="008E5A99">
            <w:pPr>
              <w:spacing w:after="0" w:line="240" w:lineRule="auto"/>
              <w:jc w:val="center"/>
              <w:rPr>
                <w:moveTo w:id="2161" w:author="doetters" w:date="2022-03-28T10:21:00Z"/>
                <w:rFonts w:eastAsia="Times New Roman"/>
                <w:b/>
                <w:bCs/>
                <w:color w:val="000000"/>
                <w:sz w:val="20"/>
                <w:szCs w:val="20"/>
                <w:lang w:eastAsia="de-DE"/>
              </w:rPr>
            </w:pPr>
            <w:moveTo w:id="2162" w:author="doetters" w:date="2022-03-28T10:21:00Z">
              <w:r w:rsidRPr="00F7778A">
                <w:rPr>
                  <w:rFonts w:eastAsia="Times New Roman"/>
                  <w:b/>
                  <w:bCs/>
                  <w:color w:val="000000"/>
                  <w:sz w:val="20"/>
                  <w:szCs w:val="20"/>
                  <w:lang w:eastAsia="de-DE"/>
                </w:rPr>
                <w:t>0.003</w:t>
              </w:r>
            </w:moveTo>
          </w:p>
        </w:tc>
        <w:tc>
          <w:tcPr>
            <w:tcW w:w="1007" w:type="dxa"/>
            <w:tcBorders>
              <w:top w:val="nil"/>
              <w:left w:val="nil"/>
              <w:bottom w:val="nil"/>
              <w:right w:val="nil"/>
            </w:tcBorders>
            <w:shd w:val="clear" w:color="auto" w:fill="auto"/>
            <w:noWrap/>
            <w:vAlign w:val="bottom"/>
            <w:hideMark/>
          </w:tcPr>
          <w:p w14:paraId="4BE9C07A" w14:textId="77777777" w:rsidR="002E16A1" w:rsidRPr="006724BB" w:rsidRDefault="002E16A1" w:rsidP="008E5A99">
            <w:pPr>
              <w:spacing w:after="0" w:line="240" w:lineRule="auto"/>
              <w:jc w:val="center"/>
              <w:rPr>
                <w:moveTo w:id="216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189F736" w14:textId="77777777" w:rsidR="002E16A1" w:rsidRPr="006724BB" w:rsidRDefault="002E16A1" w:rsidP="008E5A99">
            <w:pPr>
              <w:spacing w:after="0" w:line="240" w:lineRule="auto"/>
              <w:jc w:val="center"/>
              <w:rPr>
                <w:moveTo w:id="2164" w:author="doetters" w:date="2022-03-28T10:21:00Z"/>
                <w:rFonts w:eastAsia="Times New Roman"/>
                <w:sz w:val="20"/>
                <w:szCs w:val="20"/>
                <w:lang w:eastAsia="de-DE"/>
              </w:rPr>
            </w:pPr>
          </w:p>
        </w:tc>
      </w:tr>
      <w:tr w:rsidR="002E16A1" w:rsidRPr="006724BB" w14:paraId="00836C3C" w14:textId="77777777" w:rsidTr="008E5A99">
        <w:trPr>
          <w:trHeight w:val="300"/>
        </w:trPr>
        <w:tc>
          <w:tcPr>
            <w:tcW w:w="1074" w:type="dxa"/>
            <w:tcBorders>
              <w:top w:val="nil"/>
              <w:left w:val="nil"/>
              <w:bottom w:val="nil"/>
              <w:right w:val="nil"/>
            </w:tcBorders>
            <w:shd w:val="clear" w:color="auto" w:fill="auto"/>
            <w:noWrap/>
            <w:vAlign w:val="bottom"/>
            <w:hideMark/>
          </w:tcPr>
          <w:p w14:paraId="4BF09F57" w14:textId="77777777" w:rsidR="002E16A1" w:rsidRPr="006724BB" w:rsidRDefault="002E16A1" w:rsidP="008E5A99">
            <w:pPr>
              <w:spacing w:after="0" w:line="240" w:lineRule="auto"/>
              <w:jc w:val="center"/>
              <w:rPr>
                <w:moveTo w:id="216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691DB760" w14:textId="77777777" w:rsidR="002E16A1" w:rsidRPr="00F7778A" w:rsidRDefault="002E16A1" w:rsidP="008E5A99">
            <w:pPr>
              <w:spacing w:after="0" w:line="240" w:lineRule="auto"/>
              <w:rPr>
                <w:moveTo w:id="2166" w:author="doetters" w:date="2022-03-28T10:21:00Z"/>
                <w:rFonts w:eastAsia="Times New Roman"/>
                <w:color w:val="000000"/>
                <w:sz w:val="20"/>
                <w:szCs w:val="20"/>
                <w:lang w:eastAsia="de-DE"/>
              </w:rPr>
            </w:pPr>
            <w:moveTo w:id="2167" w:author="doetters" w:date="2022-03-28T10:21:00Z">
              <w:r w:rsidRPr="00F7778A">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noWrap/>
            <w:vAlign w:val="bottom"/>
            <w:hideMark/>
          </w:tcPr>
          <w:p w14:paraId="3410D7DC" w14:textId="77777777" w:rsidR="002E16A1" w:rsidRPr="00F7778A" w:rsidRDefault="002E16A1" w:rsidP="008E5A99">
            <w:pPr>
              <w:spacing w:after="0" w:line="240" w:lineRule="auto"/>
              <w:jc w:val="center"/>
              <w:rPr>
                <w:moveTo w:id="2168" w:author="doetters" w:date="2022-03-28T10:21:00Z"/>
                <w:rFonts w:eastAsia="Times New Roman"/>
                <w:color w:val="000000"/>
                <w:sz w:val="20"/>
                <w:szCs w:val="20"/>
                <w:lang w:eastAsia="de-DE"/>
              </w:rPr>
            </w:pPr>
            <w:moveTo w:id="2169" w:author="doetters" w:date="2022-03-28T10:21:00Z">
              <w:r w:rsidRPr="00F7778A">
                <w:rPr>
                  <w:rFonts w:eastAsia="Times New Roman"/>
                  <w:color w:val="000000"/>
                  <w:sz w:val="20"/>
                  <w:szCs w:val="20"/>
                  <w:lang w:eastAsia="de-DE"/>
                </w:rPr>
                <w:t>4.92</w:t>
              </w:r>
            </w:moveTo>
          </w:p>
        </w:tc>
        <w:tc>
          <w:tcPr>
            <w:tcW w:w="2058" w:type="dxa"/>
            <w:tcBorders>
              <w:top w:val="nil"/>
              <w:left w:val="nil"/>
              <w:bottom w:val="nil"/>
              <w:right w:val="nil"/>
            </w:tcBorders>
            <w:shd w:val="clear" w:color="auto" w:fill="auto"/>
            <w:noWrap/>
            <w:vAlign w:val="bottom"/>
            <w:hideMark/>
          </w:tcPr>
          <w:p w14:paraId="0535E1AD" w14:textId="77777777" w:rsidR="002E16A1" w:rsidRPr="00F7778A" w:rsidRDefault="002E16A1" w:rsidP="008E5A99">
            <w:pPr>
              <w:spacing w:after="0" w:line="240" w:lineRule="auto"/>
              <w:jc w:val="center"/>
              <w:rPr>
                <w:moveTo w:id="2170" w:author="doetters" w:date="2022-03-28T10:21:00Z"/>
                <w:rFonts w:eastAsia="Times New Roman"/>
                <w:color w:val="000000"/>
                <w:sz w:val="20"/>
                <w:szCs w:val="20"/>
                <w:lang w:eastAsia="de-DE"/>
              </w:rPr>
            </w:pPr>
            <w:moveTo w:id="2171" w:author="doetters" w:date="2022-03-28T10:21:00Z">
              <w:r w:rsidRPr="00F7778A">
                <w:rPr>
                  <w:rFonts w:eastAsia="Times New Roman"/>
                  <w:color w:val="000000"/>
                  <w:sz w:val="20"/>
                  <w:szCs w:val="20"/>
                  <w:lang w:eastAsia="de-DE"/>
                </w:rPr>
                <w:t>2.29 – 7.55</w:t>
              </w:r>
            </w:moveTo>
          </w:p>
        </w:tc>
        <w:tc>
          <w:tcPr>
            <w:tcW w:w="962" w:type="dxa"/>
            <w:tcBorders>
              <w:top w:val="nil"/>
              <w:left w:val="nil"/>
              <w:bottom w:val="nil"/>
              <w:right w:val="nil"/>
            </w:tcBorders>
            <w:shd w:val="clear" w:color="auto" w:fill="auto"/>
            <w:noWrap/>
            <w:vAlign w:val="bottom"/>
            <w:hideMark/>
          </w:tcPr>
          <w:p w14:paraId="7F1F59A6" w14:textId="77777777" w:rsidR="002E16A1" w:rsidRPr="00F7778A" w:rsidRDefault="002E16A1" w:rsidP="008E5A99">
            <w:pPr>
              <w:spacing w:after="0" w:line="240" w:lineRule="auto"/>
              <w:jc w:val="center"/>
              <w:rPr>
                <w:moveTo w:id="2172" w:author="doetters" w:date="2022-03-28T10:21:00Z"/>
                <w:rFonts w:eastAsia="Times New Roman"/>
                <w:b/>
                <w:bCs/>
                <w:color w:val="000000"/>
                <w:sz w:val="20"/>
                <w:szCs w:val="20"/>
                <w:lang w:eastAsia="de-DE"/>
              </w:rPr>
            </w:pPr>
            <w:moveTo w:id="2173" w:author="doetters" w:date="2022-03-28T10:21:00Z">
              <w:r w:rsidRPr="00F7778A">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70BF3129" w14:textId="77777777" w:rsidR="002E16A1" w:rsidRPr="006724BB" w:rsidRDefault="002E16A1" w:rsidP="008E5A99">
            <w:pPr>
              <w:spacing w:after="0" w:line="240" w:lineRule="auto"/>
              <w:jc w:val="center"/>
              <w:rPr>
                <w:moveTo w:id="217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1CDD579" w14:textId="77777777" w:rsidR="002E16A1" w:rsidRPr="006724BB" w:rsidRDefault="002E16A1" w:rsidP="008E5A99">
            <w:pPr>
              <w:spacing w:after="0" w:line="240" w:lineRule="auto"/>
              <w:jc w:val="center"/>
              <w:rPr>
                <w:moveTo w:id="2175" w:author="doetters" w:date="2022-03-28T10:21:00Z"/>
                <w:rFonts w:eastAsia="Times New Roman"/>
                <w:sz w:val="20"/>
                <w:szCs w:val="20"/>
                <w:lang w:eastAsia="de-DE"/>
              </w:rPr>
            </w:pPr>
          </w:p>
        </w:tc>
      </w:tr>
      <w:tr w:rsidR="002E16A1" w:rsidRPr="006724BB" w14:paraId="38CED4AF" w14:textId="77777777" w:rsidTr="008E5A99">
        <w:trPr>
          <w:trHeight w:val="300"/>
        </w:trPr>
        <w:tc>
          <w:tcPr>
            <w:tcW w:w="1074" w:type="dxa"/>
            <w:tcBorders>
              <w:top w:val="nil"/>
              <w:left w:val="nil"/>
              <w:bottom w:val="nil"/>
              <w:right w:val="nil"/>
            </w:tcBorders>
            <w:shd w:val="clear" w:color="auto" w:fill="auto"/>
            <w:noWrap/>
            <w:vAlign w:val="bottom"/>
            <w:hideMark/>
          </w:tcPr>
          <w:p w14:paraId="4CDBF537" w14:textId="77777777" w:rsidR="002E16A1" w:rsidRPr="006724BB" w:rsidRDefault="002E16A1" w:rsidP="008E5A99">
            <w:pPr>
              <w:spacing w:after="0" w:line="240" w:lineRule="auto"/>
              <w:jc w:val="center"/>
              <w:rPr>
                <w:moveTo w:id="217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D5B1A65" w14:textId="77777777" w:rsidR="002E16A1" w:rsidRPr="006724BB" w:rsidRDefault="002E16A1" w:rsidP="008E5A99">
            <w:pPr>
              <w:spacing w:after="0" w:line="240" w:lineRule="auto"/>
              <w:rPr>
                <w:moveTo w:id="2177" w:author="doetters" w:date="2022-03-28T10:21:00Z"/>
                <w:rFonts w:eastAsia="Times New Roman"/>
                <w:color w:val="000000"/>
                <w:sz w:val="20"/>
                <w:szCs w:val="20"/>
                <w:lang w:eastAsia="de-DE"/>
              </w:rPr>
            </w:pPr>
            <w:moveTo w:id="2178"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noWrap/>
            <w:vAlign w:val="bottom"/>
            <w:hideMark/>
          </w:tcPr>
          <w:p w14:paraId="1B106AB6" w14:textId="77777777" w:rsidR="002E16A1" w:rsidRPr="006724BB" w:rsidRDefault="002E16A1" w:rsidP="008E5A99">
            <w:pPr>
              <w:spacing w:after="0" w:line="240" w:lineRule="auto"/>
              <w:jc w:val="center"/>
              <w:rPr>
                <w:moveTo w:id="2179" w:author="doetters" w:date="2022-03-28T10:21:00Z"/>
                <w:rFonts w:eastAsia="Times New Roman"/>
                <w:color w:val="000000"/>
                <w:sz w:val="20"/>
                <w:szCs w:val="20"/>
                <w:lang w:eastAsia="de-DE"/>
              </w:rPr>
            </w:pPr>
            <w:moveTo w:id="2180" w:author="doetters" w:date="2022-03-28T10:21:00Z">
              <w:r w:rsidRPr="006724BB">
                <w:rPr>
                  <w:rFonts w:eastAsia="Times New Roman"/>
                  <w:color w:val="000000"/>
                  <w:sz w:val="20"/>
                  <w:szCs w:val="20"/>
                  <w:lang w:eastAsia="de-DE"/>
                </w:rPr>
                <w:t>-0.24</w:t>
              </w:r>
            </w:moveTo>
          </w:p>
        </w:tc>
        <w:tc>
          <w:tcPr>
            <w:tcW w:w="2058" w:type="dxa"/>
            <w:tcBorders>
              <w:top w:val="nil"/>
              <w:left w:val="nil"/>
              <w:bottom w:val="nil"/>
              <w:right w:val="nil"/>
            </w:tcBorders>
            <w:shd w:val="clear" w:color="auto" w:fill="auto"/>
            <w:noWrap/>
            <w:vAlign w:val="bottom"/>
            <w:hideMark/>
          </w:tcPr>
          <w:p w14:paraId="5FDA8FAC" w14:textId="77777777" w:rsidR="002E16A1" w:rsidRPr="006724BB" w:rsidRDefault="002E16A1" w:rsidP="008E5A99">
            <w:pPr>
              <w:spacing w:after="0" w:line="240" w:lineRule="auto"/>
              <w:jc w:val="center"/>
              <w:rPr>
                <w:moveTo w:id="2181" w:author="doetters" w:date="2022-03-28T10:21:00Z"/>
                <w:rFonts w:eastAsia="Times New Roman"/>
                <w:color w:val="000000"/>
                <w:sz w:val="20"/>
                <w:szCs w:val="20"/>
                <w:lang w:eastAsia="de-DE"/>
              </w:rPr>
            </w:pPr>
            <w:moveTo w:id="2182" w:author="doetters" w:date="2022-03-28T10:21:00Z">
              <w:r w:rsidRPr="006724BB">
                <w:rPr>
                  <w:rFonts w:eastAsia="Times New Roman"/>
                  <w:color w:val="000000"/>
                  <w:sz w:val="20"/>
                  <w:szCs w:val="20"/>
                  <w:lang w:eastAsia="de-DE"/>
                </w:rPr>
                <w:t>-1.84 – 1.37</w:t>
              </w:r>
            </w:moveTo>
          </w:p>
        </w:tc>
        <w:tc>
          <w:tcPr>
            <w:tcW w:w="962" w:type="dxa"/>
            <w:tcBorders>
              <w:top w:val="nil"/>
              <w:left w:val="nil"/>
              <w:bottom w:val="nil"/>
              <w:right w:val="nil"/>
            </w:tcBorders>
            <w:shd w:val="clear" w:color="auto" w:fill="auto"/>
            <w:noWrap/>
            <w:vAlign w:val="bottom"/>
            <w:hideMark/>
          </w:tcPr>
          <w:p w14:paraId="5EC6A53B" w14:textId="77777777" w:rsidR="002E16A1" w:rsidRPr="006724BB" w:rsidRDefault="002E16A1" w:rsidP="008E5A99">
            <w:pPr>
              <w:spacing w:after="0" w:line="240" w:lineRule="auto"/>
              <w:jc w:val="center"/>
              <w:rPr>
                <w:moveTo w:id="2183" w:author="doetters" w:date="2022-03-28T10:21:00Z"/>
                <w:rFonts w:eastAsia="Times New Roman"/>
                <w:color w:val="000000"/>
                <w:sz w:val="20"/>
                <w:szCs w:val="20"/>
                <w:lang w:eastAsia="de-DE"/>
              </w:rPr>
            </w:pPr>
            <w:moveTo w:id="2184" w:author="doetters" w:date="2022-03-28T10:21:00Z">
              <w:r w:rsidRPr="006724BB">
                <w:rPr>
                  <w:rFonts w:eastAsia="Times New Roman"/>
                  <w:color w:val="000000"/>
                  <w:sz w:val="20"/>
                  <w:szCs w:val="20"/>
                  <w:lang w:eastAsia="de-DE"/>
                </w:rPr>
                <w:t>0.773</w:t>
              </w:r>
            </w:moveTo>
          </w:p>
        </w:tc>
        <w:tc>
          <w:tcPr>
            <w:tcW w:w="1007" w:type="dxa"/>
            <w:tcBorders>
              <w:top w:val="nil"/>
              <w:left w:val="nil"/>
              <w:bottom w:val="nil"/>
              <w:right w:val="nil"/>
            </w:tcBorders>
            <w:shd w:val="clear" w:color="auto" w:fill="auto"/>
            <w:noWrap/>
            <w:vAlign w:val="bottom"/>
            <w:hideMark/>
          </w:tcPr>
          <w:p w14:paraId="05BDA9EB" w14:textId="77777777" w:rsidR="002E16A1" w:rsidRPr="006724BB" w:rsidRDefault="002E16A1" w:rsidP="008E5A99">
            <w:pPr>
              <w:spacing w:after="0" w:line="240" w:lineRule="auto"/>
              <w:jc w:val="center"/>
              <w:rPr>
                <w:moveTo w:id="2185"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82C5BE9" w14:textId="77777777" w:rsidR="002E16A1" w:rsidRPr="006724BB" w:rsidRDefault="002E16A1" w:rsidP="008E5A99">
            <w:pPr>
              <w:spacing w:after="0" w:line="240" w:lineRule="auto"/>
              <w:jc w:val="center"/>
              <w:rPr>
                <w:moveTo w:id="2186" w:author="doetters" w:date="2022-03-28T10:21:00Z"/>
                <w:rFonts w:eastAsia="Times New Roman"/>
                <w:sz w:val="20"/>
                <w:szCs w:val="20"/>
                <w:lang w:eastAsia="de-DE"/>
              </w:rPr>
            </w:pPr>
          </w:p>
        </w:tc>
      </w:tr>
      <w:tr w:rsidR="002E16A1" w:rsidRPr="006724BB" w14:paraId="71256EF8" w14:textId="77777777" w:rsidTr="008E5A99">
        <w:trPr>
          <w:trHeight w:val="300"/>
        </w:trPr>
        <w:tc>
          <w:tcPr>
            <w:tcW w:w="1074" w:type="dxa"/>
            <w:tcBorders>
              <w:top w:val="nil"/>
              <w:left w:val="nil"/>
              <w:bottom w:val="nil"/>
              <w:right w:val="nil"/>
            </w:tcBorders>
            <w:shd w:val="clear" w:color="auto" w:fill="auto"/>
            <w:noWrap/>
            <w:vAlign w:val="bottom"/>
            <w:hideMark/>
          </w:tcPr>
          <w:p w14:paraId="71C20BA6" w14:textId="77777777" w:rsidR="002E16A1" w:rsidRPr="006724BB" w:rsidRDefault="002E16A1" w:rsidP="008E5A99">
            <w:pPr>
              <w:spacing w:after="0" w:line="240" w:lineRule="auto"/>
              <w:jc w:val="center"/>
              <w:rPr>
                <w:moveTo w:id="2187"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3C45C37C" w14:textId="77777777" w:rsidR="002E16A1" w:rsidRPr="006724BB" w:rsidRDefault="002E16A1" w:rsidP="008E5A99">
            <w:pPr>
              <w:spacing w:after="0" w:line="240" w:lineRule="auto"/>
              <w:rPr>
                <w:moveTo w:id="2188" w:author="doetters" w:date="2022-03-28T10:21:00Z"/>
                <w:rFonts w:eastAsia="Times New Roman"/>
                <w:color w:val="000000"/>
                <w:sz w:val="20"/>
                <w:szCs w:val="20"/>
                <w:lang w:eastAsia="de-DE"/>
              </w:rPr>
            </w:pPr>
            <w:moveTo w:id="2189"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noWrap/>
            <w:vAlign w:val="bottom"/>
            <w:hideMark/>
          </w:tcPr>
          <w:p w14:paraId="5B694057" w14:textId="77777777" w:rsidR="002E16A1" w:rsidRPr="006724BB" w:rsidRDefault="002E16A1" w:rsidP="008E5A99">
            <w:pPr>
              <w:spacing w:after="0" w:line="240" w:lineRule="auto"/>
              <w:jc w:val="center"/>
              <w:rPr>
                <w:moveTo w:id="2190" w:author="doetters" w:date="2022-03-28T10:21:00Z"/>
                <w:rFonts w:eastAsia="Times New Roman"/>
                <w:color w:val="000000"/>
                <w:sz w:val="20"/>
                <w:szCs w:val="20"/>
                <w:lang w:eastAsia="de-DE"/>
              </w:rPr>
            </w:pPr>
            <w:moveTo w:id="2191" w:author="doetters" w:date="2022-03-28T10:21:00Z">
              <w:r w:rsidRPr="006724BB">
                <w:rPr>
                  <w:rFonts w:eastAsia="Times New Roman"/>
                  <w:color w:val="000000"/>
                  <w:sz w:val="20"/>
                  <w:szCs w:val="20"/>
                  <w:lang w:eastAsia="de-DE"/>
                </w:rPr>
                <w:t>1.2</w:t>
              </w:r>
            </w:moveTo>
          </w:p>
        </w:tc>
        <w:tc>
          <w:tcPr>
            <w:tcW w:w="2058" w:type="dxa"/>
            <w:tcBorders>
              <w:top w:val="nil"/>
              <w:left w:val="nil"/>
              <w:bottom w:val="nil"/>
              <w:right w:val="nil"/>
            </w:tcBorders>
            <w:shd w:val="clear" w:color="auto" w:fill="auto"/>
            <w:noWrap/>
            <w:vAlign w:val="bottom"/>
            <w:hideMark/>
          </w:tcPr>
          <w:p w14:paraId="6FD630B4" w14:textId="77777777" w:rsidR="002E16A1" w:rsidRPr="006724BB" w:rsidRDefault="002E16A1" w:rsidP="008E5A99">
            <w:pPr>
              <w:spacing w:after="0" w:line="240" w:lineRule="auto"/>
              <w:jc w:val="center"/>
              <w:rPr>
                <w:moveTo w:id="2192" w:author="doetters" w:date="2022-03-28T10:21:00Z"/>
                <w:rFonts w:eastAsia="Times New Roman"/>
                <w:color w:val="000000"/>
                <w:sz w:val="20"/>
                <w:szCs w:val="20"/>
                <w:lang w:eastAsia="de-DE"/>
              </w:rPr>
            </w:pPr>
            <w:moveTo w:id="2193" w:author="doetters" w:date="2022-03-28T10:21:00Z">
              <w:r w:rsidRPr="006724BB">
                <w:rPr>
                  <w:rFonts w:eastAsia="Times New Roman"/>
                  <w:color w:val="000000"/>
                  <w:sz w:val="20"/>
                  <w:szCs w:val="20"/>
                  <w:lang w:eastAsia="de-DE"/>
                </w:rPr>
                <w:t>-0.11 – 2.50</w:t>
              </w:r>
            </w:moveTo>
          </w:p>
        </w:tc>
        <w:tc>
          <w:tcPr>
            <w:tcW w:w="962" w:type="dxa"/>
            <w:tcBorders>
              <w:top w:val="nil"/>
              <w:left w:val="nil"/>
              <w:bottom w:val="nil"/>
              <w:right w:val="nil"/>
            </w:tcBorders>
            <w:shd w:val="clear" w:color="auto" w:fill="auto"/>
            <w:noWrap/>
            <w:vAlign w:val="bottom"/>
            <w:hideMark/>
          </w:tcPr>
          <w:p w14:paraId="07176733" w14:textId="77777777" w:rsidR="002E16A1" w:rsidRPr="006724BB" w:rsidRDefault="002E16A1" w:rsidP="008E5A99">
            <w:pPr>
              <w:spacing w:after="0" w:line="240" w:lineRule="auto"/>
              <w:jc w:val="center"/>
              <w:rPr>
                <w:moveTo w:id="2194" w:author="doetters" w:date="2022-03-28T10:21:00Z"/>
                <w:rFonts w:eastAsia="Times New Roman"/>
                <w:color w:val="000000"/>
                <w:sz w:val="20"/>
                <w:szCs w:val="20"/>
                <w:lang w:eastAsia="de-DE"/>
              </w:rPr>
            </w:pPr>
            <w:moveTo w:id="2195" w:author="doetters" w:date="2022-03-28T10:21:00Z">
              <w:r w:rsidRPr="006724BB">
                <w:rPr>
                  <w:rFonts w:eastAsia="Times New Roman"/>
                  <w:color w:val="000000"/>
                  <w:sz w:val="20"/>
                  <w:szCs w:val="20"/>
                  <w:lang w:eastAsia="de-DE"/>
                </w:rPr>
                <w:t>0.073</w:t>
              </w:r>
            </w:moveTo>
          </w:p>
        </w:tc>
        <w:tc>
          <w:tcPr>
            <w:tcW w:w="1007" w:type="dxa"/>
            <w:tcBorders>
              <w:top w:val="nil"/>
              <w:left w:val="nil"/>
              <w:bottom w:val="nil"/>
              <w:right w:val="nil"/>
            </w:tcBorders>
            <w:shd w:val="clear" w:color="auto" w:fill="auto"/>
            <w:noWrap/>
            <w:vAlign w:val="bottom"/>
            <w:hideMark/>
          </w:tcPr>
          <w:p w14:paraId="27DEC21B" w14:textId="77777777" w:rsidR="002E16A1" w:rsidRPr="006724BB" w:rsidRDefault="002E16A1" w:rsidP="008E5A99">
            <w:pPr>
              <w:spacing w:after="0" w:line="240" w:lineRule="auto"/>
              <w:jc w:val="center"/>
              <w:rPr>
                <w:moveTo w:id="2196"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7C95097" w14:textId="77777777" w:rsidR="002E16A1" w:rsidRPr="006724BB" w:rsidRDefault="002E16A1" w:rsidP="008E5A99">
            <w:pPr>
              <w:spacing w:after="0" w:line="240" w:lineRule="auto"/>
              <w:jc w:val="center"/>
              <w:rPr>
                <w:moveTo w:id="2197" w:author="doetters" w:date="2022-03-28T10:21:00Z"/>
                <w:rFonts w:eastAsia="Times New Roman"/>
                <w:sz w:val="20"/>
                <w:szCs w:val="20"/>
                <w:lang w:eastAsia="de-DE"/>
              </w:rPr>
            </w:pPr>
          </w:p>
        </w:tc>
      </w:tr>
      <w:tr w:rsidR="002E16A1" w:rsidRPr="006724BB" w14:paraId="608CD2EA"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441F1030" w14:textId="77777777" w:rsidR="002E16A1" w:rsidRPr="006724BB" w:rsidRDefault="002E16A1" w:rsidP="008E5A99">
            <w:pPr>
              <w:spacing w:after="0" w:line="240" w:lineRule="auto"/>
              <w:jc w:val="center"/>
              <w:rPr>
                <w:moveTo w:id="2198"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76BCD115" w14:textId="77777777" w:rsidR="002E16A1" w:rsidRPr="006724BB" w:rsidRDefault="002E16A1" w:rsidP="008E5A99">
            <w:pPr>
              <w:spacing w:after="0" w:line="240" w:lineRule="auto"/>
              <w:rPr>
                <w:moveTo w:id="2199" w:author="doetters" w:date="2022-03-28T10:21:00Z"/>
                <w:rFonts w:eastAsia="Times New Roman"/>
                <w:color w:val="000000"/>
                <w:sz w:val="20"/>
                <w:szCs w:val="20"/>
                <w:lang w:eastAsia="de-DE"/>
              </w:rPr>
            </w:pPr>
            <w:moveTo w:id="2200"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noWrap/>
            <w:vAlign w:val="bottom"/>
            <w:hideMark/>
          </w:tcPr>
          <w:p w14:paraId="44AE160E" w14:textId="77777777" w:rsidR="002E16A1" w:rsidRPr="006724BB" w:rsidRDefault="002E16A1" w:rsidP="008E5A99">
            <w:pPr>
              <w:spacing w:after="0" w:line="240" w:lineRule="auto"/>
              <w:jc w:val="center"/>
              <w:rPr>
                <w:moveTo w:id="2201" w:author="doetters" w:date="2022-03-28T10:21:00Z"/>
                <w:rFonts w:eastAsia="Times New Roman"/>
                <w:color w:val="000000"/>
                <w:sz w:val="20"/>
                <w:szCs w:val="20"/>
                <w:lang w:eastAsia="de-DE"/>
              </w:rPr>
            </w:pPr>
            <w:moveTo w:id="2202" w:author="doetters" w:date="2022-03-28T10:21:00Z">
              <w:r w:rsidRPr="006724BB">
                <w:rPr>
                  <w:rFonts w:eastAsia="Times New Roman"/>
                  <w:color w:val="000000"/>
                  <w:sz w:val="20"/>
                  <w:szCs w:val="20"/>
                  <w:lang w:eastAsia="de-DE"/>
                </w:rPr>
                <w:t>1.47</w:t>
              </w:r>
            </w:moveTo>
          </w:p>
        </w:tc>
        <w:tc>
          <w:tcPr>
            <w:tcW w:w="2058" w:type="dxa"/>
            <w:tcBorders>
              <w:top w:val="nil"/>
              <w:left w:val="nil"/>
              <w:bottom w:val="single" w:sz="4" w:space="0" w:color="auto"/>
              <w:right w:val="nil"/>
            </w:tcBorders>
            <w:shd w:val="clear" w:color="auto" w:fill="auto"/>
            <w:noWrap/>
            <w:vAlign w:val="bottom"/>
            <w:hideMark/>
          </w:tcPr>
          <w:p w14:paraId="6590E1A3" w14:textId="77777777" w:rsidR="002E16A1" w:rsidRPr="006724BB" w:rsidRDefault="002E16A1" w:rsidP="008E5A99">
            <w:pPr>
              <w:spacing w:after="0" w:line="240" w:lineRule="auto"/>
              <w:jc w:val="center"/>
              <w:rPr>
                <w:moveTo w:id="2203" w:author="doetters" w:date="2022-03-28T10:21:00Z"/>
                <w:rFonts w:eastAsia="Times New Roman"/>
                <w:color w:val="000000"/>
                <w:sz w:val="20"/>
                <w:szCs w:val="20"/>
                <w:lang w:eastAsia="de-DE"/>
              </w:rPr>
            </w:pPr>
            <w:moveTo w:id="2204" w:author="doetters" w:date="2022-03-28T10:21:00Z">
              <w:r w:rsidRPr="006724BB">
                <w:rPr>
                  <w:rFonts w:eastAsia="Times New Roman"/>
                  <w:color w:val="000000"/>
                  <w:sz w:val="20"/>
                  <w:szCs w:val="20"/>
                  <w:lang w:eastAsia="de-DE"/>
                </w:rPr>
                <w:t>0.03 – 2.91</w:t>
              </w:r>
            </w:moveTo>
          </w:p>
        </w:tc>
        <w:tc>
          <w:tcPr>
            <w:tcW w:w="962" w:type="dxa"/>
            <w:tcBorders>
              <w:top w:val="nil"/>
              <w:left w:val="nil"/>
              <w:bottom w:val="single" w:sz="4" w:space="0" w:color="auto"/>
              <w:right w:val="nil"/>
            </w:tcBorders>
            <w:shd w:val="clear" w:color="auto" w:fill="auto"/>
            <w:noWrap/>
            <w:vAlign w:val="bottom"/>
            <w:hideMark/>
          </w:tcPr>
          <w:p w14:paraId="022D2028" w14:textId="77777777" w:rsidR="002E16A1" w:rsidRPr="006724BB" w:rsidRDefault="002E16A1" w:rsidP="008E5A99">
            <w:pPr>
              <w:spacing w:after="0" w:line="240" w:lineRule="auto"/>
              <w:jc w:val="center"/>
              <w:rPr>
                <w:moveTo w:id="2205" w:author="doetters" w:date="2022-03-28T10:21:00Z"/>
                <w:rFonts w:eastAsia="Times New Roman"/>
                <w:color w:val="000000"/>
                <w:sz w:val="20"/>
                <w:szCs w:val="20"/>
                <w:lang w:eastAsia="de-DE"/>
              </w:rPr>
            </w:pPr>
            <w:moveTo w:id="2206" w:author="doetters" w:date="2022-03-28T10:21:00Z">
              <w:r w:rsidRPr="006724BB">
                <w:rPr>
                  <w:rFonts w:eastAsia="Times New Roman"/>
                  <w:color w:val="000000"/>
                  <w:sz w:val="20"/>
                  <w:szCs w:val="20"/>
                  <w:lang w:eastAsia="de-DE"/>
                </w:rPr>
                <w:t>0.045</w:t>
              </w:r>
            </w:moveTo>
          </w:p>
        </w:tc>
        <w:tc>
          <w:tcPr>
            <w:tcW w:w="1007" w:type="dxa"/>
            <w:tcBorders>
              <w:top w:val="nil"/>
              <w:left w:val="nil"/>
              <w:bottom w:val="single" w:sz="4" w:space="0" w:color="auto"/>
              <w:right w:val="nil"/>
            </w:tcBorders>
            <w:shd w:val="clear" w:color="auto" w:fill="auto"/>
            <w:noWrap/>
            <w:vAlign w:val="bottom"/>
            <w:hideMark/>
          </w:tcPr>
          <w:p w14:paraId="18374E43" w14:textId="77777777" w:rsidR="002E16A1" w:rsidRPr="006724BB" w:rsidRDefault="002E16A1" w:rsidP="008E5A99">
            <w:pPr>
              <w:spacing w:after="0" w:line="240" w:lineRule="auto"/>
              <w:jc w:val="center"/>
              <w:rPr>
                <w:moveTo w:id="2207"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1CC22EDF" w14:textId="77777777" w:rsidR="002E16A1" w:rsidRPr="006724BB" w:rsidRDefault="002E16A1" w:rsidP="008E5A99">
            <w:pPr>
              <w:spacing w:after="0" w:line="240" w:lineRule="auto"/>
              <w:jc w:val="center"/>
              <w:rPr>
                <w:moveTo w:id="2208" w:author="doetters" w:date="2022-03-28T10:21:00Z"/>
                <w:rFonts w:eastAsia="Times New Roman"/>
                <w:sz w:val="20"/>
                <w:szCs w:val="20"/>
                <w:lang w:eastAsia="de-DE"/>
              </w:rPr>
            </w:pPr>
          </w:p>
        </w:tc>
      </w:tr>
      <w:tr w:rsidR="002E16A1" w:rsidRPr="006724BB" w14:paraId="0354A5C5"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158433CD" w14:textId="77777777" w:rsidR="002E16A1" w:rsidRPr="006724BB" w:rsidRDefault="002E16A1" w:rsidP="008E5A99">
            <w:pPr>
              <w:spacing w:after="0" w:line="240" w:lineRule="auto"/>
              <w:jc w:val="center"/>
              <w:rPr>
                <w:moveTo w:id="2209"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0BC3FC51" w14:textId="77777777" w:rsidR="002E16A1" w:rsidRPr="006724BB" w:rsidRDefault="002E16A1" w:rsidP="008E5A99">
            <w:pPr>
              <w:spacing w:after="0" w:line="240" w:lineRule="auto"/>
              <w:rPr>
                <w:moveTo w:id="2210"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78B375C8" w14:textId="77777777" w:rsidR="002E16A1" w:rsidRPr="006724BB" w:rsidRDefault="002E16A1" w:rsidP="008E5A99">
            <w:pPr>
              <w:spacing w:after="0" w:line="240" w:lineRule="auto"/>
              <w:rPr>
                <w:moveTo w:id="2211"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7BA6901" w14:textId="77777777" w:rsidR="002E16A1" w:rsidRPr="006724BB" w:rsidRDefault="002E16A1" w:rsidP="008E5A99">
            <w:pPr>
              <w:spacing w:after="0" w:line="240" w:lineRule="auto"/>
              <w:jc w:val="center"/>
              <w:rPr>
                <w:moveTo w:id="2212"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55AFBD7" w14:textId="77777777" w:rsidR="002E16A1" w:rsidRPr="006724BB" w:rsidRDefault="002E16A1" w:rsidP="008E5A99">
            <w:pPr>
              <w:spacing w:after="0" w:line="240" w:lineRule="auto"/>
              <w:jc w:val="center"/>
              <w:rPr>
                <w:moveTo w:id="2213"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6E7C54F3" w14:textId="77777777" w:rsidR="002E16A1" w:rsidRPr="006724BB" w:rsidRDefault="002E16A1" w:rsidP="008E5A99">
            <w:pPr>
              <w:spacing w:after="0" w:line="240" w:lineRule="auto"/>
              <w:jc w:val="center"/>
              <w:rPr>
                <w:moveTo w:id="2214"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32D3D30F" w14:textId="77777777" w:rsidR="002E16A1" w:rsidRPr="006724BB" w:rsidRDefault="002E16A1" w:rsidP="008E5A99">
            <w:pPr>
              <w:spacing w:after="0" w:line="240" w:lineRule="auto"/>
              <w:jc w:val="center"/>
              <w:rPr>
                <w:moveTo w:id="2215" w:author="doetters" w:date="2022-03-28T10:21:00Z"/>
                <w:rFonts w:eastAsia="Times New Roman"/>
                <w:sz w:val="20"/>
                <w:szCs w:val="20"/>
                <w:lang w:eastAsia="de-DE"/>
              </w:rPr>
            </w:pPr>
          </w:p>
        </w:tc>
      </w:tr>
      <w:tr w:rsidR="002E16A1" w:rsidRPr="006724BB" w14:paraId="3F8E6E9D" w14:textId="77777777" w:rsidTr="008E5A99">
        <w:trPr>
          <w:trHeight w:val="300"/>
        </w:trPr>
        <w:tc>
          <w:tcPr>
            <w:tcW w:w="1074" w:type="dxa"/>
            <w:tcBorders>
              <w:top w:val="nil"/>
              <w:left w:val="nil"/>
              <w:bottom w:val="nil"/>
              <w:right w:val="nil"/>
            </w:tcBorders>
            <w:shd w:val="clear" w:color="auto" w:fill="auto"/>
            <w:noWrap/>
            <w:vAlign w:val="bottom"/>
            <w:hideMark/>
          </w:tcPr>
          <w:p w14:paraId="61681656" w14:textId="77777777" w:rsidR="002E16A1" w:rsidRPr="006724BB" w:rsidRDefault="002E16A1" w:rsidP="008E5A99">
            <w:pPr>
              <w:spacing w:after="0" w:line="240" w:lineRule="auto"/>
              <w:rPr>
                <w:moveTo w:id="2216" w:author="doetters" w:date="2022-03-28T10:21:00Z"/>
                <w:rFonts w:eastAsia="Times New Roman"/>
                <w:color w:val="000000"/>
                <w:sz w:val="20"/>
                <w:szCs w:val="20"/>
                <w:lang w:eastAsia="de-DE"/>
              </w:rPr>
            </w:pPr>
            <w:moveTo w:id="2217" w:author="doetters" w:date="2022-03-28T10:21:00Z">
              <w:r w:rsidRPr="006724BB">
                <w:rPr>
                  <w:rFonts w:eastAsia="Times New Roman"/>
                  <w:color w:val="000000"/>
                  <w:sz w:val="20"/>
                  <w:szCs w:val="20"/>
                  <w:lang w:eastAsia="de-DE"/>
                </w:rPr>
                <w:t>NP</w:t>
              </w:r>
            </w:moveTo>
          </w:p>
        </w:tc>
        <w:tc>
          <w:tcPr>
            <w:tcW w:w="2148" w:type="dxa"/>
            <w:tcBorders>
              <w:top w:val="nil"/>
              <w:left w:val="nil"/>
              <w:bottom w:val="nil"/>
              <w:right w:val="nil"/>
            </w:tcBorders>
            <w:shd w:val="clear" w:color="auto" w:fill="auto"/>
            <w:hideMark/>
          </w:tcPr>
          <w:p w14:paraId="712DBBAE" w14:textId="77777777" w:rsidR="002E16A1" w:rsidRPr="006724BB" w:rsidRDefault="002E16A1" w:rsidP="008E5A99">
            <w:pPr>
              <w:spacing w:after="0" w:line="240" w:lineRule="auto"/>
              <w:rPr>
                <w:moveTo w:id="2218" w:author="doetters" w:date="2022-03-28T10:21:00Z"/>
                <w:rFonts w:eastAsia="Times New Roman"/>
                <w:color w:val="000000"/>
                <w:sz w:val="20"/>
                <w:szCs w:val="20"/>
                <w:lang w:eastAsia="de-DE"/>
              </w:rPr>
            </w:pPr>
            <w:moveTo w:id="2219"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0285FC46" w14:textId="77777777" w:rsidR="002E16A1" w:rsidRPr="006724BB" w:rsidRDefault="002E16A1" w:rsidP="008E5A99">
            <w:pPr>
              <w:spacing w:after="0" w:line="240" w:lineRule="auto"/>
              <w:jc w:val="center"/>
              <w:rPr>
                <w:moveTo w:id="2220" w:author="doetters" w:date="2022-03-28T10:21:00Z"/>
                <w:rFonts w:eastAsia="Times New Roman"/>
                <w:color w:val="000000"/>
                <w:sz w:val="20"/>
                <w:szCs w:val="20"/>
                <w:lang w:eastAsia="de-DE"/>
              </w:rPr>
            </w:pPr>
            <w:moveTo w:id="2221" w:author="doetters" w:date="2022-03-28T10:21:00Z">
              <w:r w:rsidRPr="006724BB">
                <w:rPr>
                  <w:rFonts w:eastAsia="Times New Roman"/>
                  <w:color w:val="000000"/>
                  <w:sz w:val="20"/>
                  <w:szCs w:val="20"/>
                  <w:lang w:eastAsia="de-DE"/>
                </w:rPr>
                <w:t>20.01</w:t>
              </w:r>
            </w:moveTo>
          </w:p>
        </w:tc>
        <w:tc>
          <w:tcPr>
            <w:tcW w:w="2058" w:type="dxa"/>
            <w:tcBorders>
              <w:top w:val="nil"/>
              <w:left w:val="nil"/>
              <w:bottom w:val="nil"/>
              <w:right w:val="nil"/>
            </w:tcBorders>
            <w:shd w:val="clear" w:color="auto" w:fill="auto"/>
            <w:hideMark/>
          </w:tcPr>
          <w:p w14:paraId="692BB8DB" w14:textId="77777777" w:rsidR="002E16A1" w:rsidRPr="006724BB" w:rsidRDefault="002E16A1" w:rsidP="008E5A99">
            <w:pPr>
              <w:spacing w:after="0" w:line="240" w:lineRule="auto"/>
              <w:jc w:val="center"/>
              <w:rPr>
                <w:moveTo w:id="2222" w:author="doetters" w:date="2022-03-28T10:21:00Z"/>
                <w:rFonts w:eastAsia="Times New Roman"/>
                <w:color w:val="000000"/>
                <w:sz w:val="20"/>
                <w:szCs w:val="20"/>
                <w:lang w:eastAsia="de-DE"/>
              </w:rPr>
            </w:pPr>
            <w:moveTo w:id="2223" w:author="doetters" w:date="2022-03-28T10:21:00Z">
              <w:r w:rsidRPr="006724BB">
                <w:rPr>
                  <w:rFonts w:eastAsia="Times New Roman"/>
                  <w:color w:val="000000"/>
                  <w:sz w:val="20"/>
                  <w:szCs w:val="20"/>
                  <w:lang w:eastAsia="de-DE"/>
                </w:rPr>
                <w:t>17.88 – 22.13</w:t>
              </w:r>
            </w:moveTo>
          </w:p>
        </w:tc>
        <w:tc>
          <w:tcPr>
            <w:tcW w:w="962" w:type="dxa"/>
            <w:tcBorders>
              <w:top w:val="nil"/>
              <w:left w:val="nil"/>
              <w:bottom w:val="nil"/>
              <w:right w:val="nil"/>
            </w:tcBorders>
            <w:shd w:val="clear" w:color="auto" w:fill="auto"/>
            <w:hideMark/>
          </w:tcPr>
          <w:p w14:paraId="4D5FA8F0" w14:textId="77777777" w:rsidR="002E16A1" w:rsidRPr="006724BB" w:rsidRDefault="002E16A1" w:rsidP="008E5A99">
            <w:pPr>
              <w:spacing w:after="0" w:line="240" w:lineRule="auto"/>
              <w:jc w:val="center"/>
              <w:rPr>
                <w:moveTo w:id="2224" w:author="doetters" w:date="2022-03-28T10:21:00Z"/>
                <w:rFonts w:eastAsia="Times New Roman"/>
                <w:b/>
                <w:bCs/>
                <w:color w:val="000000"/>
                <w:sz w:val="20"/>
                <w:szCs w:val="20"/>
                <w:lang w:eastAsia="de-DE"/>
              </w:rPr>
            </w:pPr>
            <w:moveTo w:id="2225"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69E0E7EF" w14:textId="77777777" w:rsidR="002E16A1" w:rsidRPr="006724BB" w:rsidRDefault="002E16A1" w:rsidP="008E5A99">
            <w:pPr>
              <w:spacing w:after="0" w:line="240" w:lineRule="auto"/>
              <w:jc w:val="center"/>
              <w:rPr>
                <w:moveTo w:id="2226" w:author="doetters" w:date="2022-03-28T10:21:00Z"/>
                <w:rFonts w:eastAsia="Times New Roman"/>
                <w:color w:val="000000"/>
                <w:sz w:val="20"/>
                <w:szCs w:val="20"/>
                <w:lang w:eastAsia="de-DE"/>
              </w:rPr>
            </w:pPr>
            <w:moveTo w:id="2227" w:author="doetters" w:date="2022-03-28T10:21:00Z">
              <w:r w:rsidRPr="006724BB">
                <w:rPr>
                  <w:rFonts w:eastAsia="Times New Roman"/>
                  <w:color w:val="000000"/>
                  <w:sz w:val="20"/>
                  <w:szCs w:val="20"/>
                  <w:lang w:eastAsia="de-DE"/>
                </w:rPr>
                <w:t>0.14</w:t>
              </w:r>
            </w:moveTo>
          </w:p>
        </w:tc>
        <w:tc>
          <w:tcPr>
            <w:tcW w:w="962" w:type="dxa"/>
            <w:tcBorders>
              <w:top w:val="nil"/>
              <w:left w:val="nil"/>
              <w:bottom w:val="nil"/>
              <w:right w:val="nil"/>
            </w:tcBorders>
            <w:shd w:val="clear" w:color="auto" w:fill="auto"/>
            <w:noWrap/>
            <w:vAlign w:val="bottom"/>
            <w:hideMark/>
          </w:tcPr>
          <w:p w14:paraId="742EB97A" w14:textId="77777777" w:rsidR="002E16A1" w:rsidRPr="006724BB" w:rsidRDefault="002E16A1" w:rsidP="008E5A99">
            <w:pPr>
              <w:spacing w:after="0" w:line="240" w:lineRule="auto"/>
              <w:jc w:val="center"/>
              <w:rPr>
                <w:moveTo w:id="2228" w:author="doetters" w:date="2022-03-28T10:21:00Z"/>
                <w:rFonts w:eastAsia="Times New Roman"/>
                <w:color w:val="000000"/>
                <w:sz w:val="20"/>
                <w:szCs w:val="20"/>
                <w:lang w:eastAsia="de-DE"/>
              </w:rPr>
            </w:pPr>
            <w:moveTo w:id="2229" w:author="doetters" w:date="2022-03-28T10:21:00Z">
              <w:r w:rsidRPr="006724BB">
                <w:rPr>
                  <w:rFonts w:eastAsia="Times New Roman"/>
                  <w:color w:val="000000"/>
                  <w:sz w:val="20"/>
                  <w:szCs w:val="20"/>
                  <w:lang w:eastAsia="de-DE"/>
                </w:rPr>
                <w:t>0.36</w:t>
              </w:r>
            </w:moveTo>
          </w:p>
        </w:tc>
      </w:tr>
      <w:tr w:rsidR="002E16A1" w:rsidRPr="006724BB" w14:paraId="1490FB4D" w14:textId="77777777" w:rsidTr="008E5A99">
        <w:trPr>
          <w:trHeight w:val="300"/>
        </w:trPr>
        <w:tc>
          <w:tcPr>
            <w:tcW w:w="1074" w:type="dxa"/>
            <w:tcBorders>
              <w:top w:val="nil"/>
              <w:left w:val="nil"/>
              <w:bottom w:val="nil"/>
              <w:right w:val="nil"/>
            </w:tcBorders>
            <w:shd w:val="clear" w:color="auto" w:fill="auto"/>
            <w:noWrap/>
            <w:vAlign w:val="bottom"/>
            <w:hideMark/>
          </w:tcPr>
          <w:p w14:paraId="56364916" w14:textId="77777777" w:rsidR="002E16A1" w:rsidRPr="006724BB" w:rsidRDefault="002E16A1" w:rsidP="008E5A99">
            <w:pPr>
              <w:spacing w:after="0" w:line="240" w:lineRule="auto"/>
              <w:jc w:val="center"/>
              <w:rPr>
                <w:moveTo w:id="2230"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7B9EB8D7" w14:textId="77777777" w:rsidR="002E16A1" w:rsidRPr="006724BB" w:rsidRDefault="002E16A1" w:rsidP="008E5A99">
            <w:pPr>
              <w:spacing w:after="0" w:line="240" w:lineRule="auto"/>
              <w:rPr>
                <w:moveTo w:id="2231" w:author="doetters" w:date="2022-03-28T10:21:00Z"/>
                <w:rFonts w:eastAsia="Times New Roman"/>
                <w:color w:val="000000"/>
                <w:sz w:val="20"/>
                <w:szCs w:val="20"/>
                <w:lang w:eastAsia="de-DE"/>
              </w:rPr>
            </w:pPr>
            <w:moveTo w:id="2232"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132606DF" w14:textId="77777777" w:rsidR="002E16A1" w:rsidRPr="006724BB" w:rsidRDefault="002E16A1" w:rsidP="008E5A99">
            <w:pPr>
              <w:spacing w:after="0" w:line="240" w:lineRule="auto"/>
              <w:jc w:val="center"/>
              <w:rPr>
                <w:moveTo w:id="2233" w:author="doetters" w:date="2022-03-28T10:21:00Z"/>
                <w:rFonts w:eastAsia="Times New Roman"/>
                <w:color w:val="000000"/>
                <w:sz w:val="20"/>
                <w:szCs w:val="20"/>
                <w:lang w:eastAsia="de-DE"/>
              </w:rPr>
            </w:pPr>
            <w:moveTo w:id="2234" w:author="doetters" w:date="2022-03-28T10:21:00Z">
              <w:r w:rsidRPr="006724BB">
                <w:rPr>
                  <w:rFonts w:eastAsia="Times New Roman"/>
                  <w:color w:val="000000"/>
                  <w:sz w:val="20"/>
                  <w:szCs w:val="20"/>
                  <w:lang w:eastAsia="de-DE"/>
                </w:rPr>
                <w:t>-3.59</w:t>
              </w:r>
            </w:moveTo>
          </w:p>
        </w:tc>
        <w:tc>
          <w:tcPr>
            <w:tcW w:w="2058" w:type="dxa"/>
            <w:tcBorders>
              <w:top w:val="nil"/>
              <w:left w:val="nil"/>
              <w:bottom w:val="nil"/>
              <w:right w:val="nil"/>
            </w:tcBorders>
            <w:shd w:val="clear" w:color="auto" w:fill="auto"/>
            <w:hideMark/>
          </w:tcPr>
          <w:p w14:paraId="34E248BE" w14:textId="77777777" w:rsidR="002E16A1" w:rsidRPr="006724BB" w:rsidRDefault="002E16A1" w:rsidP="008E5A99">
            <w:pPr>
              <w:spacing w:after="0" w:line="240" w:lineRule="auto"/>
              <w:jc w:val="center"/>
              <w:rPr>
                <w:moveTo w:id="2235" w:author="doetters" w:date="2022-03-28T10:21:00Z"/>
                <w:rFonts w:eastAsia="Times New Roman"/>
                <w:color w:val="000000"/>
                <w:sz w:val="20"/>
                <w:szCs w:val="20"/>
                <w:lang w:eastAsia="de-DE"/>
              </w:rPr>
            </w:pPr>
            <w:moveTo w:id="2236" w:author="doetters" w:date="2022-03-28T10:21:00Z">
              <w:r w:rsidRPr="006724BB">
                <w:rPr>
                  <w:rFonts w:eastAsia="Times New Roman"/>
                  <w:color w:val="000000"/>
                  <w:sz w:val="20"/>
                  <w:szCs w:val="20"/>
                  <w:lang w:eastAsia="de-DE"/>
                </w:rPr>
                <w:t>-6.37 – -0.80</w:t>
              </w:r>
            </w:moveTo>
          </w:p>
        </w:tc>
        <w:tc>
          <w:tcPr>
            <w:tcW w:w="962" w:type="dxa"/>
            <w:tcBorders>
              <w:top w:val="nil"/>
              <w:left w:val="nil"/>
              <w:bottom w:val="nil"/>
              <w:right w:val="nil"/>
            </w:tcBorders>
            <w:shd w:val="clear" w:color="auto" w:fill="auto"/>
            <w:hideMark/>
          </w:tcPr>
          <w:p w14:paraId="680D6F8C" w14:textId="77777777" w:rsidR="002E16A1" w:rsidRPr="006724BB" w:rsidRDefault="002E16A1" w:rsidP="008E5A99">
            <w:pPr>
              <w:spacing w:after="0" w:line="240" w:lineRule="auto"/>
              <w:jc w:val="center"/>
              <w:rPr>
                <w:moveTo w:id="2237" w:author="doetters" w:date="2022-03-28T10:21:00Z"/>
                <w:rFonts w:eastAsia="Times New Roman"/>
                <w:b/>
                <w:bCs/>
                <w:color w:val="000000"/>
                <w:sz w:val="20"/>
                <w:szCs w:val="20"/>
                <w:lang w:eastAsia="de-DE"/>
              </w:rPr>
            </w:pPr>
            <w:moveTo w:id="2238" w:author="doetters" w:date="2022-03-28T10:21:00Z">
              <w:r w:rsidRPr="006724BB">
                <w:rPr>
                  <w:rFonts w:eastAsia="Times New Roman"/>
                  <w:b/>
                  <w:bCs/>
                  <w:color w:val="000000"/>
                  <w:sz w:val="20"/>
                  <w:szCs w:val="20"/>
                  <w:lang w:eastAsia="de-DE"/>
                </w:rPr>
                <w:t>0.012</w:t>
              </w:r>
            </w:moveTo>
          </w:p>
        </w:tc>
        <w:tc>
          <w:tcPr>
            <w:tcW w:w="1007" w:type="dxa"/>
            <w:tcBorders>
              <w:top w:val="nil"/>
              <w:left w:val="nil"/>
              <w:bottom w:val="nil"/>
              <w:right w:val="nil"/>
            </w:tcBorders>
            <w:shd w:val="clear" w:color="auto" w:fill="auto"/>
            <w:noWrap/>
            <w:vAlign w:val="bottom"/>
            <w:hideMark/>
          </w:tcPr>
          <w:p w14:paraId="667D357C" w14:textId="77777777" w:rsidR="002E16A1" w:rsidRPr="006724BB" w:rsidRDefault="002E16A1" w:rsidP="008E5A99">
            <w:pPr>
              <w:spacing w:after="0" w:line="240" w:lineRule="auto"/>
              <w:jc w:val="center"/>
              <w:rPr>
                <w:moveTo w:id="2239"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C79B7E7" w14:textId="77777777" w:rsidR="002E16A1" w:rsidRPr="006724BB" w:rsidRDefault="002E16A1" w:rsidP="008E5A99">
            <w:pPr>
              <w:spacing w:after="0" w:line="240" w:lineRule="auto"/>
              <w:jc w:val="center"/>
              <w:rPr>
                <w:moveTo w:id="2240" w:author="doetters" w:date="2022-03-28T10:21:00Z"/>
                <w:rFonts w:eastAsia="Times New Roman"/>
                <w:sz w:val="20"/>
                <w:szCs w:val="20"/>
                <w:lang w:eastAsia="de-DE"/>
              </w:rPr>
            </w:pPr>
          </w:p>
        </w:tc>
      </w:tr>
      <w:tr w:rsidR="002E16A1" w:rsidRPr="006724BB" w14:paraId="266B508F" w14:textId="77777777" w:rsidTr="008E5A99">
        <w:trPr>
          <w:trHeight w:val="300"/>
        </w:trPr>
        <w:tc>
          <w:tcPr>
            <w:tcW w:w="1074" w:type="dxa"/>
            <w:tcBorders>
              <w:top w:val="nil"/>
              <w:left w:val="nil"/>
              <w:bottom w:val="nil"/>
              <w:right w:val="nil"/>
            </w:tcBorders>
            <w:shd w:val="clear" w:color="auto" w:fill="auto"/>
            <w:noWrap/>
            <w:vAlign w:val="bottom"/>
            <w:hideMark/>
          </w:tcPr>
          <w:p w14:paraId="19057F7C" w14:textId="77777777" w:rsidR="002E16A1" w:rsidRPr="006724BB" w:rsidRDefault="002E16A1" w:rsidP="008E5A99">
            <w:pPr>
              <w:spacing w:after="0" w:line="240" w:lineRule="auto"/>
              <w:jc w:val="center"/>
              <w:rPr>
                <w:moveTo w:id="224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02F8689B" w14:textId="77777777" w:rsidR="002E16A1" w:rsidRPr="006724BB" w:rsidRDefault="002E16A1" w:rsidP="008E5A99">
            <w:pPr>
              <w:spacing w:after="0" w:line="240" w:lineRule="auto"/>
              <w:rPr>
                <w:moveTo w:id="2242" w:author="doetters" w:date="2022-03-28T10:21:00Z"/>
                <w:rFonts w:eastAsia="Times New Roman"/>
                <w:color w:val="000000"/>
                <w:sz w:val="20"/>
                <w:szCs w:val="20"/>
                <w:lang w:eastAsia="de-DE"/>
              </w:rPr>
            </w:pPr>
            <w:moveTo w:id="2243"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0ED1AA66" w14:textId="77777777" w:rsidR="002E16A1" w:rsidRPr="006724BB" w:rsidRDefault="002E16A1" w:rsidP="008E5A99">
            <w:pPr>
              <w:spacing w:after="0" w:line="240" w:lineRule="auto"/>
              <w:jc w:val="center"/>
              <w:rPr>
                <w:moveTo w:id="2244" w:author="doetters" w:date="2022-03-28T10:21:00Z"/>
                <w:rFonts w:eastAsia="Times New Roman"/>
                <w:color w:val="000000"/>
                <w:sz w:val="20"/>
                <w:szCs w:val="20"/>
                <w:lang w:eastAsia="de-DE"/>
              </w:rPr>
            </w:pPr>
            <w:moveTo w:id="2245" w:author="doetters" w:date="2022-03-28T10:21:00Z">
              <w:r w:rsidRPr="006724BB">
                <w:rPr>
                  <w:rFonts w:eastAsia="Times New Roman"/>
                  <w:color w:val="000000"/>
                  <w:sz w:val="20"/>
                  <w:szCs w:val="20"/>
                  <w:lang w:eastAsia="de-DE"/>
                </w:rPr>
                <w:t>2.71</w:t>
              </w:r>
            </w:moveTo>
          </w:p>
        </w:tc>
        <w:tc>
          <w:tcPr>
            <w:tcW w:w="2058" w:type="dxa"/>
            <w:tcBorders>
              <w:top w:val="nil"/>
              <w:left w:val="nil"/>
              <w:bottom w:val="nil"/>
              <w:right w:val="nil"/>
            </w:tcBorders>
            <w:shd w:val="clear" w:color="auto" w:fill="auto"/>
            <w:hideMark/>
          </w:tcPr>
          <w:p w14:paraId="1C82C55B" w14:textId="77777777" w:rsidR="002E16A1" w:rsidRPr="006724BB" w:rsidRDefault="002E16A1" w:rsidP="008E5A99">
            <w:pPr>
              <w:spacing w:after="0" w:line="240" w:lineRule="auto"/>
              <w:jc w:val="center"/>
              <w:rPr>
                <w:moveTo w:id="2246" w:author="doetters" w:date="2022-03-28T10:21:00Z"/>
                <w:rFonts w:eastAsia="Times New Roman"/>
                <w:color w:val="000000"/>
                <w:sz w:val="20"/>
                <w:szCs w:val="20"/>
                <w:lang w:eastAsia="de-DE"/>
              </w:rPr>
            </w:pPr>
            <w:moveTo w:id="2247" w:author="doetters" w:date="2022-03-28T10:21:00Z">
              <w:r w:rsidRPr="006724BB">
                <w:rPr>
                  <w:rFonts w:eastAsia="Times New Roman"/>
                  <w:color w:val="000000"/>
                  <w:sz w:val="20"/>
                  <w:szCs w:val="20"/>
                  <w:lang w:eastAsia="de-DE"/>
                </w:rPr>
                <w:t>-0.06 – 5.47</w:t>
              </w:r>
            </w:moveTo>
          </w:p>
        </w:tc>
        <w:tc>
          <w:tcPr>
            <w:tcW w:w="962" w:type="dxa"/>
            <w:tcBorders>
              <w:top w:val="nil"/>
              <w:left w:val="nil"/>
              <w:bottom w:val="nil"/>
              <w:right w:val="nil"/>
            </w:tcBorders>
            <w:shd w:val="clear" w:color="auto" w:fill="auto"/>
            <w:hideMark/>
          </w:tcPr>
          <w:p w14:paraId="5FD9E450" w14:textId="77777777" w:rsidR="002E16A1" w:rsidRPr="006724BB" w:rsidRDefault="002E16A1" w:rsidP="008E5A99">
            <w:pPr>
              <w:spacing w:after="0" w:line="240" w:lineRule="auto"/>
              <w:jc w:val="center"/>
              <w:rPr>
                <w:moveTo w:id="2248" w:author="doetters" w:date="2022-03-28T10:21:00Z"/>
                <w:rFonts w:eastAsia="Times New Roman"/>
                <w:color w:val="000000"/>
                <w:sz w:val="20"/>
                <w:szCs w:val="20"/>
                <w:lang w:eastAsia="de-DE"/>
              </w:rPr>
            </w:pPr>
            <w:moveTo w:id="2249" w:author="doetters" w:date="2022-03-28T10:21:00Z">
              <w:r w:rsidRPr="006724BB">
                <w:rPr>
                  <w:rFonts w:eastAsia="Times New Roman"/>
                  <w:color w:val="000000"/>
                  <w:sz w:val="20"/>
                  <w:szCs w:val="20"/>
                  <w:lang w:eastAsia="de-DE"/>
                </w:rPr>
                <w:t>0.055</w:t>
              </w:r>
            </w:moveTo>
          </w:p>
        </w:tc>
        <w:tc>
          <w:tcPr>
            <w:tcW w:w="1007" w:type="dxa"/>
            <w:tcBorders>
              <w:top w:val="nil"/>
              <w:left w:val="nil"/>
              <w:bottom w:val="nil"/>
              <w:right w:val="nil"/>
            </w:tcBorders>
            <w:shd w:val="clear" w:color="auto" w:fill="auto"/>
            <w:noWrap/>
            <w:vAlign w:val="bottom"/>
            <w:hideMark/>
          </w:tcPr>
          <w:p w14:paraId="4518AA01" w14:textId="77777777" w:rsidR="002E16A1" w:rsidRPr="006724BB" w:rsidRDefault="002E16A1" w:rsidP="008E5A99">
            <w:pPr>
              <w:spacing w:after="0" w:line="240" w:lineRule="auto"/>
              <w:jc w:val="center"/>
              <w:rPr>
                <w:moveTo w:id="2250"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E3EB324" w14:textId="77777777" w:rsidR="002E16A1" w:rsidRPr="006724BB" w:rsidRDefault="002E16A1" w:rsidP="008E5A99">
            <w:pPr>
              <w:spacing w:after="0" w:line="240" w:lineRule="auto"/>
              <w:jc w:val="center"/>
              <w:rPr>
                <w:moveTo w:id="2251" w:author="doetters" w:date="2022-03-28T10:21:00Z"/>
                <w:rFonts w:eastAsia="Times New Roman"/>
                <w:sz w:val="20"/>
                <w:szCs w:val="20"/>
                <w:lang w:eastAsia="de-DE"/>
              </w:rPr>
            </w:pPr>
          </w:p>
        </w:tc>
      </w:tr>
      <w:tr w:rsidR="002E16A1" w:rsidRPr="006724BB" w14:paraId="2A20BF7E" w14:textId="77777777" w:rsidTr="008E5A99">
        <w:trPr>
          <w:trHeight w:val="300"/>
        </w:trPr>
        <w:tc>
          <w:tcPr>
            <w:tcW w:w="1074" w:type="dxa"/>
            <w:tcBorders>
              <w:top w:val="nil"/>
              <w:left w:val="nil"/>
              <w:bottom w:val="nil"/>
              <w:right w:val="nil"/>
            </w:tcBorders>
            <w:shd w:val="clear" w:color="auto" w:fill="auto"/>
            <w:noWrap/>
            <w:vAlign w:val="bottom"/>
            <w:hideMark/>
          </w:tcPr>
          <w:p w14:paraId="7DFE47AD" w14:textId="77777777" w:rsidR="002E16A1" w:rsidRPr="006724BB" w:rsidRDefault="002E16A1" w:rsidP="008E5A99">
            <w:pPr>
              <w:spacing w:after="0" w:line="240" w:lineRule="auto"/>
              <w:jc w:val="center"/>
              <w:rPr>
                <w:moveTo w:id="225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1F10ADDD" w14:textId="77777777" w:rsidR="002E16A1" w:rsidRPr="006724BB" w:rsidRDefault="002E16A1" w:rsidP="008E5A99">
            <w:pPr>
              <w:spacing w:after="0" w:line="240" w:lineRule="auto"/>
              <w:rPr>
                <w:moveTo w:id="2253" w:author="doetters" w:date="2022-03-28T10:21:00Z"/>
                <w:rFonts w:eastAsia="Times New Roman"/>
                <w:color w:val="000000"/>
                <w:sz w:val="20"/>
                <w:szCs w:val="20"/>
                <w:lang w:eastAsia="de-DE"/>
              </w:rPr>
            </w:pPr>
            <w:moveTo w:id="2254"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5DEAAE0E" w14:textId="77777777" w:rsidR="002E16A1" w:rsidRPr="006724BB" w:rsidRDefault="002E16A1" w:rsidP="008E5A99">
            <w:pPr>
              <w:spacing w:after="0" w:line="240" w:lineRule="auto"/>
              <w:jc w:val="center"/>
              <w:rPr>
                <w:moveTo w:id="2255" w:author="doetters" w:date="2022-03-28T10:21:00Z"/>
                <w:rFonts w:eastAsia="Times New Roman"/>
                <w:color w:val="000000"/>
                <w:sz w:val="20"/>
                <w:szCs w:val="20"/>
                <w:lang w:eastAsia="de-DE"/>
              </w:rPr>
            </w:pPr>
            <w:moveTo w:id="2256" w:author="doetters" w:date="2022-03-28T10:21:00Z">
              <w:r w:rsidRPr="006724BB">
                <w:rPr>
                  <w:rFonts w:eastAsia="Times New Roman"/>
                  <w:color w:val="000000"/>
                  <w:sz w:val="20"/>
                  <w:szCs w:val="20"/>
                  <w:lang w:eastAsia="de-DE"/>
                </w:rPr>
                <w:t>-1.5</w:t>
              </w:r>
            </w:moveTo>
          </w:p>
        </w:tc>
        <w:tc>
          <w:tcPr>
            <w:tcW w:w="2058" w:type="dxa"/>
            <w:tcBorders>
              <w:top w:val="nil"/>
              <w:left w:val="nil"/>
              <w:bottom w:val="nil"/>
              <w:right w:val="nil"/>
            </w:tcBorders>
            <w:shd w:val="clear" w:color="auto" w:fill="auto"/>
            <w:hideMark/>
          </w:tcPr>
          <w:p w14:paraId="0F2446D3" w14:textId="77777777" w:rsidR="002E16A1" w:rsidRPr="006724BB" w:rsidRDefault="002E16A1" w:rsidP="008E5A99">
            <w:pPr>
              <w:spacing w:after="0" w:line="240" w:lineRule="auto"/>
              <w:jc w:val="center"/>
              <w:rPr>
                <w:moveTo w:id="2257" w:author="doetters" w:date="2022-03-28T10:21:00Z"/>
                <w:rFonts w:eastAsia="Times New Roman"/>
                <w:color w:val="000000"/>
                <w:sz w:val="20"/>
                <w:szCs w:val="20"/>
                <w:lang w:eastAsia="de-DE"/>
              </w:rPr>
            </w:pPr>
            <w:moveTo w:id="2258" w:author="doetters" w:date="2022-03-28T10:21:00Z">
              <w:r w:rsidRPr="006724BB">
                <w:rPr>
                  <w:rFonts w:eastAsia="Times New Roman"/>
                  <w:color w:val="000000"/>
                  <w:sz w:val="20"/>
                  <w:szCs w:val="20"/>
                  <w:lang w:eastAsia="de-DE"/>
                </w:rPr>
                <w:t>-3.59 – 0.58</w:t>
              </w:r>
            </w:moveTo>
          </w:p>
        </w:tc>
        <w:tc>
          <w:tcPr>
            <w:tcW w:w="962" w:type="dxa"/>
            <w:tcBorders>
              <w:top w:val="nil"/>
              <w:left w:val="nil"/>
              <w:bottom w:val="nil"/>
              <w:right w:val="nil"/>
            </w:tcBorders>
            <w:shd w:val="clear" w:color="auto" w:fill="auto"/>
            <w:hideMark/>
          </w:tcPr>
          <w:p w14:paraId="7DBDCA2A" w14:textId="77777777" w:rsidR="002E16A1" w:rsidRPr="006724BB" w:rsidRDefault="002E16A1" w:rsidP="008E5A99">
            <w:pPr>
              <w:spacing w:after="0" w:line="240" w:lineRule="auto"/>
              <w:jc w:val="center"/>
              <w:rPr>
                <w:moveTo w:id="2259" w:author="doetters" w:date="2022-03-28T10:21:00Z"/>
                <w:rFonts w:eastAsia="Times New Roman"/>
                <w:color w:val="000000"/>
                <w:sz w:val="20"/>
                <w:szCs w:val="20"/>
                <w:lang w:eastAsia="de-DE"/>
              </w:rPr>
            </w:pPr>
            <w:moveTo w:id="2260" w:author="doetters" w:date="2022-03-28T10:21:00Z">
              <w:r w:rsidRPr="006724BB">
                <w:rPr>
                  <w:rFonts w:eastAsia="Times New Roman"/>
                  <w:color w:val="000000"/>
                  <w:sz w:val="20"/>
                  <w:szCs w:val="20"/>
                  <w:lang w:eastAsia="de-DE"/>
                </w:rPr>
                <w:t>0.158</w:t>
              </w:r>
            </w:moveTo>
          </w:p>
        </w:tc>
        <w:tc>
          <w:tcPr>
            <w:tcW w:w="1007" w:type="dxa"/>
            <w:tcBorders>
              <w:top w:val="nil"/>
              <w:left w:val="nil"/>
              <w:bottom w:val="nil"/>
              <w:right w:val="nil"/>
            </w:tcBorders>
            <w:shd w:val="clear" w:color="auto" w:fill="auto"/>
            <w:noWrap/>
            <w:vAlign w:val="bottom"/>
            <w:hideMark/>
          </w:tcPr>
          <w:p w14:paraId="7501B254" w14:textId="77777777" w:rsidR="002E16A1" w:rsidRPr="006724BB" w:rsidRDefault="002E16A1" w:rsidP="008E5A99">
            <w:pPr>
              <w:spacing w:after="0" w:line="240" w:lineRule="auto"/>
              <w:jc w:val="center"/>
              <w:rPr>
                <w:moveTo w:id="226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D233122" w14:textId="77777777" w:rsidR="002E16A1" w:rsidRPr="006724BB" w:rsidRDefault="002E16A1" w:rsidP="008E5A99">
            <w:pPr>
              <w:spacing w:after="0" w:line="240" w:lineRule="auto"/>
              <w:jc w:val="center"/>
              <w:rPr>
                <w:moveTo w:id="2262" w:author="doetters" w:date="2022-03-28T10:21:00Z"/>
                <w:rFonts w:eastAsia="Times New Roman"/>
                <w:sz w:val="20"/>
                <w:szCs w:val="20"/>
                <w:lang w:eastAsia="de-DE"/>
              </w:rPr>
            </w:pPr>
          </w:p>
        </w:tc>
      </w:tr>
      <w:tr w:rsidR="002E16A1" w:rsidRPr="006724BB" w14:paraId="5673D14D" w14:textId="77777777" w:rsidTr="008E5A99">
        <w:trPr>
          <w:trHeight w:val="300"/>
        </w:trPr>
        <w:tc>
          <w:tcPr>
            <w:tcW w:w="1074" w:type="dxa"/>
            <w:tcBorders>
              <w:top w:val="nil"/>
              <w:left w:val="nil"/>
              <w:bottom w:val="nil"/>
              <w:right w:val="nil"/>
            </w:tcBorders>
            <w:shd w:val="clear" w:color="auto" w:fill="auto"/>
            <w:noWrap/>
            <w:vAlign w:val="bottom"/>
            <w:hideMark/>
          </w:tcPr>
          <w:p w14:paraId="455F0BF5" w14:textId="77777777" w:rsidR="002E16A1" w:rsidRPr="006724BB" w:rsidRDefault="002E16A1" w:rsidP="008E5A99">
            <w:pPr>
              <w:spacing w:after="0" w:line="240" w:lineRule="auto"/>
              <w:jc w:val="center"/>
              <w:rPr>
                <w:moveTo w:id="226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6A5A7EE8" w14:textId="77777777" w:rsidR="002E16A1" w:rsidRPr="006724BB" w:rsidRDefault="002E16A1" w:rsidP="008E5A99">
            <w:pPr>
              <w:spacing w:after="0" w:line="240" w:lineRule="auto"/>
              <w:rPr>
                <w:moveTo w:id="2264" w:author="doetters" w:date="2022-03-28T10:21:00Z"/>
                <w:rFonts w:eastAsia="Times New Roman"/>
                <w:color w:val="000000"/>
                <w:sz w:val="20"/>
                <w:szCs w:val="20"/>
                <w:lang w:eastAsia="de-DE"/>
              </w:rPr>
            </w:pPr>
            <w:moveTo w:id="2265"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2CC3805F" w14:textId="77777777" w:rsidR="002E16A1" w:rsidRPr="006724BB" w:rsidRDefault="002E16A1" w:rsidP="008E5A99">
            <w:pPr>
              <w:spacing w:after="0" w:line="240" w:lineRule="auto"/>
              <w:jc w:val="center"/>
              <w:rPr>
                <w:moveTo w:id="2266" w:author="doetters" w:date="2022-03-28T10:21:00Z"/>
                <w:rFonts w:eastAsia="Times New Roman"/>
                <w:color w:val="000000"/>
                <w:sz w:val="20"/>
                <w:szCs w:val="20"/>
                <w:lang w:eastAsia="de-DE"/>
              </w:rPr>
            </w:pPr>
            <w:moveTo w:id="2267" w:author="doetters" w:date="2022-03-28T10:21:00Z">
              <w:r w:rsidRPr="006724BB">
                <w:rPr>
                  <w:rFonts w:eastAsia="Times New Roman"/>
                  <w:color w:val="000000"/>
                  <w:sz w:val="20"/>
                  <w:szCs w:val="20"/>
                  <w:lang w:eastAsia="de-DE"/>
                </w:rPr>
                <w:t>-1.54</w:t>
              </w:r>
            </w:moveTo>
          </w:p>
        </w:tc>
        <w:tc>
          <w:tcPr>
            <w:tcW w:w="2058" w:type="dxa"/>
            <w:tcBorders>
              <w:top w:val="nil"/>
              <w:left w:val="nil"/>
              <w:bottom w:val="nil"/>
              <w:right w:val="nil"/>
            </w:tcBorders>
            <w:shd w:val="clear" w:color="auto" w:fill="auto"/>
            <w:hideMark/>
          </w:tcPr>
          <w:p w14:paraId="63207A2D" w14:textId="77777777" w:rsidR="002E16A1" w:rsidRPr="006724BB" w:rsidRDefault="002E16A1" w:rsidP="008E5A99">
            <w:pPr>
              <w:spacing w:after="0" w:line="240" w:lineRule="auto"/>
              <w:jc w:val="center"/>
              <w:rPr>
                <w:moveTo w:id="2268" w:author="doetters" w:date="2022-03-28T10:21:00Z"/>
                <w:rFonts w:eastAsia="Times New Roman"/>
                <w:color w:val="000000"/>
                <w:sz w:val="20"/>
                <w:szCs w:val="20"/>
                <w:lang w:eastAsia="de-DE"/>
              </w:rPr>
            </w:pPr>
            <w:moveTo w:id="2269" w:author="doetters" w:date="2022-03-28T10:21:00Z">
              <w:r w:rsidRPr="006724BB">
                <w:rPr>
                  <w:rFonts w:eastAsia="Times New Roman"/>
                  <w:color w:val="000000"/>
                  <w:sz w:val="20"/>
                  <w:szCs w:val="20"/>
                  <w:lang w:eastAsia="de-DE"/>
                </w:rPr>
                <w:t>-3.24 – 0.16</w:t>
              </w:r>
            </w:moveTo>
          </w:p>
        </w:tc>
        <w:tc>
          <w:tcPr>
            <w:tcW w:w="962" w:type="dxa"/>
            <w:tcBorders>
              <w:top w:val="nil"/>
              <w:left w:val="nil"/>
              <w:bottom w:val="nil"/>
              <w:right w:val="nil"/>
            </w:tcBorders>
            <w:shd w:val="clear" w:color="auto" w:fill="auto"/>
            <w:hideMark/>
          </w:tcPr>
          <w:p w14:paraId="6FFBFCFE" w14:textId="77777777" w:rsidR="002E16A1" w:rsidRPr="006724BB" w:rsidRDefault="002E16A1" w:rsidP="008E5A99">
            <w:pPr>
              <w:spacing w:after="0" w:line="240" w:lineRule="auto"/>
              <w:jc w:val="center"/>
              <w:rPr>
                <w:moveTo w:id="2270" w:author="doetters" w:date="2022-03-28T10:21:00Z"/>
                <w:rFonts w:eastAsia="Times New Roman"/>
                <w:color w:val="000000"/>
                <w:sz w:val="20"/>
                <w:szCs w:val="20"/>
                <w:lang w:eastAsia="de-DE"/>
              </w:rPr>
            </w:pPr>
            <w:moveTo w:id="2271" w:author="doetters" w:date="2022-03-28T10:21:00Z">
              <w:r w:rsidRPr="006724BB">
                <w:rPr>
                  <w:rFonts w:eastAsia="Times New Roman"/>
                  <w:color w:val="000000"/>
                  <w:sz w:val="20"/>
                  <w:szCs w:val="20"/>
                  <w:lang w:eastAsia="de-DE"/>
                </w:rPr>
                <w:t>0.076</w:t>
              </w:r>
            </w:moveTo>
          </w:p>
        </w:tc>
        <w:tc>
          <w:tcPr>
            <w:tcW w:w="1007" w:type="dxa"/>
            <w:tcBorders>
              <w:top w:val="nil"/>
              <w:left w:val="nil"/>
              <w:bottom w:val="nil"/>
              <w:right w:val="nil"/>
            </w:tcBorders>
            <w:shd w:val="clear" w:color="auto" w:fill="auto"/>
            <w:noWrap/>
            <w:vAlign w:val="bottom"/>
            <w:hideMark/>
          </w:tcPr>
          <w:p w14:paraId="312584A6" w14:textId="77777777" w:rsidR="002E16A1" w:rsidRPr="006724BB" w:rsidRDefault="002E16A1" w:rsidP="008E5A99">
            <w:pPr>
              <w:spacing w:after="0" w:line="240" w:lineRule="auto"/>
              <w:jc w:val="center"/>
              <w:rPr>
                <w:moveTo w:id="227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75EAF32" w14:textId="77777777" w:rsidR="002E16A1" w:rsidRPr="006724BB" w:rsidRDefault="002E16A1" w:rsidP="008E5A99">
            <w:pPr>
              <w:spacing w:after="0" w:line="240" w:lineRule="auto"/>
              <w:jc w:val="center"/>
              <w:rPr>
                <w:moveTo w:id="2273" w:author="doetters" w:date="2022-03-28T10:21:00Z"/>
                <w:rFonts w:eastAsia="Times New Roman"/>
                <w:sz w:val="20"/>
                <w:szCs w:val="20"/>
                <w:lang w:eastAsia="de-DE"/>
              </w:rPr>
            </w:pPr>
          </w:p>
        </w:tc>
      </w:tr>
      <w:tr w:rsidR="002E16A1" w:rsidRPr="006724BB" w14:paraId="3762044B"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34316365" w14:textId="77777777" w:rsidR="002E16A1" w:rsidRPr="006724BB" w:rsidRDefault="002E16A1" w:rsidP="008E5A99">
            <w:pPr>
              <w:spacing w:after="0" w:line="240" w:lineRule="auto"/>
              <w:jc w:val="center"/>
              <w:rPr>
                <w:moveTo w:id="2274"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65BEED29" w14:textId="77777777" w:rsidR="002E16A1" w:rsidRPr="006724BB" w:rsidRDefault="002E16A1" w:rsidP="008E5A99">
            <w:pPr>
              <w:spacing w:after="0" w:line="240" w:lineRule="auto"/>
              <w:rPr>
                <w:moveTo w:id="2275" w:author="doetters" w:date="2022-03-28T10:21:00Z"/>
                <w:rFonts w:eastAsia="Times New Roman"/>
                <w:color w:val="000000"/>
                <w:sz w:val="20"/>
                <w:szCs w:val="20"/>
                <w:lang w:eastAsia="de-DE"/>
              </w:rPr>
            </w:pPr>
            <w:moveTo w:id="2276"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689D2512" w14:textId="77777777" w:rsidR="002E16A1" w:rsidRPr="006724BB" w:rsidRDefault="002E16A1" w:rsidP="008E5A99">
            <w:pPr>
              <w:spacing w:after="0" w:line="240" w:lineRule="auto"/>
              <w:jc w:val="center"/>
              <w:rPr>
                <w:moveTo w:id="2277" w:author="doetters" w:date="2022-03-28T10:21:00Z"/>
                <w:rFonts w:eastAsia="Times New Roman"/>
                <w:color w:val="000000"/>
                <w:sz w:val="20"/>
                <w:szCs w:val="20"/>
                <w:lang w:eastAsia="de-DE"/>
              </w:rPr>
            </w:pPr>
            <w:moveTo w:id="2278" w:author="doetters" w:date="2022-03-28T10:21:00Z">
              <w:r w:rsidRPr="006724BB">
                <w:rPr>
                  <w:rFonts w:eastAsia="Times New Roman"/>
                  <w:color w:val="000000"/>
                  <w:sz w:val="20"/>
                  <w:szCs w:val="20"/>
                  <w:lang w:eastAsia="de-DE"/>
                </w:rPr>
                <w:t>-1.08</w:t>
              </w:r>
            </w:moveTo>
          </w:p>
        </w:tc>
        <w:tc>
          <w:tcPr>
            <w:tcW w:w="2058" w:type="dxa"/>
            <w:tcBorders>
              <w:top w:val="nil"/>
              <w:left w:val="nil"/>
              <w:bottom w:val="single" w:sz="4" w:space="0" w:color="auto"/>
              <w:right w:val="nil"/>
            </w:tcBorders>
            <w:shd w:val="clear" w:color="auto" w:fill="auto"/>
            <w:hideMark/>
          </w:tcPr>
          <w:p w14:paraId="6FA401F2" w14:textId="77777777" w:rsidR="002E16A1" w:rsidRPr="006724BB" w:rsidRDefault="002E16A1" w:rsidP="008E5A99">
            <w:pPr>
              <w:spacing w:after="0" w:line="240" w:lineRule="auto"/>
              <w:jc w:val="center"/>
              <w:rPr>
                <w:moveTo w:id="2279" w:author="doetters" w:date="2022-03-28T10:21:00Z"/>
                <w:rFonts w:eastAsia="Times New Roman"/>
                <w:color w:val="000000"/>
                <w:sz w:val="20"/>
                <w:szCs w:val="20"/>
                <w:lang w:eastAsia="de-DE"/>
              </w:rPr>
            </w:pPr>
            <w:moveTo w:id="2280" w:author="doetters" w:date="2022-03-28T10:21:00Z">
              <w:r w:rsidRPr="006724BB">
                <w:rPr>
                  <w:rFonts w:eastAsia="Times New Roman"/>
                  <w:color w:val="000000"/>
                  <w:sz w:val="20"/>
                  <w:szCs w:val="20"/>
                  <w:lang w:eastAsia="de-DE"/>
                </w:rPr>
                <w:t>-2.93 – 0.77</w:t>
              </w:r>
            </w:moveTo>
          </w:p>
        </w:tc>
        <w:tc>
          <w:tcPr>
            <w:tcW w:w="962" w:type="dxa"/>
            <w:tcBorders>
              <w:top w:val="nil"/>
              <w:left w:val="nil"/>
              <w:bottom w:val="single" w:sz="4" w:space="0" w:color="auto"/>
              <w:right w:val="nil"/>
            </w:tcBorders>
            <w:shd w:val="clear" w:color="auto" w:fill="auto"/>
            <w:hideMark/>
          </w:tcPr>
          <w:p w14:paraId="01EB9C06" w14:textId="77777777" w:rsidR="002E16A1" w:rsidRPr="006724BB" w:rsidRDefault="002E16A1" w:rsidP="008E5A99">
            <w:pPr>
              <w:spacing w:after="0" w:line="240" w:lineRule="auto"/>
              <w:jc w:val="center"/>
              <w:rPr>
                <w:moveTo w:id="2281" w:author="doetters" w:date="2022-03-28T10:21:00Z"/>
                <w:rFonts w:eastAsia="Times New Roman"/>
                <w:color w:val="000000"/>
                <w:sz w:val="20"/>
                <w:szCs w:val="20"/>
                <w:lang w:eastAsia="de-DE"/>
              </w:rPr>
            </w:pPr>
            <w:moveTo w:id="2282" w:author="doetters" w:date="2022-03-28T10:21:00Z">
              <w:r w:rsidRPr="006724BB">
                <w:rPr>
                  <w:rFonts w:eastAsia="Times New Roman"/>
                  <w:color w:val="000000"/>
                  <w:sz w:val="20"/>
                  <w:szCs w:val="20"/>
                  <w:lang w:eastAsia="de-DE"/>
                </w:rPr>
                <w:t>0.254</w:t>
              </w:r>
            </w:moveTo>
          </w:p>
        </w:tc>
        <w:tc>
          <w:tcPr>
            <w:tcW w:w="1007" w:type="dxa"/>
            <w:tcBorders>
              <w:top w:val="nil"/>
              <w:left w:val="nil"/>
              <w:bottom w:val="single" w:sz="4" w:space="0" w:color="auto"/>
              <w:right w:val="nil"/>
            </w:tcBorders>
            <w:shd w:val="clear" w:color="auto" w:fill="auto"/>
            <w:noWrap/>
            <w:vAlign w:val="bottom"/>
            <w:hideMark/>
          </w:tcPr>
          <w:p w14:paraId="46CD5670" w14:textId="77777777" w:rsidR="002E16A1" w:rsidRPr="006724BB" w:rsidRDefault="002E16A1" w:rsidP="008E5A99">
            <w:pPr>
              <w:spacing w:after="0" w:line="240" w:lineRule="auto"/>
              <w:jc w:val="center"/>
              <w:rPr>
                <w:moveTo w:id="2283"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4E79F2BC" w14:textId="77777777" w:rsidR="002E16A1" w:rsidRPr="006724BB" w:rsidRDefault="002E16A1" w:rsidP="008E5A99">
            <w:pPr>
              <w:spacing w:after="0" w:line="240" w:lineRule="auto"/>
              <w:jc w:val="center"/>
              <w:rPr>
                <w:moveTo w:id="2284" w:author="doetters" w:date="2022-03-28T10:21:00Z"/>
                <w:rFonts w:eastAsia="Times New Roman"/>
                <w:sz w:val="20"/>
                <w:szCs w:val="20"/>
                <w:lang w:eastAsia="de-DE"/>
              </w:rPr>
            </w:pPr>
          </w:p>
        </w:tc>
      </w:tr>
      <w:tr w:rsidR="002E16A1" w:rsidRPr="006724BB" w14:paraId="3808CA0D"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464B7D99" w14:textId="77777777" w:rsidR="002E16A1" w:rsidRPr="006724BB" w:rsidRDefault="002E16A1" w:rsidP="008E5A99">
            <w:pPr>
              <w:spacing w:after="0" w:line="240" w:lineRule="auto"/>
              <w:jc w:val="center"/>
              <w:rPr>
                <w:moveTo w:id="2285"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591E33F1" w14:textId="77777777" w:rsidR="002E16A1" w:rsidRPr="006724BB" w:rsidRDefault="002E16A1" w:rsidP="008E5A99">
            <w:pPr>
              <w:spacing w:after="0" w:line="240" w:lineRule="auto"/>
              <w:rPr>
                <w:moveTo w:id="2286"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76BB8AD3" w14:textId="77777777" w:rsidR="002E16A1" w:rsidRPr="006724BB" w:rsidRDefault="002E16A1" w:rsidP="008E5A99">
            <w:pPr>
              <w:spacing w:after="0" w:line="240" w:lineRule="auto"/>
              <w:rPr>
                <w:moveTo w:id="2287"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3C9BE89" w14:textId="77777777" w:rsidR="002E16A1" w:rsidRPr="006724BB" w:rsidRDefault="002E16A1" w:rsidP="008E5A99">
            <w:pPr>
              <w:spacing w:after="0" w:line="240" w:lineRule="auto"/>
              <w:jc w:val="center"/>
              <w:rPr>
                <w:moveTo w:id="2288"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3D9F473D" w14:textId="77777777" w:rsidR="002E16A1" w:rsidRPr="006724BB" w:rsidRDefault="002E16A1" w:rsidP="008E5A99">
            <w:pPr>
              <w:spacing w:after="0" w:line="240" w:lineRule="auto"/>
              <w:jc w:val="center"/>
              <w:rPr>
                <w:moveTo w:id="2289"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27CD537" w14:textId="77777777" w:rsidR="002E16A1" w:rsidRPr="006724BB" w:rsidRDefault="002E16A1" w:rsidP="008E5A99">
            <w:pPr>
              <w:spacing w:after="0" w:line="240" w:lineRule="auto"/>
              <w:jc w:val="center"/>
              <w:rPr>
                <w:moveTo w:id="2290"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A0C6198" w14:textId="77777777" w:rsidR="002E16A1" w:rsidRPr="006724BB" w:rsidRDefault="002E16A1" w:rsidP="008E5A99">
            <w:pPr>
              <w:spacing w:after="0" w:line="240" w:lineRule="auto"/>
              <w:jc w:val="center"/>
              <w:rPr>
                <w:moveTo w:id="2291" w:author="doetters" w:date="2022-03-28T10:21:00Z"/>
                <w:rFonts w:eastAsia="Times New Roman"/>
                <w:sz w:val="20"/>
                <w:szCs w:val="20"/>
                <w:lang w:eastAsia="de-DE"/>
              </w:rPr>
            </w:pPr>
          </w:p>
        </w:tc>
      </w:tr>
      <w:tr w:rsidR="002E16A1" w:rsidRPr="006724BB" w14:paraId="42542794" w14:textId="77777777" w:rsidTr="008E5A99">
        <w:trPr>
          <w:trHeight w:val="300"/>
        </w:trPr>
        <w:tc>
          <w:tcPr>
            <w:tcW w:w="1074" w:type="dxa"/>
            <w:tcBorders>
              <w:top w:val="nil"/>
              <w:left w:val="nil"/>
              <w:bottom w:val="nil"/>
              <w:right w:val="nil"/>
            </w:tcBorders>
            <w:shd w:val="clear" w:color="auto" w:fill="auto"/>
            <w:noWrap/>
            <w:vAlign w:val="bottom"/>
            <w:hideMark/>
          </w:tcPr>
          <w:p w14:paraId="443C39A7" w14:textId="77777777" w:rsidR="002E16A1" w:rsidRPr="006724BB" w:rsidRDefault="002E16A1" w:rsidP="008E5A99">
            <w:pPr>
              <w:spacing w:after="0" w:line="240" w:lineRule="auto"/>
              <w:rPr>
                <w:moveTo w:id="2292" w:author="doetters" w:date="2022-03-28T10:21:00Z"/>
                <w:rFonts w:eastAsia="Times New Roman"/>
                <w:color w:val="000000"/>
                <w:sz w:val="20"/>
                <w:szCs w:val="20"/>
                <w:lang w:eastAsia="de-DE"/>
              </w:rPr>
            </w:pPr>
            <w:moveTo w:id="2293" w:author="doetters" w:date="2022-03-28T10:21:00Z">
              <w:r w:rsidRPr="006724BB">
                <w:rPr>
                  <w:rFonts w:eastAsia="Times New Roman"/>
                  <w:color w:val="000000"/>
                  <w:sz w:val="20"/>
                  <w:szCs w:val="20"/>
                  <w:lang w:eastAsia="de-DE"/>
                </w:rPr>
                <w:t>CP</w:t>
              </w:r>
            </w:moveTo>
          </w:p>
        </w:tc>
        <w:tc>
          <w:tcPr>
            <w:tcW w:w="2148" w:type="dxa"/>
            <w:tcBorders>
              <w:top w:val="nil"/>
              <w:left w:val="nil"/>
              <w:bottom w:val="nil"/>
              <w:right w:val="nil"/>
            </w:tcBorders>
            <w:shd w:val="clear" w:color="auto" w:fill="auto"/>
            <w:hideMark/>
          </w:tcPr>
          <w:p w14:paraId="557C88D8" w14:textId="77777777" w:rsidR="002E16A1" w:rsidRPr="006724BB" w:rsidRDefault="002E16A1" w:rsidP="008E5A99">
            <w:pPr>
              <w:spacing w:after="0" w:line="240" w:lineRule="auto"/>
              <w:rPr>
                <w:moveTo w:id="2294" w:author="doetters" w:date="2022-03-28T10:21:00Z"/>
                <w:rFonts w:eastAsia="Times New Roman"/>
                <w:color w:val="000000"/>
                <w:sz w:val="20"/>
                <w:szCs w:val="20"/>
                <w:lang w:eastAsia="de-DE"/>
              </w:rPr>
            </w:pPr>
            <w:moveTo w:id="2295"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259AA3C2" w14:textId="77777777" w:rsidR="002E16A1" w:rsidRPr="006724BB" w:rsidRDefault="002E16A1" w:rsidP="008E5A99">
            <w:pPr>
              <w:spacing w:after="0" w:line="240" w:lineRule="auto"/>
              <w:jc w:val="center"/>
              <w:rPr>
                <w:moveTo w:id="2296" w:author="doetters" w:date="2022-03-28T10:21:00Z"/>
                <w:rFonts w:eastAsia="Times New Roman"/>
                <w:color w:val="000000"/>
                <w:sz w:val="20"/>
                <w:szCs w:val="20"/>
                <w:lang w:eastAsia="de-DE"/>
              </w:rPr>
            </w:pPr>
            <w:moveTo w:id="2297" w:author="doetters" w:date="2022-03-28T10:21:00Z">
              <w:r w:rsidRPr="006724BB">
                <w:rPr>
                  <w:rFonts w:eastAsia="Times New Roman"/>
                  <w:color w:val="000000"/>
                  <w:sz w:val="20"/>
                  <w:szCs w:val="20"/>
                  <w:lang w:eastAsia="de-DE"/>
                </w:rPr>
                <w:t>354.48</w:t>
              </w:r>
            </w:moveTo>
          </w:p>
        </w:tc>
        <w:tc>
          <w:tcPr>
            <w:tcW w:w="2058" w:type="dxa"/>
            <w:tcBorders>
              <w:top w:val="nil"/>
              <w:left w:val="nil"/>
              <w:bottom w:val="nil"/>
              <w:right w:val="nil"/>
            </w:tcBorders>
            <w:shd w:val="clear" w:color="auto" w:fill="auto"/>
            <w:hideMark/>
          </w:tcPr>
          <w:p w14:paraId="3889026C" w14:textId="77777777" w:rsidR="002E16A1" w:rsidRPr="006724BB" w:rsidRDefault="002E16A1" w:rsidP="008E5A99">
            <w:pPr>
              <w:spacing w:after="0" w:line="240" w:lineRule="auto"/>
              <w:jc w:val="center"/>
              <w:rPr>
                <w:moveTo w:id="2298" w:author="doetters" w:date="2022-03-28T10:21:00Z"/>
                <w:rFonts w:eastAsia="Times New Roman"/>
                <w:color w:val="000000"/>
                <w:sz w:val="20"/>
                <w:szCs w:val="20"/>
                <w:lang w:eastAsia="de-DE"/>
              </w:rPr>
            </w:pPr>
            <w:moveTo w:id="2299" w:author="doetters" w:date="2022-03-28T10:21:00Z">
              <w:r w:rsidRPr="006724BB">
                <w:rPr>
                  <w:rFonts w:eastAsia="Times New Roman"/>
                  <w:color w:val="000000"/>
                  <w:sz w:val="20"/>
                  <w:szCs w:val="20"/>
                  <w:lang w:eastAsia="de-DE"/>
                </w:rPr>
                <w:t>304.41 – 404.56</w:t>
              </w:r>
            </w:moveTo>
          </w:p>
        </w:tc>
        <w:tc>
          <w:tcPr>
            <w:tcW w:w="962" w:type="dxa"/>
            <w:tcBorders>
              <w:top w:val="nil"/>
              <w:left w:val="nil"/>
              <w:bottom w:val="nil"/>
              <w:right w:val="nil"/>
            </w:tcBorders>
            <w:shd w:val="clear" w:color="auto" w:fill="auto"/>
            <w:hideMark/>
          </w:tcPr>
          <w:p w14:paraId="7B2EC4DE" w14:textId="77777777" w:rsidR="002E16A1" w:rsidRPr="006724BB" w:rsidRDefault="002E16A1" w:rsidP="008E5A99">
            <w:pPr>
              <w:spacing w:after="0" w:line="240" w:lineRule="auto"/>
              <w:jc w:val="center"/>
              <w:rPr>
                <w:moveTo w:id="2300" w:author="doetters" w:date="2022-03-28T10:21:00Z"/>
                <w:rFonts w:eastAsia="Times New Roman"/>
                <w:b/>
                <w:bCs/>
                <w:color w:val="000000"/>
                <w:sz w:val="20"/>
                <w:szCs w:val="20"/>
                <w:lang w:eastAsia="de-DE"/>
              </w:rPr>
            </w:pPr>
            <w:moveTo w:id="2301"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4C437E78" w14:textId="77777777" w:rsidR="002E16A1" w:rsidRPr="006724BB" w:rsidRDefault="002E16A1" w:rsidP="008E5A99">
            <w:pPr>
              <w:spacing w:after="0" w:line="240" w:lineRule="auto"/>
              <w:jc w:val="center"/>
              <w:rPr>
                <w:moveTo w:id="2302" w:author="doetters" w:date="2022-03-28T10:21:00Z"/>
                <w:rFonts w:eastAsia="Times New Roman"/>
                <w:color w:val="000000"/>
                <w:sz w:val="20"/>
                <w:szCs w:val="20"/>
                <w:lang w:eastAsia="de-DE"/>
              </w:rPr>
            </w:pPr>
            <w:moveTo w:id="2303" w:author="doetters" w:date="2022-03-28T10:21:00Z">
              <w:r w:rsidRPr="006724BB">
                <w:rPr>
                  <w:rFonts w:eastAsia="Times New Roman"/>
                  <w:color w:val="000000"/>
                  <w:sz w:val="20"/>
                  <w:szCs w:val="20"/>
                  <w:lang w:eastAsia="de-DE"/>
                </w:rPr>
                <w:t>0.38</w:t>
              </w:r>
            </w:moveTo>
          </w:p>
        </w:tc>
        <w:tc>
          <w:tcPr>
            <w:tcW w:w="962" w:type="dxa"/>
            <w:tcBorders>
              <w:top w:val="nil"/>
              <w:left w:val="nil"/>
              <w:bottom w:val="nil"/>
              <w:right w:val="nil"/>
            </w:tcBorders>
            <w:shd w:val="clear" w:color="auto" w:fill="auto"/>
            <w:noWrap/>
            <w:vAlign w:val="bottom"/>
            <w:hideMark/>
          </w:tcPr>
          <w:p w14:paraId="5457AB51" w14:textId="77777777" w:rsidR="002E16A1" w:rsidRPr="006724BB" w:rsidRDefault="002E16A1" w:rsidP="008E5A99">
            <w:pPr>
              <w:spacing w:after="0" w:line="240" w:lineRule="auto"/>
              <w:jc w:val="center"/>
              <w:rPr>
                <w:moveTo w:id="2304" w:author="doetters" w:date="2022-03-28T10:21:00Z"/>
                <w:rFonts w:eastAsia="Times New Roman"/>
                <w:color w:val="000000"/>
                <w:sz w:val="20"/>
                <w:szCs w:val="20"/>
                <w:lang w:eastAsia="de-DE"/>
              </w:rPr>
            </w:pPr>
            <w:moveTo w:id="2305" w:author="doetters" w:date="2022-03-28T10:21:00Z">
              <w:r w:rsidRPr="006724BB">
                <w:rPr>
                  <w:rFonts w:eastAsia="Times New Roman"/>
                  <w:color w:val="000000"/>
                  <w:sz w:val="20"/>
                  <w:szCs w:val="20"/>
                  <w:lang w:eastAsia="de-DE"/>
                </w:rPr>
                <w:t>0.53</w:t>
              </w:r>
            </w:moveTo>
          </w:p>
        </w:tc>
      </w:tr>
      <w:tr w:rsidR="002E16A1" w:rsidRPr="006724BB" w14:paraId="11DA4E09" w14:textId="77777777" w:rsidTr="008E5A99">
        <w:trPr>
          <w:trHeight w:val="300"/>
        </w:trPr>
        <w:tc>
          <w:tcPr>
            <w:tcW w:w="1074" w:type="dxa"/>
            <w:tcBorders>
              <w:top w:val="nil"/>
              <w:left w:val="nil"/>
              <w:bottom w:val="nil"/>
              <w:right w:val="nil"/>
            </w:tcBorders>
            <w:shd w:val="clear" w:color="auto" w:fill="auto"/>
            <w:noWrap/>
            <w:vAlign w:val="bottom"/>
            <w:hideMark/>
          </w:tcPr>
          <w:p w14:paraId="317F3AD9" w14:textId="77777777" w:rsidR="002E16A1" w:rsidRPr="006724BB" w:rsidRDefault="002E16A1" w:rsidP="008E5A99">
            <w:pPr>
              <w:spacing w:after="0" w:line="240" w:lineRule="auto"/>
              <w:jc w:val="center"/>
              <w:rPr>
                <w:moveTo w:id="2306"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790167C0" w14:textId="77777777" w:rsidR="002E16A1" w:rsidRPr="006724BB" w:rsidRDefault="002E16A1" w:rsidP="008E5A99">
            <w:pPr>
              <w:spacing w:after="0" w:line="240" w:lineRule="auto"/>
              <w:rPr>
                <w:moveTo w:id="2307" w:author="doetters" w:date="2022-03-28T10:21:00Z"/>
                <w:rFonts w:eastAsia="Times New Roman"/>
                <w:color w:val="000000"/>
                <w:sz w:val="20"/>
                <w:szCs w:val="20"/>
                <w:lang w:eastAsia="de-DE"/>
              </w:rPr>
            </w:pPr>
            <w:moveTo w:id="2308"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45F6378C" w14:textId="77777777" w:rsidR="002E16A1" w:rsidRPr="006724BB" w:rsidRDefault="002E16A1" w:rsidP="008E5A99">
            <w:pPr>
              <w:spacing w:after="0" w:line="240" w:lineRule="auto"/>
              <w:jc w:val="center"/>
              <w:rPr>
                <w:moveTo w:id="2309" w:author="doetters" w:date="2022-03-28T10:21:00Z"/>
                <w:rFonts w:eastAsia="Times New Roman"/>
                <w:color w:val="000000"/>
                <w:sz w:val="20"/>
                <w:szCs w:val="20"/>
                <w:lang w:eastAsia="de-DE"/>
              </w:rPr>
            </w:pPr>
            <w:moveTo w:id="2310" w:author="doetters" w:date="2022-03-28T10:21:00Z">
              <w:r w:rsidRPr="006724BB">
                <w:rPr>
                  <w:rFonts w:eastAsia="Times New Roman"/>
                  <w:color w:val="000000"/>
                  <w:sz w:val="20"/>
                  <w:szCs w:val="20"/>
                  <w:lang w:eastAsia="de-DE"/>
                </w:rPr>
                <w:t>-121.41</w:t>
              </w:r>
            </w:moveTo>
          </w:p>
        </w:tc>
        <w:tc>
          <w:tcPr>
            <w:tcW w:w="2058" w:type="dxa"/>
            <w:tcBorders>
              <w:top w:val="nil"/>
              <w:left w:val="nil"/>
              <w:bottom w:val="nil"/>
              <w:right w:val="nil"/>
            </w:tcBorders>
            <w:shd w:val="clear" w:color="auto" w:fill="auto"/>
            <w:hideMark/>
          </w:tcPr>
          <w:p w14:paraId="11BDC703" w14:textId="77777777" w:rsidR="002E16A1" w:rsidRPr="006724BB" w:rsidRDefault="002E16A1" w:rsidP="008E5A99">
            <w:pPr>
              <w:spacing w:after="0" w:line="240" w:lineRule="auto"/>
              <w:jc w:val="center"/>
              <w:rPr>
                <w:moveTo w:id="2311" w:author="doetters" w:date="2022-03-28T10:21:00Z"/>
                <w:rFonts w:eastAsia="Times New Roman"/>
                <w:color w:val="000000"/>
                <w:sz w:val="20"/>
                <w:szCs w:val="20"/>
                <w:lang w:eastAsia="de-DE"/>
              </w:rPr>
            </w:pPr>
            <w:moveTo w:id="2312" w:author="doetters" w:date="2022-03-28T10:21:00Z">
              <w:r w:rsidRPr="006724BB">
                <w:rPr>
                  <w:rFonts w:eastAsia="Times New Roman"/>
                  <w:color w:val="000000"/>
                  <w:sz w:val="20"/>
                  <w:szCs w:val="20"/>
                  <w:lang w:eastAsia="de-DE"/>
                </w:rPr>
                <w:t>-186.77 – -56.05</w:t>
              </w:r>
            </w:moveTo>
          </w:p>
        </w:tc>
        <w:tc>
          <w:tcPr>
            <w:tcW w:w="962" w:type="dxa"/>
            <w:tcBorders>
              <w:top w:val="nil"/>
              <w:left w:val="nil"/>
              <w:bottom w:val="nil"/>
              <w:right w:val="nil"/>
            </w:tcBorders>
            <w:shd w:val="clear" w:color="auto" w:fill="auto"/>
            <w:hideMark/>
          </w:tcPr>
          <w:p w14:paraId="388866B4" w14:textId="77777777" w:rsidR="002E16A1" w:rsidRPr="006724BB" w:rsidRDefault="002E16A1" w:rsidP="008E5A99">
            <w:pPr>
              <w:spacing w:after="0" w:line="240" w:lineRule="auto"/>
              <w:jc w:val="center"/>
              <w:rPr>
                <w:moveTo w:id="2313" w:author="doetters" w:date="2022-03-28T10:21:00Z"/>
                <w:rFonts w:eastAsia="Times New Roman"/>
                <w:b/>
                <w:bCs/>
                <w:color w:val="000000"/>
                <w:sz w:val="20"/>
                <w:szCs w:val="20"/>
                <w:lang w:eastAsia="de-DE"/>
              </w:rPr>
            </w:pPr>
            <w:moveTo w:id="2314"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63D8CC19" w14:textId="77777777" w:rsidR="002E16A1" w:rsidRPr="006724BB" w:rsidRDefault="002E16A1" w:rsidP="008E5A99">
            <w:pPr>
              <w:spacing w:after="0" w:line="240" w:lineRule="auto"/>
              <w:jc w:val="center"/>
              <w:rPr>
                <w:moveTo w:id="2315"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F1ACA94" w14:textId="77777777" w:rsidR="002E16A1" w:rsidRPr="006724BB" w:rsidRDefault="002E16A1" w:rsidP="008E5A99">
            <w:pPr>
              <w:spacing w:after="0" w:line="240" w:lineRule="auto"/>
              <w:jc w:val="center"/>
              <w:rPr>
                <w:moveTo w:id="2316" w:author="doetters" w:date="2022-03-28T10:21:00Z"/>
                <w:rFonts w:eastAsia="Times New Roman"/>
                <w:sz w:val="20"/>
                <w:szCs w:val="20"/>
                <w:lang w:eastAsia="de-DE"/>
              </w:rPr>
            </w:pPr>
          </w:p>
        </w:tc>
      </w:tr>
      <w:tr w:rsidR="002E16A1" w:rsidRPr="006724BB" w14:paraId="3040E436" w14:textId="77777777" w:rsidTr="008E5A99">
        <w:trPr>
          <w:trHeight w:val="300"/>
        </w:trPr>
        <w:tc>
          <w:tcPr>
            <w:tcW w:w="1074" w:type="dxa"/>
            <w:tcBorders>
              <w:top w:val="nil"/>
              <w:left w:val="nil"/>
              <w:bottom w:val="nil"/>
              <w:right w:val="nil"/>
            </w:tcBorders>
            <w:shd w:val="clear" w:color="auto" w:fill="auto"/>
            <w:noWrap/>
            <w:vAlign w:val="bottom"/>
            <w:hideMark/>
          </w:tcPr>
          <w:p w14:paraId="7EF06092" w14:textId="77777777" w:rsidR="002E16A1" w:rsidRPr="006724BB" w:rsidRDefault="002E16A1" w:rsidP="008E5A99">
            <w:pPr>
              <w:spacing w:after="0" w:line="240" w:lineRule="auto"/>
              <w:jc w:val="center"/>
              <w:rPr>
                <w:moveTo w:id="2317"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66B5AECF" w14:textId="77777777" w:rsidR="002E16A1" w:rsidRPr="006724BB" w:rsidRDefault="002E16A1" w:rsidP="008E5A99">
            <w:pPr>
              <w:spacing w:after="0" w:line="240" w:lineRule="auto"/>
              <w:rPr>
                <w:moveTo w:id="2318" w:author="doetters" w:date="2022-03-28T10:21:00Z"/>
                <w:rFonts w:eastAsia="Times New Roman"/>
                <w:color w:val="000000"/>
                <w:sz w:val="20"/>
                <w:szCs w:val="20"/>
                <w:lang w:eastAsia="de-DE"/>
              </w:rPr>
            </w:pPr>
            <w:moveTo w:id="2319"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63001915" w14:textId="77777777" w:rsidR="002E16A1" w:rsidRPr="006724BB" w:rsidRDefault="002E16A1" w:rsidP="008E5A99">
            <w:pPr>
              <w:spacing w:after="0" w:line="240" w:lineRule="auto"/>
              <w:jc w:val="center"/>
              <w:rPr>
                <w:moveTo w:id="2320" w:author="doetters" w:date="2022-03-28T10:21:00Z"/>
                <w:rFonts w:eastAsia="Times New Roman"/>
                <w:color w:val="000000"/>
                <w:sz w:val="20"/>
                <w:szCs w:val="20"/>
                <w:lang w:eastAsia="de-DE"/>
              </w:rPr>
            </w:pPr>
            <w:moveTo w:id="2321" w:author="doetters" w:date="2022-03-28T10:21:00Z">
              <w:r w:rsidRPr="006724BB">
                <w:rPr>
                  <w:rFonts w:eastAsia="Times New Roman"/>
                  <w:color w:val="000000"/>
                  <w:sz w:val="20"/>
                  <w:szCs w:val="20"/>
                  <w:lang w:eastAsia="de-DE"/>
                </w:rPr>
                <w:t>163.02</w:t>
              </w:r>
            </w:moveTo>
          </w:p>
        </w:tc>
        <w:tc>
          <w:tcPr>
            <w:tcW w:w="2058" w:type="dxa"/>
            <w:tcBorders>
              <w:top w:val="nil"/>
              <w:left w:val="nil"/>
              <w:bottom w:val="nil"/>
              <w:right w:val="nil"/>
            </w:tcBorders>
            <w:shd w:val="clear" w:color="auto" w:fill="auto"/>
            <w:hideMark/>
          </w:tcPr>
          <w:p w14:paraId="15CF2B53" w14:textId="77777777" w:rsidR="002E16A1" w:rsidRPr="006724BB" w:rsidRDefault="002E16A1" w:rsidP="008E5A99">
            <w:pPr>
              <w:spacing w:after="0" w:line="240" w:lineRule="auto"/>
              <w:jc w:val="center"/>
              <w:rPr>
                <w:moveTo w:id="2322" w:author="doetters" w:date="2022-03-28T10:21:00Z"/>
                <w:rFonts w:eastAsia="Times New Roman"/>
                <w:color w:val="000000"/>
                <w:sz w:val="20"/>
                <w:szCs w:val="20"/>
                <w:lang w:eastAsia="de-DE"/>
              </w:rPr>
            </w:pPr>
            <w:moveTo w:id="2323" w:author="doetters" w:date="2022-03-28T10:21:00Z">
              <w:r w:rsidRPr="006724BB">
                <w:rPr>
                  <w:rFonts w:eastAsia="Times New Roman"/>
                  <w:color w:val="000000"/>
                  <w:sz w:val="20"/>
                  <w:szCs w:val="20"/>
                  <w:lang w:eastAsia="de-DE"/>
                </w:rPr>
                <w:t>98.08 – 227.95</w:t>
              </w:r>
            </w:moveTo>
          </w:p>
        </w:tc>
        <w:tc>
          <w:tcPr>
            <w:tcW w:w="962" w:type="dxa"/>
            <w:tcBorders>
              <w:top w:val="nil"/>
              <w:left w:val="nil"/>
              <w:bottom w:val="nil"/>
              <w:right w:val="nil"/>
            </w:tcBorders>
            <w:shd w:val="clear" w:color="auto" w:fill="auto"/>
            <w:hideMark/>
          </w:tcPr>
          <w:p w14:paraId="47BDC9D2" w14:textId="77777777" w:rsidR="002E16A1" w:rsidRPr="006724BB" w:rsidRDefault="002E16A1" w:rsidP="008E5A99">
            <w:pPr>
              <w:spacing w:after="0" w:line="240" w:lineRule="auto"/>
              <w:jc w:val="center"/>
              <w:rPr>
                <w:moveTo w:id="2324" w:author="doetters" w:date="2022-03-28T10:21:00Z"/>
                <w:rFonts w:eastAsia="Times New Roman"/>
                <w:b/>
                <w:bCs/>
                <w:color w:val="000000"/>
                <w:sz w:val="20"/>
                <w:szCs w:val="20"/>
                <w:lang w:eastAsia="de-DE"/>
              </w:rPr>
            </w:pPr>
            <w:moveTo w:id="2325"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56F45FBE" w14:textId="77777777" w:rsidR="002E16A1" w:rsidRPr="006724BB" w:rsidRDefault="002E16A1" w:rsidP="008E5A99">
            <w:pPr>
              <w:spacing w:after="0" w:line="240" w:lineRule="auto"/>
              <w:jc w:val="center"/>
              <w:rPr>
                <w:moveTo w:id="2326"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809EFC9" w14:textId="77777777" w:rsidR="002E16A1" w:rsidRPr="006724BB" w:rsidRDefault="002E16A1" w:rsidP="008E5A99">
            <w:pPr>
              <w:spacing w:after="0" w:line="240" w:lineRule="auto"/>
              <w:jc w:val="center"/>
              <w:rPr>
                <w:moveTo w:id="2327" w:author="doetters" w:date="2022-03-28T10:21:00Z"/>
                <w:rFonts w:eastAsia="Times New Roman"/>
                <w:sz w:val="20"/>
                <w:szCs w:val="20"/>
                <w:lang w:eastAsia="de-DE"/>
              </w:rPr>
            </w:pPr>
          </w:p>
        </w:tc>
      </w:tr>
      <w:tr w:rsidR="002E16A1" w:rsidRPr="006724BB" w14:paraId="6E257DB9" w14:textId="77777777" w:rsidTr="008E5A99">
        <w:trPr>
          <w:trHeight w:val="300"/>
        </w:trPr>
        <w:tc>
          <w:tcPr>
            <w:tcW w:w="1074" w:type="dxa"/>
            <w:tcBorders>
              <w:top w:val="nil"/>
              <w:left w:val="nil"/>
              <w:bottom w:val="nil"/>
              <w:right w:val="nil"/>
            </w:tcBorders>
            <w:shd w:val="clear" w:color="auto" w:fill="auto"/>
            <w:noWrap/>
            <w:vAlign w:val="bottom"/>
            <w:hideMark/>
          </w:tcPr>
          <w:p w14:paraId="447FBE90" w14:textId="77777777" w:rsidR="002E16A1" w:rsidRPr="006724BB" w:rsidRDefault="002E16A1" w:rsidP="008E5A99">
            <w:pPr>
              <w:spacing w:after="0" w:line="240" w:lineRule="auto"/>
              <w:jc w:val="center"/>
              <w:rPr>
                <w:moveTo w:id="2328"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73BE7712" w14:textId="77777777" w:rsidR="002E16A1" w:rsidRPr="006724BB" w:rsidRDefault="002E16A1" w:rsidP="008E5A99">
            <w:pPr>
              <w:spacing w:after="0" w:line="240" w:lineRule="auto"/>
              <w:rPr>
                <w:moveTo w:id="2329" w:author="doetters" w:date="2022-03-28T10:21:00Z"/>
                <w:rFonts w:eastAsia="Times New Roman"/>
                <w:color w:val="000000"/>
                <w:sz w:val="20"/>
                <w:szCs w:val="20"/>
                <w:lang w:eastAsia="de-DE"/>
              </w:rPr>
            </w:pPr>
            <w:moveTo w:id="2330"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6CEAE8CB" w14:textId="77777777" w:rsidR="002E16A1" w:rsidRPr="006724BB" w:rsidRDefault="002E16A1" w:rsidP="008E5A99">
            <w:pPr>
              <w:spacing w:after="0" w:line="240" w:lineRule="auto"/>
              <w:jc w:val="center"/>
              <w:rPr>
                <w:moveTo w:id="2331" w:author="doetters" w:date="2022-03-28T10:21:00Z"/>
                <w:rFonts w:eastAsia="Times New Roman"/>
                <w:color w:val="000000"/>
                <w:sz w:val="20"/>
                <w:szCs w:val="20"/>
                <w:lang w:eastAsia="de-DE"/>
              </w:rPr>
            </w:pPr>
            <w:moveTo w:id="2332" w:author="doetters" w:date="2022-03-28T10:21:00Z">
              <w:r w:rsidRPr="006724BB">
                <w:rPr>
                  <w:rFonts w:eastAsia="Times New Roman"/>
                  <w:color w:val="000000"/>
                  <w:sz w:val="20"/>
                  <w:szCs w:val="20"/>
                  <w:lang w:eastAsia="de-DE"/>
                </w:rPr>
                <w:t>-6.51</w:t>
              </w:r>
            </w:moveTo>
          </w:p>
        </w:tc>
        <w:tc>
          <w:tcPr>
            <w:tcW w:w="2058" w:type="dxa"/>
            <w:tcBorders>
              <w:top w:val="nil"/>
              <w:left w:val="nil"/>
              <w:bottom w:val="nil"/>
              <w:right w:val="nil"/>
            </w:tcBorders>
            <w:shd w:val="clear" w:color="auto" w:fill="auto"/>
            <w:hideMark/>
          </w:tcPr>
          <w:p w14:paraId="0AF1AC4F" w14:textId="77777777" w:rsidR="002E16A1" w:rsidRPr="006724BB" w:rsidRDefault="002E16A1" w:rsidP="008E5A99">
            <w:pPr>
              <w:spacing w:after="0" w:line="240" w:lineRule="auto"/>
              <w:jc w:val="center"/>
              <w:rPr>
                <w:moveTo w:id="2333" w:author="doetters" w:date="2022-03-28T10:21:00Z"/>
                <w:rFonts w:eastAsia="Times New Roman"/>
                <w:color w:val="000000"/>
                <w:sz w:val="20"/>
                <w:szCs w:val="20"/>
                <w:lang w:eastAsia="de-DE"/>
              </w:rPr>
            </w:pPr>
            <w:moveTo w:id="2334" w:author="doetters" w:date="2022-03-28T10:21:00Z">
              <w:r w:rsidRPr="006724BB">
                <w:rPr>
                  <w:rFonts w:eastAsia="Times New Roman"/>
                  <w:color w:val="000000"/>
                  <w:sz w:val="20"/>
                  <w:szCs w:val="20"/>
                  <w:lang w:eastAsia="de-DE"/>
                </w:rPr>
                <w:t>-56.15 – 43.13</w:t>
              </w:r>
            </w:moveTo>
          </w:p>
        </w:tc>
        <w:tc>
          <w:tcPr>
            <w:tcW w:w="962" w:type="dxa"/>
            <w:tcBorders>
              <w:top w:val="nil"/>
              <w:left w:val="nil"/>
              <w:bottom w:val="nil"/>
              <w:right w:val="nil"/>
            </w:tcBorders>
            <w:shd w:val="clear" w:color="auto" w:fill="auto"/>
            <w:hideMark/>
          </w:tcPr>
          <w:p w14:paraId="746C1036" w14:textId="77777777" w:rsidR="002E16A1" w:rsidRPr="006724BB" w:rsidRDefault="002E16A1" w:rsidP="008E5A99">
            <w:pPr>
              <w:spacing w:after="0" w:line="240" w:lineRule="auto"/>
              <w:jc w:val="center"/>
              <w:rPr>
                <w:moveTo w:id="2335" w:author="doetters" w:date="2022-03-28T10:21:00Z"/>
                <w:rFonts w:eastAsia="Times New Roman"/>
                <w:color w:val="000000"/>
                <w:sz w:val="20"/>
                <w:szCs w:val="20"/>
                <w:lang w:eastAsia="de-DE"/>
              </w:rPr>
            </w:pPr>
            <w:moveTo w:id="2336" w:author="doetters" w:date="2022-03-28T10:21:00Z">
              <w:r w:rsidRPr="006724BB">
                <w:rPr>
                  <w:rFonts w:eastAsia="Times New Roman"/>
                  <w:color w:val="000000"/>
                  <w:sz w:val="20"/>
                  <w:szCs w:val="20"/>
                  <w:lang w:eastAsia="de-DE"/>
                </w:rPr>
                <w:t>0.797</w:t>
              </w:r>
            </w:moveTo>
          </w:p>
        </w:tc>
        <w:tc>
          <w:tcPr>
            <w:tcW w:w="1007" w:type="dxa"/>
            <w:tcBorders>
              <w:top w:val="nil"/>
              <w:left w:val="nil"/>
              <w:bottom w:val="nil"/>
              <w:right w:val="nil"/>
            </w:tcBorders>
            <w:shd w:val="clear" w:color="auto" w:fill="auto"/>
            <w:noWrap/>
            <w:vAlign w:val="bottom"/>
            <w:hideMark/>
          </w:tcPr>
          <w:p w14:paraId="70B6ECB0" w14:textId="77777777" w:rsidR="002E16A1" w:rsidRPr="006724BB" w:rsidRDefault="002E16A1" w:rsidP="008E5A99">
            <w:pPr>
              <w:spacing w:after="0" w:line="240" w:lineRule="auto"/>
              <w:jc w:val="center"/>
              <w:rPr>
                <w:moveTo w:id="2337"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4A30C8E" w14:textId="77777777" w:rsidR="002E16A1" w:rsidRPr="006724BB" w:rsidRDefault="002E16A1" w:rsidP="008E5A99">
            <w:pPr>
              <w:spacing w:after="0" w:line="240" w:lineRule="auto"/>
              <w:jc w:val="center"/>
              <w:rPr>
                <w:moveTo w:id="2338" w:author="doetters" w:date="2022-03-28T10:21:00Z"/>
                <w:rFonts w:eastAsia="Times New Roman"/>
                <w:sz w:val="20"/>
                <w:szCs w:val="20"/>
                <w:lang w:eastAsia="de-DE"/>
              </w:rPr>
            </w:pPr>
          </w:p>
        </w:tc>
      </w:tr>
      <w:tr w:rsidR="002E16A1" w:rsidRPr="006724BB" w14:paraId="08394416" w14:textId="77777777" w:rsidTr="008E5A99">
        <w:trPr>
          <w:trHeight w:val="300"/>
        </w:trPr>
        <w:tc>
          <w:tcPr>
            <w:tcW w:w="1074" w:type="dxa"/>
            <w:tcBorders>
              <w:top w:val="nil"/>
              <w:left w:val="nil"/>
              <w:bottom w:val="nil"/>
              <w:right w:val="nil"/>
            </w:tcBorders>
            <w:shd w:val="clear" w:color="auto" w:fill="auto"/>
            <w:noWrap/>
            <w:vAlign w:val="bottom"/>
            <w:hideMark/>
          </w:tcPr>
          <w:p w14:paraId="2F550FC1" w14:textId="77777777" w:rsidR="002E16A1" w:rsidRPr="006724BB" w:rsidRDefault="002E16A1" w:rsidP="008E5A99">
            <w:pPr>
              <w:spacing w:after="0" w:line="240" w:lineRule="auto"/>
              <w:jc w:val="center"/>
              <w:rPr>
                <w:moveTo w:id="2339"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6D4A282A" w14:textId="77777777" w:rsidR="002E16A1" w:rsidRPr="006724BB" w:rsidRDefault="002E16A1" w:rsidP="008E5A99">
            <w:pPr>
              <w:spacing w:after="0" w:line="240" w:lineRule="auto"/>
              <w:rPr>
                <w:moveTo w:id="2340" w:author="doetters" w:date="2022-03-28T10:21:00Z"/>
                <w:rFonts w:eastAsia="Times New Roman"/>
                <w:color w:val="000000"/>
                <w:sz w:val="20"/>
                <w:szCs w:val="20"/>
                <w:lang w:eastAsia="de-DE"/>
              </w:rPr>
            </w:pPr>
            <w:moveTo w:id="2341"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50F3D748" w14:textId="77777777" w:rsidR="002E16A1" w:rsidRPr="006724BB" w:rsidRDefault="002E16A1" w:rsidP="008E5A99">
            <w:pPr>
              <w:spacing w:after="0" w:line="240" w:lineRule="auto"/>
              <w:jc w:val="center"/>
              <w:rPr>
                <w:moveTo w:id="2342" w:author="doetters" w:date="2022-03-28T10:21:00Z"/>
                <w:rFonts w:eastAsia="Times New Roman"/>
                <w:color w:val="000000"/>
                <w:sz w:val="20"/>
                <w:szCs w:val="20"/>
                <w:lang w:eastAsia="de-DE"/>
              </w:rPr>
            </w:pPr>
            <w:moveTo w:id="2343" w:author="doetters" w:date="2022-03-28T10:21:00Z">
              <w:r w:rsidRPr="006724BB">
                <w:rPr>
                  <w:rFonts w:eastAsia="Times New Roman"/>
                  <w:color w:val="000000"/>
                  <w:sz w:val="20"/>
                  <w:szCs w:val="20"/>
                  <w:lang w:eastAsia="de-DE"/>
                </w:rPr>
                <w:t>2.72</w:t>
              </w:r>
            </w:moveTo>
          </w:p>
        </w:tc>
        <w:tc>
          <w:tcPr>
            <w:tcW w:w="2058" w:type="dxa"/>
            <w:tcBorders>
              <w:top w:val="nil"/>
              <w:left w:val="nil"/>
              <w:bottom w:val="nil"/>
              <w:right w:val="nil"/>
            </w:tcBorders>
            <w:shd w:val="clear" w:color="auto" w:fill="auto"/>
            <w:hideMark/>
          </w:tcPr>
          <w:p w14:paraId="3596C118" w14:textId="77777777" w:rsidR="002E16A1" w:rsidRPr="006724BB" w:rsidRDefault="002E16A1" w:rsidP="008E5A99">
            <w:pPr>
              <w:spacing w:after="0" w:line="240" w:lineRule="auto"/>
              <w:jc w:val="center"/>
              <w:rPr>
                <w:moveTo w:id="2344" w:author="doetters" w:date="2022-03-28T10:21:00Z"/>
                <w:rFonts w:eastAsia="Times New Roman"/>
                <w:color w:val="000000"/>
                <w:sz w:val="20"/>
                <w:szCs w:val="20"/>
                <w:lang w:eastAsia="de-DE"/>
              </w:rPr>
            </w:pPr>
            <w:moveTo w:id="2345" w:author="doetters" w:date="2022-03-28T10:21:00Z">
              <w:r w:rsidRPr="006724BB">
                <w:rPr>
                  <w:rFonts w:eastAsia="Times New Roman"/>
                  <w:color w:val="000000"/>
                  <w:sz w:val="20"/>
                  <w:szCs w:val="20"/>
                  <w:lang w:eastAsia="de-DE"/>
                </w:rPr>
                <w:t>-37.76 – 43.20</w:t>
              </w:r>
            </w:moveTo>
          </w:p>
        </w:tc>
        <w:tc>
          <w:tcPr>
            <w:tcW w:w="962" w:type="dxa"/>
            <w:tcBorders>
              <w:top w:val="nil"/>
              <w:left w:val="nil"/>
              <w:bottom w:val="nil"/>
              <w:right w:val="nil"/>
            </w:tcBorders>
            <w:shd w:val="clear" w:color="auto" w:fill="auto"/>
            <w:hideMark/>
          </w:tcPr>
          <w:p w14:paraId="737A8AAF" w14:textId="77777777" w:rsidR="002E16A1" w:rsidRPr="006724BB" w:rsidRDefault="002E16A1" w:rsidP="008E5A99">
            <w:pPr>
              <w:spacing w:after="0" w:line="240" w:lineRule="auto"/>
              <w:jc w:val="center"/>
              <w:rPr>
                <w:moveTo w:id="2346" w:author="doetters" w:date="2022-03-28T10:21:00Z"/>
                <w:rFonts w:eastAsia="Times New Roman"/>
                <w:color w:val="000000"/>
                <w:sz w:val="20"/>
                <w:szCs w:val="20"/>
                <w:lang w:eastAsia="de-DE"/>
              </w:rPr>
            </w:pPr>
            <w:moveTo w:id="2347" w:author="doetters" w:date="2022-03-28T10:21:00Z">
              <w:r w:rsidRPr="006724BB">
                <w:rPr>
                  <w:rFonts w:eastAsia="Times New Roman"/>
                  <w:color w:val="000000"/>
                  <w:sz w:val="20"/>
                  <w:szCs w:val="20"/>
                  <w:lang w:eastAsia="de-DE"/>
                </w:rPr>
                <w:t>0.895</w:t>
              </w:r>
            </w:moveTo>
          </w:p>
        </w:tc>
        <w:tc>
          <w:tcPr>
            <w:tcW w:w="1007" w:type="dxa"/>
            <w:tcBorders>
              <w:top w:val="nil"/>
              <w:left w:val="nil"/>
              <w:bottom w:val="nil"/>
              <w:right w:val="nil"/>
            </w:tcBorders>
            <w:shd w:val="clear" w:color="auto" w:fill="auto"/>
            <w:noWrap/>
            <w:vAlign w:val="bottom"/>
            <w:hideMark/>
          </w:tcPr>
          <w:p w14:paraId="3F275B07" w14:textId="77777777" w:rsidR="002E16A1" w:rsidRPr="006724BB" w:rsidRDefault="002E16A1" w:rsidP="008E5A99">
            <w:pPr>
              <w:spacing w:after="0" w:line="240" w:lineRule="auto"/>
              <w:jc w:val="center"/>
              <w:rPr>
                <w:moveTo w:id="2348"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3DBF455" w14:textId="77777777" w:rsidR="002E16A1" w:rsidRPr="006724BB" w:rsidRDefault="002E16A1" w:rsidP="008E5A99">
            <w:pPr>
              <w:spacing w:after="0" w:line="240" w:lineRule="auto"/>
              <w:jc w:val="center"/>
              <w:rPr>
                <w:moveTo w:id="2349" w:author="doetters" w:date="2022-03-28T10:21:00Z"/>
                <w:rFonts w:eastAsia="Times New Roman"/>
                <w:sz w:val="20"/>
                <w:szCs w:val="20"/>
                <w:lang w:eastAsia="de-DE"/>
              </w:rPr>
            </w:pPr>
          </w:p>
        </w:tc>
      </w:tr>
      <w:tr w:rsidR="002E16A1" w:rsidRPr="006724BB" w14:paraId="7AEDE69C"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17F5C65A" w14:textId="77777777" w:rsidR="002E16A1" w:rsidRPr="006724BB" w:rsidRDefault="002E16A1" w:rsidP="008E5A99">
            <w:pPr>
              <w:spacing w:after="0" w:line="240" w:lineRule="auto"/>
              <w:jc w:val="center"/>
              <w:rPr>
                <w:moveTo w:id="2350"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4AC733AD" w14:textId="77777777" w:rsidR="002E16A1" w:rsidRPr="006724BB" w:rsidRDefault="002E16A1" w:rsidP="008E5A99">
            <w:pPr>
              <w:spacing w:after="0" w:line="240" w:lineRule="auto"/>
              <w:rPr>
                <w:moveTo w:id="2351" w:author="doetters" w:date="2022-03-28T10:21:00Z"/>
                <w:rFonts w:eastAsia="Times New Roman"/>
                <w:color w:val="000000"/>
                <w:sz w:val="20"/>
                <w:szCs w:val="20"/>
                <w:lang w:eastAsia="de-DE"/>
              </w:rPr>
            </w:pPr>
            <w:moveTo w:id="2352"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57164A8A" w14:textId="77777777" w:rsidR="002E16A1" w:rsidRPr="006724BB" w:rsidRDefault="002E16A1" w:rsidP="008E5A99">
            <w:pPr>
              <w:spacing w:after="0" w:line="240" w:lineRule="auto"/>
              <w:jc w:val="center"/>
              <w:rPr>
                <w:moveTo w:id="2353" w:author="doetters" w:date="2022-03-28T10:21:00Z"/>
                <w:rFonts w:eastAsia="Times New Roman"/>
                <w:color w:val="000000"/>
                <w:sz w:val="20"/>
                <w:szCs w:val="20"/>
                <w:lang w:eastAsia="de-DE"/>
              </w:rPr>
            </w:pPr>
            <w:moveTo w:id="2354" w:author="doetters" w:date="2022-03-28T10:21:00Z">
              <w:r w:rsidRPr="006724BB">
                <w:rPr>
                  <w:rFonts w:eastAsia="Times New Roman"/>
                  <w:color w:val="000000"/>
                  <w:sz w:val="20"/>
                  <w:szCs w:val="20"/>
                  <w:lang w:eastAsia="de-DE"/>
                </w:rPr>
                <w:t>27.06</w:t>
              </w:r>
            </w:moveTo>
          </w:p>
        </w:tc>
        <w:tc>
          <w:tcPr>
            <w:tcW w:w="2058" w:type="dxa"/>
            <w:tcBorders>
              <w:top w:val="nil"/>
              <w:left w:val="nil"/>
              <w:bottom w:val="single" w:sz="4" w:space="0" w:color="auto"/>
              <w:right w:val="nil"/>
            </w:tcBorders>
            <w:shd w:val="clear" w:color="auto" w:fill="auto"/>
            <w:hideMark/>
          </w:tcPr>
          <w:p w14:paraId="0D36700B" w14:textId="77777777" w:rsidR="002E16A1" w:rsidRPr="006724BB" w:rsidRDefault="002E16A1" w:rsidP="008E5A99">
            <w:pPr>
              <w:spacing w:after="0" w:line="240" w:lineRule="auto"/>
              <w:jc w:val="center"/>
              <w:rPr>
                <w:moveTo w:id="2355" w:author="doetters" w:date="2022-03-28T10:21:00Z"/>
                <w:rFonts w:eastAsia="Times New Roman"/>
                <w:color w:val="000000"/>
                <w:sz w:val="20"/>
                <w:szCs w:val="20"/>
                <w:lang w:eastAsia="de-DE"/>
              </w:rPr>
            </w:pPr>
            <w:moveTo w:id="2356" w:author="doetters" w:date="2022-03-28T10:21:00Z">
              <w:r w:rsidRPr="006724BB">
                <w:rPr>
                  <w:rFonts w:eastAsia="Times New Roman"/>
                  <w:color w:val="000000"/>
                  <w:sz w:val="20"/>
                  <w:szCs w:val="20"/>
                  <w:lang w:eastAsia="de-DE"/>
                </w:rPr>
                <w:t>-16.99 – 71.11</w:t>
              </w:r>
            </w:moveTo>
          </w:p>
        </w:tc>
        <w:tc>
          <w:tcPr>
            <w:tcW w:w="962" w:type="dxa"/>
            <w:tcBorders>
              <w:top w:val="nil"/>
              <w:left w:val="nil"/>
              <w:bottom w:val="single" w:sz="4" w:space="0" w:color="auto"/>
              <w:right w:val="nil"/>
            </w:tcBorders>
            <w:shd w:val="clear" w:color="auto" w:fill="auto"/>
            <w:hideMark/>
          </w:tcPr>
          <w:p w14:paraId="7C751CA6" w14:textId="77777777" w:rsidR="002E16A1" w:rsidRPr="006724BB" w:rsidRDefault="002E16A1" w:rsidP="008E5A99">
            <w:pPr>
              <w:spacing w:after="0" w:line="240" w:lineRule="auto"/>
              <w:jc w:val="center"/>
              <w:rPr>
                <w:moveTo w:id="2357" w:author="doetters" w:date="2022-03-28T10:21:00Z"/>
                <w:rFonts w:eastAsia="Times New Roman"/>
                <w:color w:val="000000"/>
                <w:sz w:val="20"/>
                <w:szCs w:val="20"/>
                <w:lang w:eastAsia="de-DE"/>
              </w:rPr>
            </w:pPr>
            <w:moveTo w:id="2358" w:author="doetters" w:date="2022-03-28T10:21:00Z">
              <w:r w:rsidRPr="006724BB">
                <w:rPr>
                  <w:rFonts w:eastAsia="Times New Roman"/>
                  <w:color w:val="000000"/>
                  <w:sz w:val="20"/>
                  <w:szCs w:val="20"/>
                  <w:lang w:eastAsia="de-DE"/>
                </w:rPr>
                <w:t>0.229</w:t>
              </w:r>
            </w:moveTo>
          </w:p>
        </w:tc>
        <w:tc>
          <w:tcPr>
            <w:tcW w:w="1007" w:type="dxa"/>
            <w:tcBorders>
              <w:top w:val="nil"/>
              <w:left w:val="nil"/>
              <w:bottom w:val="single" w:sz="4" w:space="0" w:color="auto"/>
              <w:right w:val="nil"/>
            </w:tcBorders>
            <w:shd w:val="clear" w:color="auto" w:fill="auto"/>
            <w:noWrap/>
            <w:vAlign w:val="bottom"/>
            <w:hideMark/>
          </w:tcPr>
          <w:p w14:paraId="33D91786" w14:textId="77777777" w:rsidR="002E16A1" w:rsidRPr="006724BB" w:rsidRDefault="002E16A1" w:rsidP="008E5A99">
            <w:pPr>
              <w:spacing w:after="0" w:line="240" w:lineRule="auto"/>
              <w:jc w:val="center"/>
              <w:rPr>
                <w:moveTo w:id="2359"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2A68360A" w14:textId="77777777" w:rsidR="002E16A1" w:rsidRPr="006724BB" w:rsidRDefault="002E16A1" w:rsidP="008E5A99">
            <w:pPr>
              <w:spacing w:after="0" w:line="240" w:lineRule="auto"/>
              <w:jc w:val="center"/>
              <w:rPr>
                <w:moveTo w:id="2360" w:author="doetters" w:date="2022-03-28T10:21:00Z"/>
                <w:rFonts w:eastAsia="Times New Roman"/>
                <w:sz w:val="20"/>
                <w:szCs w:val="20"/>
                <w:lang w:eastAsia="de-DE"/>
              </w:rPr>
            </w:pPr>
          </w:p>
        </w:tc>
      </w:tr>
      <w:tr w:rsidR="002E16A1" w:rsidRPr="006724BB" w14:paraId="4801472A"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13B4EBBB" w14:textId="77777777" w:rsidR="002E16A1" w:rsidRPr="006724BB" w:rsidRDefault="002E16A1" w:rsidP="008E5A99">
            <w:pPr>
              <w:spacing w:after="0" w:line="240" w:lineRule="auto"/>
              <w:jc w:val="center"/>
              <w:rPr>
                <w:moveTo w:id="2361"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EC41E8E" w14:textId="77777777" w:rsidR="002E16A1" w:rsidRPr="006724BB" w:rsidRDefault="002E16A1" w:rsidP="008E5A99">
            <w:pPr>
              <w:spacing w:after="0" w:line="240" w:lineRule="auto"/>
              <w:rPr>
                <w:moveTo w:id="2362"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64D4FB36" w14:textId="77777777" w:rsidR="002E16A1" w:rsidRPr="006724BB" w:rsidRDefault="002E16A1" w:rsidP="008E5A99">
            <w:pPr>
              <w:spacing w:after="0" w:line="240" w:lineRule="auto"/>
              <w:rPr>
                <w:moveTo w:id="2363"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59B62759" w14:textId="77777777" w:rsidR="002E16A1" w:rsidRPr="006724BB" w:rsidRDefault="002E16A1" w:rsidP="008E5A99">
            <w:pPr>
              <w:spacing w:after="0" w:line="240" w:lineRule="auto"/>
              <w:jc w:val="center"/>
              <w:rPr>
                <w:moveTo w:id="2364"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3C106E47" w14:textId="77777777" w:rsidR="002E16A1" w:rsidRPr="006724BB" w:rsidRDefault="002E16A1" w:rsidP="008E5A99">
            <w:pPr>
              <w:spacing w:after="0" w:line="240" w:lineRule="auto"/>
              <w:jc w:val="center"/>
              <w:rPr>
                <w:moveTo w:id="2365"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5D6377AD" w14:textId="77777777" w:rsidR="002E16A1" w:rsidRPr="006724BB" w:rsidRDefault="002E16A1" w:rsidP="008E5A99">
            <w:pPr>
              <w:spacing w:after="0" w:line="240" w:lineRule="auto"/>
              <w:jc w:val="center"/>
              <w:rPr>
                <w:moveTo w:id="2366"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BF3188A" w14:textId="77777777" w:rsidR="002E16A1" w:rsidRPr="006724BB" w:rsidRDefault="002E16A1" w:rsidP="008E5A99">
            <w:pPr>
              <w:spacing w:after="0" w:line="240" w:lineRule="auto"/>
              <w:jc w:val="center"/>
              <w:rPr>
                <w:moveTo w:id="2367" w:author="doetters" w:date="2022-03-28T10:21:00Z"/>
                <w:rFonts w:eastAsia="Times New Roman"/>
                <w:sz w:val="20"/>
                <w:szCs w:val="20"/>
                <w:lang w:eastAsia="de-DE"/>
              </w:rPr>
            </w:pPr>
          </w:p>
        </w:tc>
      </w:tr>
      <w:tr w:rsidR="002E16A1" w:rsidRPr="006724BB" w14:paraId="149B8786" w14:textId="77777777" w:rsidTr="008E5A99">
        <w:trPr>
          <w:trHeight w:val="300"/>
        </w:trPr>
        <w:tc>
          <w:tcPr>
            <w:tcW w:w="1074" w:type="dxa"/>
            <w:tcBorders>
              <w:top w:val="nil"/>
              <w:left w:val="nil"/>
              <w:bottom w:val="nil"/>
              <w:right w:val="nil"/>
            </w:tcBorders>
            <w:shd w:val="clear" w:color="auto" w:fill="auto"/>
            <w:noWrap/>
            <w:vAlign w:val="bottom"/>
            <w:hideMark/>
          </w:tcPr>
          <w:p w14:paraId="7413F8B6" w14:textId="77777777" w:rsidR="002E16A1" w:rsidRPr="006724BB" w:rsidRDefault="002E16A1" w:rsidP="008E5A99">
            <w:pPr>
              <w:spacing w:after="0" w:line="240" w:lineRule="auto"/>
              <w:rPr>
                <w:moveTo w:id="2368" w:author="doetters" w:date="2022-03-28T10:21:00Z"/>
                <w:rFonts w:eastAsia="Times New Roman"/>
                <w:color w:val="000000"/>
                <w:sz w:val="20"/>
                <w:szCs w:val="20"/>
                <w:lang w:eastAsia="de-DE"/>
              </w:rPr>
            </w:pPr>
            <w:moveTo w:id="2369" w:author="doetters" w:date="2022-03-28T10:21:00Z">
              <w:r w:rsidRPr="006724BB">
                <w:rPr>
                  <w:rFonts w:eastAsia="Times New Roman"/>
                  <w:color w:val="000000"/>
                  <w:sz w:val="20"/>
                  <w:szCs w:val="20"/>
                  <w:lang w:eastAsia="de-DE"/>
                </w:rPr>
                <w:t>K</w:t>
              </w:r>
            </w:moveTo>
          </w:p>
        </w:tc>
        <w:tc>
          <w:tcPr>
            <w:tcW w:w="2148" w:type="dxa"/>
            <w:tcBorders>
              <w:top w:val="nil"/>
              <w:left w:val="nil"/>
              <w:bottom w:val="nil"/>
              <w:right w:val="nil"/>
            </w:tcBorders>
            <w:shd w:val="clear" w:color="auto" w:fill="auto"/>
            <w:hideMark/>
          </w:tcPr>
          <w:p w14:paraId="3D3951E2" w14:textId="77777777" w:rsidR="002E16A1" w:rsidRPr="006724BB" w:rsidRDefault="002E16A1" w:rsidP="008E5A99">
            <w:pPr>
              <w:spacing w:after="0" w:line="240" w:lineRule="auto"/>
              <w:rPr>
                <w:moveTo w:id="2370" w:author="doetters" w:date="2022-03-28T10:21:00Z"/>
                <w:rFonts w:eastAsia="Times New Roman"/>
                <w:color w:val="000000"/>
                <w:sz w:val="20"/>
                <w:szCs w:val="20"/>
                <w:lang w:eastAsia="de-DE"/>
              </w:rPr>
            </w:pPr>
            <w:moveTo w:id="2371"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5B071701" w14:textId="77777777" w:rsidR="002E16A1" w:rsidRPr="006724BB" w:rsidRDefault="002E16A1" w:rsidP="008E5A99">
            <w:pPr>
              <w:spacing w:after="0" w:line="240" w:lineRule="auto"/>
              <w:jc w:val="center"/>
              <w:rPr>
                <w:moveTo w:id="2372" w:author="doetters" w:date="2022-03-28T10:21:00Z"/>
                <w:rFonts w:eastAsia="Times New Roman"/>
                <w:color w:val="000000"/>
                <w:sz w:val="20"/>
                <w:szCs w:val="20"/>
                <w:lang w:eastAsia="de-DE"/>
              </w:rPr>
            </w:pPr>
            <w:moveTo w:id="2373" w:author="doetters" w:date="2022-03-28T10:21:00Z">
              <w:r w:rsidRPr="006724BB">
                <w:rPr>
                  <w:rFonts w:eastAsia="Times New Roman"/>
                  <w:color w:val="000000"/>
                  <w:sz w:val="20"/>
                  <w:szCs w:val="20"/>
                  <w:lang w:eastAsia="de-DE"/>
                </w:rPr>
                <w:t>15613.55</w:t>
              </w:r>
            </w:moveTo>
          </w:p>
        </w:tc>
        <w:tc>
          <w:tcPr>
            <w:tcW w:w="2058" w:type="dxa"/>
            <w:tcBorders>
              <w:top w:val="nil"/>
              <w:left w:val="nil"/>
              <w:bottom w:val="nil"/>
              <w:right w:val="nil"/>
            </w:tcBorders>
            <w:shd w:val="clear" w:color="auto" w:fill="auto"/>
            <w:hideMark/>
          </w:tcPr>
          <w:p w14:paraId="3A0A5B47" w14:textId="77777777" w:rsidR="002E16A1" w:rsidRPr="006724BB" w:rsidRDefault="002E16A1" w:rsidP="008E5A99">
            <w:pPr>
              <w:spacing w:after="0" w:line="240" w:lineRule="auto"/>
              <w:jc w:val="center"/>
              <w:rPr>
                <w:moveTo w:id="2374" w:author="doetters" w:date="2022-03-28T10:21:00Z"/>
                <w:rFonts w:eastAsia="Times New Roman"/>
                <w:color w:val="000000"/>
                <w:sz w:val="20"/>
                <w:szCs w:val="20"/>
                <w:lang w:eastAsia="de-DE"/>
              </w:rPr>
            </w:pPr>
            <w:moveTo w:id="2375" w:author="doetters" w:date="2022-03-28T10:21:00Z">
              <w:r w:rsidRPr="006724BB">
                <w:rPr>
                  <w:rFonts w:eastAsia="Times New Roman"/>
                  <w:color w:val="000000"/>
                  <w:sz w:val="20"/>
                  <w:szCs w:val="20"/>
                  <w:lang w:eastAsia="de-DE"/>
                </w:rPr>
                <w:t>13262.56 – 17964.55</w:t>
              </w:r>
            </w:moveTo>
          </w:p>
        </w:tc>
        <w:tc>
          <w:tcPr>
            <w:tcW w:w="962" w:type="dxa"/>
            <w:tcBorders>
              <w:top w:val="nil"/>
              <w:left w:val="nil"/>
              <w:bottom w:val="nil"/>
              <w:right w:val="nil"/>
            </w:tcBorders>
            <w:shd w:val="clear" w:color="auto" w:fill="auto"/>
            <w:hideMark/>
          </w:tcPr>
          <w:p w14:paraId="3A5C8B6F" w14:textId="77777777" w:rsidR="002E16A1" w:rsidRPr="006724BB" w:rsidRDefault="002E16A1" w:rsidP="008E5A99">
            <w:pPr>
              <w:spacing w:after="0" w:line="240" w:lineRule="auto"/>
              <w:jc w:val="center"/>
              <w:rPr>
                <w:moveTo w:id="2376" w:author="doetters" w:date="2022-03-28T10:21:00Z"/>
                <w:rFonts w:eastAsia="Times New Roman"/>
                <w:b/>
                <w:bCs/>
                <w:color w:val="000000"/>
                <w:sz w:val="20"/>
                <w:szCs w:val="20"/>
                <w:lang w:eastAsia="de-DE"/>
              </w:rPr>
            </w:pPr>
            <w:moveTo w:id="2377"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0B5DF699" w14:textId="77777777" w:rsidR="002E16A1" w:rsidRPr="006724BB" w:rsidRDefault="002E16A1" w:rsidP="008E5A99">
            <w:pPr>
              <w:spacing w:after="0" w:line="240" w:lineRule="auto"/>
              <w:jc w:val="center"/>
              <w:rPr>
                <w:moveTo w:id="2378" w:author="doetters" w:date="2022-03-28T10:21:00Z"/>
                <w:rFonts w:eastAsia="Times New Roman"/>
                <w:color w:val="000000"/>
                <w:sz w:val="20"/>
                <w:szCs w:val="20"/>
                <w:lang w:eastAsia="de-DE"/>
              </w:rPr>
            </w:pPr>
            <w:moveTo w:id="2379" w:author="doetters" w:date="2022-03-28T10:21:00Z">
              <w:r w:rsidRPr="006724BB">
                <w:rPr>
                  <w:rFonts w:eastAsia="Times New Roman"/>
                  <w:color w:val="000000"/>
                  <w:sz w:val="20"/>
                  <w:szCs w:val="20"/>
                  <w:lang w:eastAsia="de-DE"/>
                </w:rPr>
                <w:t>0.21</w:t>
              </w:r>
            </w:moveTo>
          </w:p>
        </w:tc>
        <w:tc>
          <w:tcPr>
            <w:tcW w:w="962" w:type="dxa"/>
            <w:tcBorders>
              <w:top w:val="nil"/>
              <w:left w:val="nil"/>
              <w:bottom w:val="nil"/>
              <w:right w:val="nil"/>
            </w:tcBorders>
            <w:shd w:val="clear" w:color="auto" w:fill="auto"/>
            <w:noWrap/>
            <w:vAlign w:val="bottom"/>
            <w:hideMark/>
          </w:tcPr>
          <w:p w14:paraId="2EC9F3D2" w14:textId="77777777" w:rsidR="002E16A1" w:rsidRPr="006724BB" w:rsidRDefault="002E16A1" w:rsidP="008E5A99">
            <w:pPr>
              <w:spacing w:after="0" w:line="240" w:lineRule="auto"/>
              <w:jc w:val="center"/>
              <w:rPr>
                <w:moveTo w:id="2380" w:author="doetters" w:date="2022-03-28T10:21:00Z"/>
                <w:rFonts w:eastAsia="Times New Roman"/>
                <w:color w:val="000000"/>
                <w:sz w:val="20"/>
                <w:szCs w:val="20"/>
                <w:lang w:eastAsia="de-DE"/>
              </w:rPr>
            </w:pPr>
            <w:moveTo w:id="2381" w:author="doetters" w:date="2022-03-28T10:21:00Z">
              <w:r w:rsidRPr="006724BB">
                <w:rPr>
                  <w:rFonts w:eastAsia="Times New Roman"/>
                  <w:color w:val="000000"/>
                  <w:sz w:val="20"/>
                  <w:szCs w:val="20"/>
                  <w:lang w:eastAsia="de-DE"/>
                </w:rPr>
                <w:t>0.5</w:t>
              </w:r>
            </w:moveTo>
          </w:p>
        </w:tc>
      </w:tr>
      <w:tr w:rsidR="002E16A1" w:rsidRPr="006724BB" w14:paraId="0B4BF7C4" w14:textId="77777777" w:rsidTr="008E5A99">
        <w:trPr>
          <w:trHeight w:val="300"/>
        </w:trPr>
        <w:tc>
          <w:tcPr>
            <w:tcW w:w="1074" w:type="dxa"/>
            <w:tcBorders>
              <w:top w:val="nil"/>
              <w:left w:val="nil"/>
              <w:bottom w:val="nil"/>
              <w:right w:val="nil"/>
            </w:tcBorders>
            <w:shd w:val="clear" w:color="auto" w:fill="auto"/>
            <w:noWrap/>
            <w:vAlign w:val="bottom"/>
            <w:hideMark/>
          </w:tcPr>
          <w:p w14:paraId="2DAAD70E" w14:textId="77777777" w:rsidR="002E16A1" w:rsidRPr="006724BB" w:rsidRDefault="002E16A1" w:rsidP="008E5A99">
            <w:pPr>
              <w:spacing w:after="0" w:line="240" w:lineRule="auto"/>
              <w:jc w:val="center"/>
              <w:rPr>
                <w:moveTo w:id="2382"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0E08F07B" w14:textId="77777777" w:rsidR="002E16A1" w:rsidRPr="006724BB" w:rsidRDefault="002E16A1" w:rsidP="008E5A99">
            <w:pPr>
              <w:spacing w:after="0" w:line="240" w:lineRule="auto"/>
              <w:rPr>
                <w:moveTo w:id="2383" w:author="doetters" w:date="2022-03-28T10:21:00Z"/>
                <w:rFonts w:eastAsia="Times New Roman"/>
                <w:color w:val="000000"/>
                <w:sz w:val="20"/>
                <w:szCs w:val="20"/>
                <w:lang w:eastAsia="de-DE"/>
              </w:rPr>
            </w:pPr>
            <w:moveTo w:id="2384"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07FE6199" w14:textId="77777777" w:rsidR="002E16A1" w:rsidRPr="006724BB" w:rsidRDefault="002E16A1" w:rsidP="008E5A99">
            <w:pPr>
              <w:spacing w:after="0" w:line="240" w:lineRule="auto"/>
              <w:jc w:val="center"/>
              <w:rPr>
                <w:moveTo w:id="2385" w:author="doetters" w:date="2022-03-28T10:21:00Z"/>
                <w:rFonts w:eastAsia="Times New Roman"/>
                <w:color w:val="000000"/>
                <w:sz w:val="20"/>
                <w:szCs w:val="20"/>
                <w:lang w:eastAsia="de-DE"/>
              </w:rPr>
            </w:pPr>
            <w:moveTo w:id="2386" w:author="doetters" w:date="2022-03-28T10:21:00Z">
              <w:r w:rsidRPr="006724BB">
                <w:rPr>
                  <w:rFonts w:eastAsia="Times New Roman"/>
                  <w:color w:val="000000"/>
                  <w:sz w:val="20"/>
                  <w:szCs w:val="20"/>
                  <w:lang w:eastAsia="de-DE"/>
                </w:rPr>
                <w:t>-622.25</w:t>
              </w:r>
            </w:moveTo>
          </w:p>
        </w:tc>
        <w:tc>
          <w:tcPr>
            <w:tcW w:w="2058" w:type="dxa"/>
            <w:tcBorders>
              <w:top w:val="nil"/>
              <w:left w:val="nil"/>
              <w:bottom w:val="nil"/>
              <w:right w:val="nil"/>
            </w:tcBorders>
            <w:shd w:val="clear" w:color="auto" w:fill="auto"/>
            <w:hideMark/>
          </w:tcPr>
          <w:p w14:paraId="44F2E5ED" w14:textId="77777777" w:rsidR="002E16A1" w:rsidRPr="006724BB" w:rsidRDefault="002E16A1" w:rsidP="008E5A99">
            <w:pPr>
              <w:spacing w:after="0" w:line="240" w:lineRule="auto"/>
              <w:jc w:val="center"/>
              <w:rPr>
                <w:moveTo w:id="2387" w:author="doetters" w:date="2022-03-28T10:21:00Z"/>
                <w:rFonts w:eastAsia="Times New Roman"/>
                <w:color w:val="000000"/>
                <w:sz w:val="20"/>
                <w:szCs w:val="20"/>
                <w:lang w:eastAsia="de-DE"/>
              </w:rPr>
            </w:pPr>
            <w:moveTo w:id="2388" w:author="doetters" w:date="2022-03-28T10:21:00Z">
              <w:r w:rsidRPr="006724BB">
                <w:rPr>
                  <w:rFonts w:eastAsia="Times New Roman"/>
                  <w:color w:val="000000"/>
                  <w:sz w:val="20"/>
                  <w:szCs w:val="20"/>
                  <w:lang w:eastAsia="de-DE"/>
                </w:rPr>
                <w:t>-3891.76 – 2647.25</w:t>
              </w:r>
            </w:moveTo>
          </w:p>
        </w:tc>
        <w:tc>
          <w:tcPr>
            <w:tcW w:w="962" w:type="dxa"/>
            <w:tcBorders>
              <w:top w:val="nil"/>
              <w:left w:val="nil"/>
              <w:bottom w:val="nil"/>
              <w:right w:val="nil"/>
            </w:tcBorders>
            <w:shd w:val="clear" w:color="auto" w:fill="auto"/>
            <w:hideMark/>
          </w:tcPr>
          <w:p w14:paraId="356B898B" w14:textId="77777777" w:rsidR="002E16A1" w:rsidRPr="006724BB" w:rsidRDefault="002E16A1" w:rsidP="008E5A99">
            <w:pPr>
              <w:spacing w:after="0" w:line="240" w:lineRule="auto"/>
              <w:jc w:val="center"/>
              <w:rPr>
                <w:moveTo w:id="2389" w:author="doetters" w:date="2022-03-28T10:21:00Z"/>
                <w:rFonts w:eastAsia="Times New Roman"/>
                <w:color w:val="000000"/>
                <w:sz w:val="20"/>
                <w:szCs w:val="20"/>
                <w:lang w:eastAsia="de-DE"/>
              </w:rPr>
            </w:pPr>
            <w:moveTo w:id="2390" w:author="doetters" w:date="2022-03-28T10:21:00Z">
              <w:r w:rsidRPr="006724BB">
                <w:rPr>
                  <w:rFonts w:eastAsia="Times New Roman"/>
                  <w:color w:val="000000"/>
                  <w:sz w:val="20"/>
                  <w:szCs w:val="20"/>
                  <w:lang w:eastAsia="de-DE"/>
                </w:rPr>
                <w:t>0.709</w:t>
              </w:r>
            </w:moveTo>
          </w:p>
        </w:tc>
        <w:tc>
          <w:tcPr>
            <w:tcW w:w="1007" w:type="dxa"/>
            <w:tcBorders>
              <w:top w:val="nil"/>
              <w:left w:val="nil"/>
              <w:bottom w:val="nil"/>
              <w:right w:val="nil"/>
            </w:tcBorders>
            <w:shd w:val="clear" w:color="auto" w:fill="auto"/>
            <w:noWrap/>
            <w:vAlign w:val="bottom"/>
            <w:hideMark/>
          </w:tcPr>
          <w:p w14:paraId="7988682B" w14:textId="77777777" w:rsidR="002E16A1" w:rsidRPr="006724BB" w:rsidRDefault="002E16A1" w:rsidP="008E5A99">
            <w:pPr>
              <w:spacing w:after="0" w:line="240" w:lineRule="auto"/>
              <w:jc w:val="center"/>
              <w:rPr>
                <w:moveTo w:id="239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1112F30" w14:textId="77777777" w:rsidR="002E16A1" w:rsidRPr="006724BB" w:rsidRDefault="002E16A1" w:rsidP="008E5A99">
            <w:pPr>
              <w:spacing w:after="0" w:line="240" w:lineRule="auto"/>
              <w:jc w:val="center"/>
              <w:rPr>
                <w:moveTo w:id="2392" w:author="doetters" w:date="2022-03-28T10:21:00Z"/>
                <w:rFonts w:eastAsia="Times New Roman"/>
                <w:sz w:val="20"/>
                <w:szCs w:val="20"/>
                <w:lang w:eastAsia="de-DE"/>
              </w:rPr>
            </w:pPr>
          </w:p>
        </w:tc>
      </w:tr>
      <w:tr w:rsidR="002E16A1" w:rsidRPr="006724BB" w14:paraId="37CAC66E" w14:textId="77777777" w:rsidTr="008E5A99">
        <w:trPr>
          <w:trHeight w:val="300"/>
        </w:trPr>
        <w:tc>
          <w:tcPr>
            <w:tcW w:w="1074" w:type="dxa"/>
            <w:tcBorders>
              <w:top w:val="nil"/>
              <w:left w:val="nil"/>
              <w:bottom w:val="nil"/>
              <w:right w:val="nil"/>
            </w:tcBorders>
            <w:shd w:val="clear" w:color="auto" w:fill="auto"/>
            <w:noWrap/>
            <w:vAlign w:val="bottom"/>
            <w:hideMark/>
          </w:tcPr>
          <w:p w14:paraId="7C6CDDF0" w14:textId="77777777" w:rsidR="002E16A1" w:rsidRPr="006724BB" w:rsidRDefault="002E16A1" w:rsidP="008E5A99">
            <w:pPr>
              <w:spacing w:after="0" w:line="240" w:lineRule="auto"/>
              <w:jc w:val="center"/>
              <w:rPr>
                <w:moveTo w:id="239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778B2D51" w14:textId="77777777" w:rsidR="002E16A1" w:rsidRPr="006724BB" w:rsidRDefault="002E16A1" w:rsidP="008E5A99">
            <w:pPr>
              <w:spacing w:after="0" w:line="240" w:lineRule="auto"/>
              <w:rPr>
                <w:moveTo w:id="2394" w:author="doetters" w:date="2022-03-28T10:21:00Z"/>
                <w:rFonts w:eastAsia="Times New Roman"/>
                <w:color w:val="000000"/>
                <w:sz w:val="20"/>
                <w:szCs w:val="20"/>
                <w:lang w:eastAsia="de-DE"/>
              </w:rPr>
            </w:pPr>
            <w:moveTo w:id="2395"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31567F07" w14:textId="77777777" w:rsidR="002E16A1" w:rsidRPr="006724BB" w:rsidRDefault="002E16A1" w:rsidP="008E5A99">
            <w:pPr>
              <w:spacing w:after="0" w:line="240" w:lineRule="auto"/>
              <w:jc w:val="center"/>
              <w:rPr>
                <w:moveTo w:id="2396" w:author="doetters" w:date="2022-03-28T10:21:00Z"/>
                <w:rFonts w:eastAsia="Times New Roman"/>
                <w:color w:val="000000"/>
                <w:sz w:val="20"/>
                <w:szCs w:val="20"/>
                <w:lang w:eastAsia="de-DE"/>
              </w:rPr>
            </w:pPr>
            <w:moveTo w:id="2397" w:author="doetters" w:date="2022-03-28T10:21:00Z">
              <w:r w:rsidRPr="006724BB">
                <w:rPr>
                  <w:rFonts w:eastAsia="Times New Roman"/>
                  <w:color w:val="000000"/>
                  <w:sz w:val="20"/>
                  <w:szCs w:val="20"/>
                  <w:lang w:eastAsia="de-DE"/>
                </w:rPr>
                <w:t>-7705.46</w:t>
              </w:r>
            </w:moveTo>
          </w:p>
        </w:tc>
        <w:tc>
          <w:tcPr>
            <w:tcW w:w="2058" w:type="dxa"/>
            <w:tcBorders>
              <w:top w:val="nil"/>
              <w:left w:val="nil"/>
              <w:bottom w:val="nil"/>
              <w:right w:val="nil"/>
            </w:tcBorders>
            <w:shd w:val="clear" w:color="auto" w:fill="auto"/>
            <w:hideMark/>
          </w:tcPr>
          <w:p w14:paraId="5E53FA18" w14:textId="77777777" w:rsidR="002E16A1" w:rsidRPr="006724BB" w:rsidRDefault="002E16A1" w:rsidP="008E5A99">
            <w:pPr>
              <w:spacing w:after="0" w:line="240" w:lineRule="auto"/>
              <w:jc w:val="center"/>
              <w:rPr>
                <w:moveTo w:id="2398" w:author="doetters" w:date="2022-03-28T10:21:00Z"/>
                <w:rFonts w:eastAsia="Times New Roman"/>
                <w:color w:val="000000"/>
                <w:sz w:val="20"/>
                <w:szCs w:val="20"/>
                <w:lang w:eastAsia="de-DE"/>
              </w:rPr>
            </w:pPr>
            <w:moveTo w:id="2399" w:author="doetters" w:date="2022-03-28T10:21:00Z">
              <w:r w:rsidRPr="006724BB">
                <w:rPr>
                  <w:rFonts w:eastAsia="Times New Roman"/>
                  <w:color w:val="000000"/>
                  <w:sz w:val="20"/>
                  <w:szCs w:val="20"/>
                  <w:lang w:eastAsia="de-DE"/>
                </w:rPr>
                <w:t>-10895.75 – -4515.18</w:t>
              </w:r>
            </w:moveTo>
          </w:p>
        </w:tc>
        <w:tc>
          <w:tcPr>
            <w:tcW w:w="962" w:type="dxa"/>
            <w:tcBorders>
              <w:top w:val="nil"/>
              <w:left w:val="nil"/>
              <w:bottom w:val="nil"/>
              <w:right w:val="nil"/>
            </w:tcBorders>
            <w:shd w:val="clear" w:color="auto" w:fill="auto"/>
            <w:hideMark/>
          </w:tcPr>
          <w:p w14:paraId="56AE60A8" w14:textId="77777777" w:rsidR="002E16A1" w:rsidRPr="006724BB" w:rsidRDefault="002E16A1" w:rsidP="008E5A99">
            <w:pPr>
              <w:spacing w:after="0" w:line="240" w:lineRule="auto"/>
              <w:jc w:val="center"/>
              <w:rPr>
                <w:moveTo w:id="2400" w:author="doetters" w:date="2022-03-28T10:21:00Z"/>
                <w:rFonts w:eastAsia="Times New Roman"/>
                <w:b/>
                <w:bCs/>
                <w:color w:val="000000"/>
                <w:sz w:val="20"/>
                <w:szCs w:val="20"/>
                <w:lang w:eastAsia="de-DE"/>
              </w:rPr>
            </w:pPr>
            <w:moveTo w:id="2401"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7ABEE31F" w14:textId="77777777" w:rsidR="002E16A1" w:rsidRPr="006724BB" w:rsidRDefault="002E16A1" w:rsidP="008E5A99">
            <w:pPr>
              <w:spacing w:after="0" w:line="240" w:lineRule="auto"/>
              <w:jc w:val="center"/>
              <w:rPr>
                <w:moveTo w:id="2402"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81C1127" w14:textId="77777777" w:rsidR="002E16A1" w:rsidRPr="006724BB" w:rsidRDefault="002E16A1" w:rsidP="008E5A99">
            <w:pPr>
              <w:spacing w:after="0" w:line="240" w:lineRule="auto"/>
              <w:jc w:val="center"/>
              <w:rPr>
                <w:moveTo w:id="2403" w:author="doetters" w:date="2022-03-28T10:21:00Z"/>
                <w:rFonts w:eastAsia="Times New Roman"/>
                <w:sz w:val="20"/>
                <w:szCs w:val="20"/>
                <w:lang w:eastAsia="de-DE"/>
              </w:rPr>
            </w:pPr>
          </w:p>
        </w:tc>
      </w:tr>
      <w:tr w:rsidR="002E16A1" w:rsidRPr="006724BB" w14:paraId="07DC89E8" w14:textId="77777777" w:rsidTr="008E5A99">
        <w:trPr>
          <w:trHeight w:val="300"/>
        </w:trPr>
        <w:tc>
          <w:tcPr>
            <w:tcW w:w="1074" w:type="dxa"/>
            <w:tcBorders>
              <w:top w:val="nil"/>
              <w:left w:val="nil"/>
              <w:bottom w:val="nil"/>
              <w:right w:val="nil"/>
            </w:tcBorders>
            <w:shd w:val="clear" w:color="auto" w:fill="auto"/>
            <w:noWrap/>
            <w:vAlign w:val="bottom"/>
            <w:hideMark/>
          </w:tcPr>
          <w:p w14:paraId="792B4BD0" w14:textId="77777777" w:rsidR="002E16A1" w:rsidRPr="006724BB" w:rsidRDefault="002E16A1" w:rsidP="008E5A99">
            <w:pPr>
              <w:spacing w:after="0" w:line="240" w:lineRule="auto"/>
              <w:jc w:val="center"/>
              <w:rPr>
                <w:moveTo w:id="2404"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0D08734F" w14:textId="77777777" w:rsidR="002E16A1" w:rsidRPr="006724BB" w:rsidRDefault="002E16A1" w:rsidP="008E5A99">
            <w:pPr>
              <w:spacing w:after="0" w:line="240" w:lineRule="auto"/>
              <w:rPr>
                <w:moveTo w:id="2405" w:author="doetters" w:date="2022-03-28T10:21:00Z"/>
                <w:rFonts w:eastAsia="Times New Roman"/>
                <w:color w:val="000000"/>
                <w:sz w:val="20"/>
                <w:szCs w:val="20"/>
                <w:lang w:eastAsia="de-DE"/>
              </w:rPr>
            </w:pPr>
            <w:moveTo w:id="2406"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183C6436" w14:textId="77777777" w:rsidR="002E16A1" w:rsidRPr="006724BB" w:rsidRDefault="002E16A1" w:rsidP="008E5A99">
            <w:pPr>
              <w:spacing w:after="0" w:line="240" w:lineRule="auto"/>
              <w:jc w:val="center"/>
              <w:rPr>
                <w:moveTo w:id="2407" w:author="doetters" w:date="2022-03-28T10:21:00Z"/>
                <w:rFonts w:eastAsia="Times New Roman"/>
                <w:color w:val="000000"/>
                <w:sz w:val="20"/>
                <w:szCs w:val="20"/>
                <w:lang w:eastAsia="de-DE"/>
              </w:rPr>
            </w:pPr>
            <w:moveTo w:id="2408" w:author="doetters" w:date="2022-03-28T10:21:00Z">
              <w:r w:rsidRPr="006724BB">
                <w:rPr>
                  <w:rFonts w:eastAsia="Times New Roman"/>
                  <w:color w:val="000000"/>
                  <w:sz w:val="20"/>
                  <w:szCs w:val="20"/>
                  <w:lang w:eastAsia="de-DE"/>
                </w:rPr>
                <w:t>245.45</w:t>
              </w:r>
            </w:moveTo>
          </w:p>
        </w:tc>
        <w:tc>
          <w:tcPr>
            <w:tcW w:w="2058" w:type="dxa"/>
            <w:tcBorders>
              <w:top w:val="nil"/>
              <w:left w:val="nil"/>
              <w:bottom w:val="nil"/>
              <w:right w:val="nil"/>
            </w:tcBorders>
            <w:shd w:val="clear" w:color="auto" w:fill="auto"/>
            <w:hideMark/>
          </w:tcPr>
          <w:p w14:paraId="5FDD1C2B" w14:textId="77777777" w:rsidR="002E16A1" w:rsidRPr="006724BB" w:rsidRDefault="002E16A1" w:rsidP="008E5A99">
            <w:pPr>
              <w:spacing w:after="0" w:line="240" w:lineRule="auto"/>
              <w:jc w:val="center"/>
              <w:rPr>
                <w:moveTo w:id="2409" w:author="doetters" w:date="2022-03-28T10:21:00Z"/>
                <w:rFonts w:eastAsia="Times New Roman"/>
                <w:color w:val="000000"/>
                <w:sz w:val="20"/>
                <w:szCs w:val="20"/>
                <w:lang w:eastAsia="de-DE"/>
              </w:rPr>
            </w:pPr>
            <w:moveTo w:id="2410" w:author="doetters" w:date="2022-03-28T10:21:00Z">
              <w:r w:rsidRPr="006724BB">
                <w:rPr>
                  <w:rFonts w:eastAsia="Times New Roman"/>
                  <w:color w:val="000000"/>
                  <w:sz w:val="20"/>
                  <w:szCs w:val="20"/>
                  <w:lang w:eastAsia="de-DE"/>
                </w:rPr>
                <w:t>-1872.23 – 2363.13</w:t>
              </w:r>
            </w:moveTo>
          </w:p>
        </w:tc>
        <w:tc>
          <w:tcPr>
            <w:tcW w:w="962" w:type="dxa"/>
            <w:tcBorders>
              <w:top w:val="nil"/>
              <w:left w:val="nil"/>
              <w:bottom w:val="nil"/>
              <w:right w:val="nil"/>
            </w:tcBorders>
            <w:shd w:val="clear" w:color="auto" w:fill="auto"/>
            <w:hideMark/>
          </w:tcPr>
          <w:p w14:paraId="408E926F" w14:textId="77777777" w:rsidR="002E16A1" w:rsidRPr="006724BB" w:rsidRDefault="002E16A1" w:rsidP="008E5A99">
            <w:pPr>
              <w:spacing w:after="0" w:line="240" w:lineRule="auto"/>
              <w:jc w:val="center"/>
              <w:rPr>
                <w:moveTo w:id="2411" w:author="doetters" w:date="2022-03-28T10:21:00Z"/>
                <w:rFonts w:eastAsia="Times New Roman"/>
                <w:color w:val="000000"/>
                <w:sz w:val="20"/>
                <w:szCs w:val="20"/>
                <w:lang w:eastAsia="de-DE"/>
              </w:rPr>
            </w:pPr>
            <w:moveTo w:id="2412" w:author="doetters" w:date="2022-03-28T10:21:00Z">
              <w:r w:rsidRPr="006724BB">
                <w:rPr>
                  <w:rFonts w:eastAsia="Times New Roman"/>
                  <w:color w:val="000000"/>
                  <w:sz w:val="20"/>
                  <w:szCs w:val="20"/>
                  <w:lang w:eastAsia="de-DE"/>
                </w:rPr>
                <w:t>0.82</w:t>
              </w:r>
            </w:moveTo>
          </w:p>
        </w:tc>
        <w:tc>
          <w:tcPr>
            <w:tcW w:w="1007" w:type="dxa"/>
            <w:tcBorders>
              <w:top w:val="nil"/>
              <w:left w:val="nil"/>
              <w:bottom w:val="nil"/>
              <w:right w:val="nil"/>
            </w:tcBorders>
            <w:shd w:val="clear" w:color="auto" w:fill="auto"/>
            <w:noWrap/>
            <w:vAlign w:val="bottom"/>
            <w:hideMark/>
          </w:tcPr>
          <w:p w14:paraId="38948CFC" w14:textId="77777777" w:rsidR="002E16A1" w:rsidRPr="006724BB" w:rsidRDefault="002E16A1" w:rsidP="008E5A99">
            <w:pPr>
              <w:spacing w:after="0" w:line="240" w:lineRule="auto"/>
              <w:jc w:val="center"/>
              <w:rPr>
                <w:moveTo w:id="2413"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5F15F29" w14:textId="77777777" w:rsidR="002E16A1" w:rsidRPr="006724BB" w:rsidRDefault="002E16A1" w:rsidP="008E5A99">
            <w:pPr>
              <w:spacing w:after="0" w:line="240" w:lineRule="auto"/>
              <w:jc w:val="center"/>
              <w:rPr>
                <w:moveTo w:id="2414" w:author="doetters" w:date="2022-03-28T10:21:00Z"/>
                <w:rFonts w:eastAsia="Times New Roman"/>
                <w:sz w:val="20"/>
                <w:szCs w:val="20"/>
                <w:lang w:eastAsia="de-DE"/>
              </w:rPr>
            </w:pPr>
          </w:p>
        </w:tc>
      </w:tr>
      <w:tr w:rsidR="002E16A1" w:rsidRPr="006724BB" w14:paraId="2B18D3A0" w14:textId="77777777" w:rsidTr="008E5A99">
        <w:trPr>
          <w:trHeight w:val="300"/>
        </w:trPr>
        <w:tc>
          <w:tcPr>
            <w:tcW w:w="1074" w:type="dxa"/>
            <w:tcBorders>
              <w:top w:val="nil"/>
              <w:left w:val="nil"/>
              <w:bottom w:val="nil"/>
              <w:right w:val="nil"/>
            </w:tcBorders>
            <w:shd w:val="clear" w:color="auto" w:fill="auto"/>
            <w:noWrap/>
            <w:vAlign w:val="bottom"/>
            <w:hideMark/>
          </w:tcPr>
          <w:p w14:paraId="32A32CE0" w14:textId="77777777" w:rsidR="002E16A1" w:rsidRPr="006724BB" w:rsidRDefault="002E16A1" w:rsidP="008E5A99">
            <w:pPr>
              <w:spacing w:after="0" w:line="240" w:lineRule="auto"/>
              <w:jc w:val="center"/>
              <w:rPr>
                <w:moveTo w:id="241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38FD4B91" w14:textId="77777777" w:rsidR="002E16A1" w:rsidRPr="006724BB" w:rsidRDefault="002E16A1" w:rsidP="008E5A99">
            <w:pPr>
              <w:spacing w:after="0" w:line="240" w:lineRule="auto"/>
              <w:rPr>
                <w:moveTo w:id="2416" w:author="doetters" w:date="2022-03-28T10:21:00Z"/>
                <w:rFonts w:eastAsia="Times New Roman"/>
                <w:color w:val="000000"/>
                <w:sz w:val="20"/>
                <w:szCs w:val="20"/>
                <w:lang w:eastAsia="de-DE"/>
              </w:rPr>
            </w:pPr>
            <w:moveTo w:id="2417"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6848CA5F" w14:textId="77777777" w:rsidR="002E16A1" w:rsidRPr="006724BB" w:rsidRDefault="002E16A1" w:rsidP="008E5A99">
            <w:pPr>
              <w:spacing w:after="0" w:line="240" w:lineRule="auto"/>
              <w:jc w:val="center"/>
              <w:rPr>
                <w:moveTo w:id="2418" w:author="doetters" w:date="2022-03-28T10:21:00Z"/>
                <w:rFonts w:eastAsia="Times New Roman"/>
                <w:color w:val="000000"/>
                <w:sz w:val="20"/>
                <w:szCs w:val="20"/>
                <w:lang w:eastAsia="de-DE"/>
              </w:rPr>
            </w:pPr>
            <w:moveTo w:id="2419" w:author="doetters" w:date="2022-03-28T10:21:00Z">
              <w:r w:rsidRPr="006724BB">
                <w:rPr>
                  <w:rFonts w:eastAsia="Times New Roman"/>
                  <w:color w:val="000000"/>
                  <w:sz w:val="20"/>
                  <w:szCs w:val="20"/>
                  <w:lang w:eastAsia="de-DE"/>
                </w:rPr>
                <w:t>479</w:t>
              </w:r>
            </w:moveTo>
          </w:p>
        </w:tc>
        <w:tc>
          <w:tcPr>
            <w:tcW w:w="2058" w:type="dxa"/>
            <w:tcBorders>
              <w:top w:val="nil"/>
              <w:left w:val="nil"/>
              <w:bottom w:val="nil"/>
              <w:right w:val="nil"/>
            </w:tcBorders>
            <w:shd w:val="clear" w:color="auto" w:fill="auto"/>
            <w:hideMark/>
          </w:tcPr>
          <w:p w14:paraId="4B889067" w14:textId="77777777" w:rsidR="002E16A1" w:rsidRPr="006724BB" w:rsidRDefault="002E16A1" w:rsidP="008E5A99">
            <w:pPr>
              <w:spacing w:after="0" w:line="240" w:lineRule="auto"/>
              <w:jc w:val="center"/>
              <w:rPr>
                <w:moveTo w:id="2420" w:author="doetters" w:date="2022-03-28T10:21:00Z"/>
                <w:rFonts w:eastAsia="Times New Roman"/>
                <w:color w:val="000000"/>
                <w:sz w:val="20"/>
                <w:szCs w:val="20"/>
                <w:lang w:eastAsia="de-DE"/>
              </w:rPr>
            </w:pPr>
            <w:moveTo w:id="2421" w:author="doetters" w:date="2022-03-28T10:21:00Z">
              <w:r w:rsidRPr="006724BB">
                <w:rPr>
                  <w:rFonts w:eastAsia="Times New Roman"/>
                  <w:color w:val="000000"/>
                  <w:sz w:val="20"/>
                  <w:szCs w:val="20"/>
                  <w:lang w:eastAsia="de-DE"/>
                </w:rPr>
                <w:t>-1245.70 – 2203.70</w:t>
              </w:r>
            </w:moveTo>
          </w:p>
        </w:tc>
        <w:tc>
          <w:tcPr>
            <w:tcW w:w="962" w:type="dxa"/>
            <w:tcBorders>
              <w:top w:val="nil"/>
              <w:left w:val="nil"/>
              <w:bottom w:val="nil"/>
              <w:right w:val="nil"/>
            </w:tcBorders>
            <w:shd w:val="clear" w:color="auto" w:fill="auto"/>
            <w:hideMark/>
          </w:tcPr>
          <w:p w14:paraId="51189CDA" w14:textId="77777777" w:rsidR="002E16A1" w:rsidRPr="006724BB" w:rsidRDefault="002E16A1" w:rsidP="008E5A99">
            <w:pPr>
              <w:spacing w:after="0" w:line="240" w:lineRule="auto"/>
              <w:jc w:val="center"/>
              <w:rPr>
                <w:moveTo w:id="2422" w:author="doetters" w:date="2022-03-28T10:21:00Z"/>
                <w:rFonts w:eastAsia="Times New Roman"/>
                <w:color w:val="000000"/>
                <w:sz w:val="20"/>
                <w:szCs w:val="20"/>
                <w:lang w:eastAsia="de-DE"/>
              </w:rPr>
            </w:pPr>
            <w:moveTo w:id="2423" w:author="doetters" w:date="2022-03-28T10:21:00Z">
              <w:r w:rsidRPr="006724BB">
                <w:rPr>
                  <w:rFonts w:eastAsia="Times New Roman"/>
                  <w:color w:val="000000"/>
                  <w:sz w:val="20"/>
                  <w:szCs w:val="20"/>
                  <w:lang w:eastAsia="de-DE"/>
                </w:rPr>
                <w:t>0.586</w:t>
              </w:r>
            </w:moveTo>
          </w:p>
        </w:tc>
        <w:tc>
          <w:tcPr>
            <w:tcW w:w="1007" w:type="dxa"/>
            <w:tcBorders>
              <w:top w:val="nil"/>
              <w:left w:val="nil"/>
              <w:bottom w:val="nil"/>
              <w:right w:val="nil"/>
            </w:tcBorders>
            <w:shd w:val="clear" w:color="auto" w:fill="auto"/>
            <w:noWrap/>
            <w:vAlign w:val="bottom"/>
            <w:hideMark/>
          </w:tcPr>
          <w:p w14:paraId="38464471" w14:textId="77777777" w:rsidR="002E16A1" w:rsidRPr="006724BB" w:rsidRDefault="002E16A1" w:rsidP="008E5A99">
            <w:pPr>
              <w:spacing w:after="0" w:line="240" w:lineRule="auto"/>
              <w:jc w:val="center"/>
              <w:rPr>
                <w:moveTo w:id="2424"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ABC7671" w14:textId="77777777" w:rsidR="002E16A1" w:rsidRPr="006724BB" w:rsidRDefault="002E16A1" w:rsidP="008E5A99">
            <w:pPr>
              <w:spacing w:after="0" w:line="240" w:lineRule="auto"/>
              <w:jc w:val="center"/>
              <w:rPr>
                <w:moveTo w:id="2425" w:author="doetters" w:date="2022-03-28T10:21:00Z"/>
                <w:rFonts w:eastAsia="Times New Roman"/>
                <w:sz w:val="20"/>
                <w:szCs w:val="20"/>
                <w:lang w:eastAsia="de-DE"/>
              </w:rPr>
            </w:pPr>
          </w:p>
        </w:tc>
      </w:tr>
      <w:tr w:rsidR="002E16A1" w:rsidRPr="006724BB" w14:paraId="4C94B32E"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727B5D4A" w14:textId="77777777" w:rsidR="002E16A1" w:rsidRPr="006724BB" w:rsidRDefault="002E16A1" w:rsidP="008E5A99">
            <w:pPr>
              <w:spacing w:after="0" w:line="240" w:lineRule="auto"/>
              <w:jc w:val="center"/>
              <w:rPr>
                <w:moveTo w:id="2426"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1B6DA9F" w14:textId="77777777" w:rsidR="002E16A1" w:rsidRPr="006724BB" w:rsidRDefault="002E16A1" w:rsidP="008E5A99">
            <w:pPr>
              <w:spacing w:after="0" w:line="240" w:lineRule="auto"/>
              <w:rPr>
                <w:moveTo w:id="2427" w:author="doetters" w:date="2022-03-28T10:21:00Z"/>
                <w:rFonts w:eastAsia="Times New Roman"/>
                <w:color w:val="000000"/>
                <w:sz w:val="20"/>
                <w:szCs w:val="20"/>
                <w:lang w:eastAsia="de-DE"/>
              </w:rPr>
            </w:pPr>
            <w:moveTo w:id="2428"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5EEDA741" w14:textId="77777777" w:rsidR="002E16A1" w:rsidRPr="006724BB" w:rsidRDefault="002E16A1" w:rsidP="008E5A99">
            <w:pPr>
              <w:spacing w:after="0" w:line="240" w:lineRule="auto"/>
              <w:jc w:val="center"/>
              <w:rPr>
                <w:moveTo w:id="2429" w:author="doetters" w:date="2022-03-28T10:21:00Z"/>
                <w:rFonts w:eastAsia="Times New Roman"/>
                <w:color w:val="000000"/>
                <w:sz w:val="20"/>
                <w:szCs w:val="20"/>
                <w:lang w:eastAsia="de-DE"/>
              </w:rPr>
            </w:pPr>
            <w:moveTo w:id="2430" w:author="doetters" w:date="2022-03-28T10:21:00Z">
              <w:r w:rsidRPr="006724BB">
                <w:rPr>
                  <w:rFonts w:eastAsia="Times New Roman"/>
                  <w:color w:val="000000"/>
                  <w:sz w:val="20"/>
                  <w:szCs w:val="20"/>
                  <w:lang w:eastAsia="de-DE"/>
                </w:rPr>
                <w:t>-849.18</w:t>
              </w:r>
            </w:moveTo>
          </w:p>
        </w:tc>
        <w:tc>
          <w:tcPr>
            <w:tcW w:w="2058" w:type="dxa"/>
            <w:tcBorders>
              <w:top w:val="nil"/>
              <w:left w:val="nil"/>
              <w:bottom w:val="single" w:sz="4" w:space="0" w:color="auto"/>
              <w:right w:val="nil"/>
            </w:tcBorders>
            <w:shd w:val="clear" w:color="auto" w:fill="auto"/>
            <w:hideMark/>
          </w:tcPr>
          <w:p w14:paraId="5E3649DF" w14:textId="77777777" w:rsidR="002E16A1" w:rsidRPr="006724BB" w:rsidRDefault="002E16A1" w:rsidP="008E5A99">
            <w:pPr>
              <w:spacing w:after="0" w:line="240" w:lineRule="auto"/>
              <w:jc w:val="center"/>
              <w:rPr>
                <w:moveTo w:id="2431" w:author="doetters" w:date="2022-03-28T10:21:00Z"/>
                <w:rFonts w:eastAsia="Times New Roman"/>
                <w:color w:val="000000"/>
                <w:sz w:val="20"/>
                <w:szCs w:val="20"/>
                <w:lang w:eastAsia="de-DE"/>
              </w:rPr>
            </w:pPr>
            <w:moveTo w:id="2432" w:author="doetters" w:date="2022-03-28T10:21:00Z">
              <w:r w:rsidRPr="006724BB">
                <w:rPr>
                  <w:rFonts w:eastAsia="Times New Roman"/>
                  <w:color w:val="000000"/>
                  <w:sz w:val="20"/>
                  <w:szCs w:val="20"/>
                  <w:lang w:eastAsia="de-DE"/>
                </w:rPr>
                <w:t>-2742.32 – 1043.96</w:t>
              </w:r>
            </w:moveTo>
          </w:p>
        </w:tc>
        <w:tc>
          <w:tcPr>
            <w:tcW w:w="962" w:type="dxa"/>
            <w:tcBorders>
              <w:top w:val="nil"/>
              <w:left w:val="nil"/>
              <w:bottom w:val="single" w:sz="4" w:space="0" w:color="auto"/>
              <w:right w:val="nil"/>
            </w:tcBorders>
            <w:shd w:val="clear" w:color="auto" w:fill="auto"/>
            <w:hideMark/>
          </w:tcPr>
          <w:p w14:paraId="63BCD803" w14:textId="77777777" w:rsidR="002E16A1" w:rsidRPr="006724BB" w:rsidRDefault="002E16A1" w:rsidP="008E5A99">
            <w:pPr>
              <w:spacing w:after="0" w:line="240" w:lineRule="auto"/>
              <w:jc w:val="center"/>
              <w:rPr>
                <w:moveTo w:id="2433" w:author="doetters" w:date="2022-03-28T10:21:00Z"/>
                <w:rFonts w:eastAsia="Times New Roman"/>
                <w:color w:val="000000"/>
                <w:sz w:val="20"/>
                <w:szCs w:val="20"/>
                <w:lang w:eastAsia="de-DE"/>
              </w:rPr>
            </w:pPr>
            <w:moveTo w:id="2434" w:author="doetters" w:date="2022-03-28T10:21:00Z">
              <w:r w:rsidRPr="006724BB">
                <w:rPr>
                  <w:rFonts w:eastAsia="Times New Roman"/>
                  <w:color w:val="000000"/>
                  <w:sz w:val="20"/>
                  <w:szCs w:val="20"/>
                  <w:lang w:eastAsia="de-DE"/>
                </w:rPr>
                <w:t>0.379</w:t>
              </w:r>
            </w:moveTo>
          </w:p>
        </w:tc>
        <w:tc>
          <w:tcPr>
            <w:tcW w:w="1007" w:type="dxa"/>
            <w:tcBorders>
              <w:top w:val="nil"/>
              <w:left w:val="nil"/>
              <w:bottom w:val="single" w:sz="4" w:space="0" w:color="auto"/>
              <w:right w:val="nil"/>
            </w:tcBorders>
            <w:shd w:val="clear" w:color="auto" w:fill="auto"/>
            <w:noWrap/>
            <w:vAlign w:val="bottom"/>
            <w:hideMark/>
          </w:tcPr>
          <w:p w14:paraId="5EB7C96C" w14:textId="77777777" w:rsidR="002E16A1" w:rsidRPr="006724BB" w:rsidRDefault="002E16A1" w:rsidP="008E5A99">
            <w:pPr>
              <w:spacing w:after="0" w:line="240" w:lineRule="auto"/>
              <w:jc w:val="center"/>
              <w:rPr>
                <w:moveTo w:id="2435"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4BB7285F" w14:textId="77777777" w:rsidR="002E16A1" w:rsidRPr="006724BB" w:rsidRDefault="002E16A1" w:rsidP="008E5A99">
            <w:pPr>
              <w:spacing w:after="0" w:line="240" w:lineRule="auto"/>
              <w:jc w:val="center"/>
              <w:rPr>
                <w:moveTo w:id="2436" w:author="doetters" w:date="2022-03-28T10:21:00Z"/>
                <w:rFonts w:eastAsia="Times New Roman"/>
                <w:sz w:val="20"/>
                <w:szCs w:val="20"/>
                <w:lang w:eastAsia="de-DE"/>
              </w:rPr>
            </w:pPr>
          </w:p>
        </w:tc>
      </w:tr>
      <w:tr w:rsidR="002E16A1" w:rsidRPr="006724BB" w14:paraId="2DB019BB"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7FAAD069" w14:textId="77777777" w:rsidR="002E16A1" w:rsidRPr="006724BB" w:rsidRDefault="002E16A1" w:rsidP="008E5A99">
            <w:pPr>
              <w:spacing w:after="0" w:line="240" w:lineRule="auto"/>
              <w:jc w:val="center"/>
              <w:rPr>
                <w:moveTo w:id="2437"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570A5124" w14:textId="77777777" w:rsidR="002E16A1" w:rsidRPr="006724BB" w:rsidRDefault="002E16A1" w:rsidP="008E5A99">
            <w:pPr>
              <w:spacing w:after="0" w:line="240" w:lineRule="auto"/>
              <w:rPr>
                <w:moveTo w:id="2438"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41D7BBCD" w14:textId="77777777" w:rsidR="002E16A1" w:rsidRPr="006724BB" w:rsidRDefault="002E16A1" w:rsidP="008E5A99">
            <w:pPr>
              <w:spacing w:after="0" w:line="240" w:lineRule="auto"/>
              <w:rPr>
                <w:moveTo w:id="2439"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0C4C8CA1" w14:textId="77777777" w:rsidR="002E16A1" w:rsidRPr="006724BB" w:rsidRDefault="002E16A1" w:rsidP="008E5A99">
            <w:pPr>
              <w:spacing w:after="0" w:line="240" w:lineRule="auto"/>
              <w:jc w:val="center"/>
              <w:rPr>
                <w:moveTo w:id="2440"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FBBB834" w14:textId="77777777" w:rsidR="002E16A1" w:rsidRPr="006724BB" w:rsidRDefault="002E16A1" w:rsidP="008E5A99">
            <w:pPr>
              <w:spacing w:after="0" w:line="240" w:lineRule="auto"/>
              <w:jc w:val="center"/>
              <w:rPr>
                <w:moveTo w:id="2441"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0F969A2E" w14:textId="77777777" w:rsidR="002E16A1" w:rsidRPr="006724BB" w:rsidRDefault="002E16A1" w:rsidP="008E5A99">
            <w:pPr>
              <w:spacing w:after="0" w:line="240" w:lineRule="auto"/>
              <w:jc w:val="center"/>
              <w:rPr>
                <w:moveTo w:id="2442"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FA590C8" w14:textId="77777777" w:rsidR="002E16A1" w:rsidRPr="006724BB" w:rsidRDefault="002E16A1" w:rsidP="008E5A99">
            <w:pPr>
              <w:spacing w:after="0" w:line="240" w:lineRule="auto"/>
              <w:jc w:val="center"/>
              <w:rPr>
                <w:moveTo w:id="2443" w:author="doetters" w:date="2022-03-28T10:21:00Z"/>
                <w:rFonts w:eastAsia="Times New Roman"/>
                <w:sz w:val="20"/>
                <w:szCs w:val="20"/>
                <w:lang w:eastAsia="de-DE"/>
              </w:rPr>
            </w:pPr>
          </w:p>
        </w:tc>
      </w:tr>
      <w:tr w:rsidR="002E16A1" w:rsidRPr="006724BB" w14:paraId="039D97F4" w14:textId="77777777" w:rsidTr="008E5A99">
        <w:trPr>
          <w:trHeight w:val="300"/>
        </w:trPr>
        <w:tc>
          <w:tcPr>
            <w:tcW w:w="1074" w:type="dxa"/>
            <w:tcBorders>
              <w:top w:val="nil"/>
              <w:left w:val="nil"/>
              <w:bottom w:val="nil"/>
              <w:right w:val="nil"/>
            </w:tcBorders>
            <w:shd w:val="clear" w:color="auto" w:fill="auto"/>
            <w:noWrap/>
            <w:vAlign w:val="bottom"/>
            <w:hideMark/>
          </w:tcPr>
          <w:p w14:paraId="57D7E2F0" w14:textId="77777777" w:rsidR="002E16A1" w:rsidRPr="006724BB" w:rsidRDefault="002E16A1" w:rsidP="008E5A99">
            <w:pPr>
              <w:spacing w:after="0" w:line="240" w:lineRule="auto"/>
              <w:rPr>
                <w:moveTo w:id="2444" w:author="doetters" w:date="2022-03-28T10:21:00Z"/>
                <w:rFonts w:eastAsia="Times New Roman"/>
                <w:color w:val="000000"/>
                <w:sz w:val="20"/>
                <w:szCs w:val="20"/>
                <w:lang w:eastAsia="de-DE"/>
              </w:rPr>
            </w:pPr>
            <w:moveTo w:id="2445" w:author="doetters" w:date="2022-03-28T10:21:00Z">
              <w:r w:rsidRPr="006724BB">
                <w:rPr>
                  <w:rFonts w:eastAsia="Times New Roman"/>
                  <w:color w:val="000000"/>
                  <w:sz w:val="20"/>
                  <w:szCs w:val="20"/>
                  <w:lang w:eastAsia="de-DE"/>
                </w:rPr>
                <w:t>Mg</w:t>
              </w:r>
            </w:moveTo>
          </w:p>
        </w:tc>
        <w:tc>
          <w:tcPr>
            <w:tcW w:w="2148" w:type="dxa"/>
            <w:tcBorders>
              <w:top w:val="nil"/>
              <w:left w:val="nil"/>
              <w:bottom w:val="nil"/>
              <w:right w:val="nil"/>
            </w:tcBorders>
            <w:shd w:val="clear" w:color="auto" w:fill="auto"/>
            <w:hideMark/>
          </w:tcPr>
          <w:p w14:paraId="102A0062" w14:textId="77777777" w:rsidR="002E16A1" w:rsidRPr="006724BB" w:rsidRDefault="002E16A1" w:rsidP="008E5A99">
            <w:pPr>
              <w:spacing w:after="0" w:line="240" w:lineRule="auto"/>
              <w:rPr>
                <w:moveTo w:id="2446" w:author="doetters" w:date="2022-03-28T10:21:00Z"/>
                <w:rFonts w:eastAsia="Times New Roman"/>
                <w:color w:val="000000"/>
                <w:sz w:val="20"/>
                <w:szCs w:val="20"/>
                <w:lang w:eastAsia="de-DE"/>
              </w:rPr>
            </w:pPr>
            <w:moveTo w:id="2447"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365D785C" w14:textId="77777777" w:rsidR="002E16A1" w:rsidRPr="006724BB" w:rsidRDefault="002E16A1" w:rsidP="008E5A99">
            <w:pPr>
              <w:spacing w:after="0" w:line="240" w:lineRule="auto"/>
              <w:jc w:val="center"/>
              <w:rPr>
                <w:moveTo w:id="2448" w:author="doetters" w:date="2022-03-28T10:21:00Z"/>
                <w:rFonts w:eastAsia="Times New Roman"/>
                <w:color w:val="000000"/>
                <w:sz w:val="20"/>
                <w:szCs w:val="20"/>
                <w:lang w:eastAsia="de-DE"/>
              </w:rPr>
            </w:pPr>
            <w:moveTo w:id="2449" w:author="doetters" w:date="2022-03-28T10:21:00Z">
              <w:r w:rsidRPr="006724BB">
                <w:rPr>
                  <w:rFonts w:eastAsia="Times New Roman"/>
                  <w:color w:val="000000"/>
                  <w:sz w:val="20"/>
                  <w:szCs w:val="20"/>
                  <w:lang w:eastAsia="de-DE"/>
                </w:rPr>
                <w:t>2997.27</w:t>
              </w:r>
            </w:moveTo>
          </w:p>
        </w:tc>
        <w:tc>
          <w:tcPr>
            <w:tcW w:w="2058" w:type="dxa"/>
            <w:tcBorders>
              <w:top w:val="nil"/>
              <w:left w:val="nil"/>
              <w:bottom w:val="nil"/>
              <w:right w:val="nil"/>
            </w:tcBorders>
            <w:shd w:val="clear" w:color="auto" w:fill="auto"/>
            <w:hideMark/>
          </w:tcPr>
          <w:p w14:paraId="3ADF2336" w14:textId="77777777" w:rsidR="002E16A1" w:rsidRPr="006724BB" w:rsidRDefault="002E16A1" w:rsidP="008E5A99">
            <w:pPr>
              <w:spacing w:after="0" w:line="240" w:lineRule="auto"/>
              <w:jc w:val="center"/>
              <w:rPr>
                <w:moveTo w:id="2450" w:author="doetters" w:date="2022-03-28T10:21:00Z"/>
                <w:rFonts w:eastAsia="Times New Roman"/>
                <w:color w:val="000000"/>
                <w:sz w:val="20"/>
                <w:szCs w:val="20"/>
                <w:lang w:eastAsia="de-DE"/>
              </w:rPr>
            </w:pPr>
            <w:moveTo w:id="2451" w:author="doetters" w:date="2022-03-28T10:21:00Z">
              <w:r w:rsidRPr="006724BB">
                <w:rPr>
                  <w:rFonts w:eastAsia="Times New Roman"/>
                  <w:color w:val="000000"/>
                  <w:sz w:val="20"/>
                  <w:szCs w:val="20"/>
                  <w:lang w:eastAsia="de-DE"/>
                </w:rPr>
                <w:t>2548.51 – 3446.03</w:t>
              </w:r>
            </w:moveTo>
          </w:p>
        </w:tc>
        <w:tc>
          <w:tcPr>
            <w:tcW w:w="962" w:type="dxa"/>
            <w:tcBorders>
              <w:top w:val="nil"/>
              <w:left w:val="nil"/>
              <w:bottom w:val="nil"/>
              <w:right w:val="nil"/>
            </w:tcBorders>
            <w:shd w:val="clear" w:color="auto" w:fill="auto"/>
            <w:hideMark/>
          </w:tcPr>
          <w:p w14:paraId="1D569487" w14:textId="77777777" w:rsidR="002E16A1" w:rsidRPr="006724BB" w:rsidRDefault="002E16A1" w:rsidP="008E5A99">
            <w:pPr>
              <w:spacing w:after="0" w:line="240" w:lineRule="auto"/>
              <w:jc w:val="center"/>
              <w:rPr>
                <w:moveTo w:id="2452" w:author="doetters" w:date="2022-03-28T10:21:00Z"/>
                <w:rFonts w:eastAsia="Times New Roman"/>
                <w:b/>
                <w:bCs/>
                <w:color w:val="000000"/>
                <w:sz w:val="20"/>
                <w:szCs w:val="20"/>
                <w:lang w:eastAsia="de-DE"/>
              </w:rPr>
            </w:pPr>
            <w:moveTo w:id="2453"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1D8CC494" w14:textId="77777777" w:rsidR="002E16A1" w:rsidRPr="006724BB" w:rsidRDefault="002E16A1" w:rsidP="008E5A99">
            <w:pPr>
              <w:spacing w:after="0" w:line="240" w:lineRule="auto"/>
              <w:jc w:val="center"/>
              <w:rPr>
                <w:moveTo w:id="2454" w:author="doetters" w:date="2022-03-28T10:21:00Z"/>
                <w:rFonts w:eastAsia="Times New Roman"/>
                <w:color w:val="000000"/>
                <w:sz w:val="20"/>
                <w:szCs w:val="20"/>
                <w:lang w:eastAsia="de-DE"/>
              </w:rPr>
            </w:pPr>
            <w:moveTo w:id="2455" w:author="doetters" w:date="2022-03-28T10:21:00Z">
              <w:r w:rsidRPr="006724BB">
                <w:rPr>
                  <w:rFonts w:eastAsia="Times New Roman"/>
                  <w:color w:val="000000"/>
                  <w:sz w:val="20"/>
                  <w:szCs w:val="20"/>
                  <w:lang w:eastAsia="de-DE"/>
                </w:rPr>
                <w:t>0.25</w:t>
              </w:r>
            </w:moveTo>
          </w:p>
        </w:tc>
        <w:tc>
          <w:tcPr>
            <w:tcW w:w="962" w:type="dxa"/>
            <w:tcBorders>
              <w:top w:val="nil"/>
              <w:left w:val="nil"/>
              <w:bottom w:val="nil"/>
              <w:right w:val="nil"/>
            </w:tcBorders>
            <w:shd w:val="clear" w:color="auto" w:fill="auto"/>
            <w:noWrap/>
            <w:vAlign w:val="bottom"/>
            <w:hideMark/>
          </w:tcPr>
          <w:p w14:paraId="3C5E2AD2" w14:textId="77777777" w:rsidR="002E16A1" w:rsidRPr="006724BB" w:rsidRDefault="002E16A1" w:rsidP="008E5A99">
            <w:pPr>
              <w:spacing w:after="0" w:line="240" w:lineRule="auto"/>
              <w:jc w:val="center"/>
              <w:rPr>
                <w:moveTo w:id="2456" w:author="doetters" w:date="2022-03-28T10:21:00Z"/>
                <w:rFonts w:eastAsia="Times New Roman"/>
                <w:color w:val="000000"/>
                <w:sz w:val="20"/>
                <w:szCs w:val="20"/>
                <w:lang w:eastAsia="de-DE"/>
              </w:rPr>
            </w:pPr>
            <w:moveTo w:id="2457" w:author="doetters" w:date="2022-03-28T10:21:00Z">
              <w:r w:rsidRPr="006724BB">
                <w:rPr>
                  <w:rFonts w:eastAsia="Times New Roman"/>
                  <w:color w:val="000000"/>
                  <w:sz w:val="20"/>
                  <w:szCs w:val="20"/>
                  <w:lang w:eastAsia="de-DE"/>
                </w:rPr>
                <w:t>0.38</w:t>
              </w:r>
            </w:moveTo>
          </w:p>
        </w:tc>
      </w:tr>
      <w:tr w:rsidR="002E16A1" w:rsidRPr="006724BB" w14:paraId="7064D6A0" w14:textId="77777777" w:rsidTr="008E5A99">
        <w:trPr>
          <w:trHeight w:val="300"/>
        </w:trPr>
        <w:tc>
          <w:tcPr>
            <w:tcW w:w="1074" w:type="dxa"/>
            <w:tcBorders>
              <w:top w:val="nil"/>
              <w:left w:val="nil"/>
              <w:bottom w:val="nil"/>
              <w:right w:val="nil"/>
            </w:tcBorders>
            <w:shd w:val="clear" w:color="auto" w:fill="auto"/>
            <w:noWrap/>
            <w:vAlign w:val="bottom"/>
            <w:hideMark/>
          </w:tcPr>
          <w:p w14:paraId="4FDB2110" w14:textId="77777777" w:rsidR="002E16A1" w:rsidRPr="006724BB" w:rsidRDefault="002E16A1" w:rsidP="008E5A99">
            <w:pPr>
              <w:spacing w:after="0" w:line="240" w:lineRule="auto"/>
              <w:jc w:val="center"/>
              <w:rPr>
                <w:moveTo w:id="2458"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24905036" w14:textId="77777777" w:rsidR="002E16A1" w:rsidRPr="006724BB" w:rsidRDefault="002E16A1" w:rsidP="008E5A99">
            <w:pPr>
              <w:spacing w:after="0" w:line="240" w:lineRule="auto"/>
              <w:rPr>
                <w:moveTo w:id="2459" w:author="doetters" w:date="2022-03-28T10:21:00Z"/>
                <w:rFonts w:eastAsia="Times New Roman"/>
                <w:color w:val="000000"/>
                <w:sz w:val="20"/>
                <w:szCs w:val="20"/>
                <w:lang w:eastAsia="de-DE"/>
              </w:rPr>
            </w:pPr>
            <w:moveTo w:id="2460"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4F61E296" w14:textId="77777777" w:rsidR="002E16A1" w:rsidRPr="006724BB" w:rsidRDefault="002E16A1" w:rsidP="008E5A99">
            <w:pPr>
              <w:spacing w:after="0" w:line="240" w:lineRule="auto"/>
              <w:jc w:val="center"/>
              <w:rPr>
                <w:moveTo w:id="2461" w:author="doetters" w:date="2022-03-28T10:21:00Z"/>
                <w:rFonts w:eastAsia="Times New Roman"/>
                <w:color w:val="000000"/>
                <w:sz w:val="20"/>
                <w:szCs w:val="20"/>
                <w:lang w:eastAsia="de-DE"/>
              </w:rPr>
            </w:pPr>
            <w:moveTo w:id="2462" w:author="doetters" w:date="2022-03-28T10:21:00Z">
              <w:r w:rsidRPr="006724BB">
                <w:rPr>
                  <w:rFonts w:eastAsia="Times New Roman"/>
                  <w:color w:val="000000"/>
                  <w:sz w:val="20"/>
                  <w:szCs w:val="20"/>
                  <w:lang w:eastAsia="de-DE"/>
                </w:rPr>
                <w:t>1068.8</w:t>
              </w:r>
            </w:moveTo>
          </w:p>
        </w:tc>
        <w:tc>
          <w:tcPr>
            <w:tcW w:w="2058" w:type="dxa"/>
            <w:tcBorders>
              <w:top w:val="nil"/>
              <w:left w:val="nil"/>
              <w:bottom w:val="nil"/>
              <w:right w:val="nil"/>
            </w:tcBorders>
            <w:shd w:val="clear" w:color="auto" w:fill="auto"/>
            <w:hideMark/>
          </w:tcPr>
          <w:p w14:paraId="793E6C74" w14:textId="77777777" w:rsidR="002E16A1" w:rsidRPr="006724BB" w:rsidRDefault="002E16A1" w:rsidP="008E5A99">
            <w:pPr>
              <w:spacing w:after="0" w:line="240" w:lineRule="auto"/>
              <w:jc w:val="center"/>
              <w:rPr>
                <w:moveTo w:id="2463" w:author="doetters" w:date="2022-03-28T10:21:00Z"/>
                <w:rFonts w:eastAsia="Times New Roman"/>
                <w:color w:val="000000"/>
                <w:sz w:val="20"/>
                <w:szCs w:val="20"/>
                <w:lang w:eastAsia="de-DE"/>
              </w:rPr>
            </w:pPr>
            <w:moveTo w:id="2464" w:author="doetters" w:date="2022-03-28T10:21:00Z">
              <w:r w:rsidRPr="006724BB">
                <w:rPr>
                  <w:rFonts w:eastAsia="Times New Roman"/>
                  <w:color w:val="000000"/>
                  <w:sz w:val="20"/>
                  <w:szCs w:val="20"/>
                  <w:lang w:eastAsia="de-DE"/>
                </w:rPr>
                <w:t>515.24 – 1622.36</w:t>
              </w:r>
            </w:moveTo>
          </w:p>
        </w:tc>
        <w:tc>
          <w:tcPr>
            <w:tcW w:w="962" w:type="dxa"/>
            <w:tcBorders>
              <w:top w:val="nil"/>
              <w:left w:val="nil"/>
              <w:bottom w:val="nil"/>
              <w:right w:val="nil"/>
            </w:tcBorders>
            <w:shd w:val="clear" w:color="auto" w:fill="auto"/>
            <w:hideMark/>
          </w:tcPr>
          <w:p w14:paraId="6AD3A7C8" w14:textId="77777777" w:rsidR="002E16A1" w:rsidRPr="006724BB" w:rsidRDefault="002E16A1" w:rsidP="008E5A99">
            <w:pPr>
              <w:spacing w:after="0" w:line="240" w:lineRule="auto"/>
              <w:jc w:val="center"/>
              <w:rPr>
                <w:moveTo w:id="2465" w:author="doetters" w:date="2022-03-28T10:21:00Z"/>
                <w:rFonts w:eastAsia="Times New Roman"/>
                <w:b/>
                <w:bCs/>
                <w:color w:val="000000"/>
                <w:sz w:val="20"/>
                <w:szCs w:val="20"/>
                <w:lang w:eastAsia="de-DE"/>
              </w:rPr>
            </w:pPr>
            <w:moveTo w:id="2466"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54D8976B" w14:textId="77777777" w:rsidR="002E16A1" w:rsidRPr="006724BB" w:rsidRDefault="002E16A1" w:rsidP="008E5A99">
            <w:pPr>
              <w:spacing w:after="0" w:line="240" w:lineRule="auto"/>
              <w:jc w:val="center"/>
              <w:rPr>
                <w:moveTo w:id="2467"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435D624" w14:textId="77777777" w:rsidR="002E16A1" w:rsidRPr="006724BB" w:rsidRDefault="002E16A1" w:rsidP="008E5A99">
            <w:pPr>
              <w:spacing w:after="0" w:line="240" w:lineRule="auto"/>
              <w:jc w:val="center"/>
              <w:rPr>
                <w:moveTo w:id="2468" w:author="doetters" w:date="2022-03-28T10:21:00Z"/>
                <w:rFonts w:eastAsia="Times New Roman"/>
                <w:sz w:val="20"/>
                <w:szCs w:val="20"/>
                <w:lang w:eastAsia="de-DE"/>
              </w:rPr>
            </w:pPr>
          </w:p>
        </w:tc>
      </w:tr>
      <w:tr w:rsidR="002E16A1" w:rsidRPr="006724BB" w14:paraId="0F4D29AF" w14:textId="77777777" w:rsidTr="008E5A99">
        <w:trPr>
          <w:trHeight w:val="300"/>
        </w:trPr>
        <w:tc>
          <w:tcPr>
            <w:tcW w:w="1074" w:type="dxa"/>
            <w:tcBorders>
              <w:top w:val="nil"/>
              <w:left w:val="nil"/>
              <w:bottom w:val="nil"/>
              <w:right w:val="nil"/>
            </w:tcBorders>
            <w:shd w:val="clear" w:color="auto" w:fill="auto"/>
            <w:noWrap/>
            <w:vAlign w:val="bottom"/>
            <w:hideMark/>
          </w:tcPr>
          <w:p w14:paraId="678AB720" w14:textId="77777777" w:rsidR="002E16A1" w:rsidRPr="006724BB" w:rsidRDefault="002E16A1" w:rsidP="008E5A99">
            <w:pPr>
              <w:spacing w:after="0" w:line="240" w:lineRule="auto"/>
              <w:jc w:val="center"/>
              <w:rPr>
                <w:moveTo w:id="2469"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4FA04255" w14:textId="77777777" w:rsidR="002E16A1" w:rsidRPr="006724BB" w:rsidRDefault="002E16A1" w:rsidP="008E5A99">
            <w:pPr>
              <w:spacing w:after="0" w:line="240" w:lineRule="auto"/>
              <w:rPr>
                <w:moveTo w:id="2470" w:author="doetters" w:date="2022-03-28T10:21:00Z"/>
                <w:rFonts w:eastAsia="Times New Roman"/>
                <w:color w:val="000000"/>
                <w:sz w:val="20"/>
                <w:szCs w:val="20"/>
                <w:lang w:eastAsia="de-DE"/>
              </w:rPr>
            </w:pPr>
            <w:moveTo w:id="2471"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521D8C72" w14:textId="77777777" w:rsidR="002E16A1" w:rsidRPr="006724BB" w:rsidRDefault="002E16A1" w:rsidP="008E5A99">
            <w:pPr>
              <w:spacing w:after="0" w:line="240" w:lineRule="auto"/>
              <w:jc w:val="center"/>
              <w:rPr>
                <w:moveTo w:id="2472" w:author="doetters" w:date="2022-03-28T10:21:00Z"/>
                <w:rFonts w:eastAsia="Times New Roman"/>
                <w:color w:val="000000"/>
                <w:sz w:val="20"/>
                <w:szCs w:val="20"/>
                <w:lang w:eastAsia="de-DE"/>
              </w:rPr>
            </w:pPr>
            <w:moveTo w:id="2473" w:author="doetters" w:date="2022-03-28T10:21:00Z">
              <w:r w:rsidRPr="006724BB">
                <w:rPr>
                  <w:rFonts w:eastAsia="Times New Roman"/>
                  <w:color w:val="000000"/>
                  <w:sz w:val="20"/>
                  <w:szCs w:val="20"/>
                  <w:lang w:eastAsia="de-DE"/>
                </w:rPr>
                <w:t>-759.17</w:t>
              </w:r>
            </w:moveTo>
          </w:p>
        </w:tc>
        <w:tc>
          <w:tcPr>
            <w:tcW w:w="2058" w:type="dxa"/>
            <w:tcBorders>
              <w:top w:val="nil"/>
              <w:left w:val="nil"/>
              <w:bottom w:val="nil"/>
              <w:right w:val="nil"/>
            </w:tcBorders>
            <w:shd w:val="clear" w:color="auto" w:fill="auto"/>
            <w:hideMark/>
          </w:tcPr>
          <w:p w14:paraId="52A1DBE3" w14:textId="77777777" w:rsidR="002E16A1" w:rsidRPr="006724BB" w:rsidRDefault="002E16A1" w:rsidP="008E5A99">
            <w:pPr>
              <w:spacing w:after="0" w:line="240" w:lineRule="auto"/>
              <w:jc w:val="center"/>
              <w:rPr>
                <w:moveTo w:id="2474" w:author="doetters" w:date="2022-03-28T10:21:00Z"/>
                <w:rFonts w:eastAsia="Times New Roman"/>
                <w:color w:val="000000"/>
                <w:sz w:val="20"/>
                <w:szCs w:val="20"/>
                <w:lang w:eastAsia="de-DE"/>
              </w:rPr>
            </w:pPr>
            <w:moveTo w:id="2475" w:author="doetters" w:date="2022-03-28T10:21:00Z">
              <w:r w:rsidRPr="006724BB">
                <w:rPr>
                  <w:rFonts w:eastAsia="Times New Roman"/>
                  <w:color w:val="000000"/>
                  <w:sz w:val="20"/>
                  <w:szCs w:val="20"/>
                  <w:lang w:eastAsia="de-DE"/>
                </w:rPr>
                <w:t>-1315.17 – -203.16</w:t>
              </w:r>
            </w:moveTo>
          </w:p>
        </w:tc>
        <w:tc>
          <w:tcPr>
            <w:tcW w:w="962" w:type="dxa"/>
            <w:tcBorders>
              <w:top w:val="nil"/>
              <w:left w:val="nil"/>
              <w:bottom w:val="nil"/>
              <w:right w:val="nil"/>
            </w:tcBorders>
            <w:shd w:val="clear" w:color="auto" w:fill="auto"/>
            <w:hideMark/>
          </w:tcPr>
          <w:p w14:paraId="267D7194" w14:textId="77777777" w:rsidR="002E16A1" w:rsidRPr="006724BB" w:rsidRDefault="002E16A1" w:rsidP="008E5A99">
            <w:pPr>
              <w:spacing w:after="0" w:line="240" w:lineRule="auto"/>
              <w:jc w:val="center"/>
              <w:rPr>
                <w:moveTo w:id="2476" w:author="doetters" w:date="2022-03-28T10:21:00Z"/>
                <w:rFonts w:eastAsia="Times New Roman"/>
                <w:b/>
                <w:bCs/>
                <w:color w:val="000000"/>
                <w:sz w:val="20"/>
                <w:szCs w:val="20"/>
                <w:lang w:eastAsia="de-DE"/>
              </w:rPr>
            </w:pPr>
            <w:moveTo w:id="2477" w:author="doetters" w:date="2022-03-28T10:21:00Z">
              <w:r w:rsidRPr="006724BB">
                <w:rPr>
                  <w:rFonts w:eastAsia="Times New Roman"/>
                  <w:b/>
                  <w:bCs/>
                  <w:color w:val="000000"/>
                  <w:sz w:val="20"/>
                  <w:szCs w:val="20"/>
                  <w:lang w:eastAsia="de-DE"/>
                </w:rPr>
                <w:t>0.007</w:t>
              </w:r>
            </w:moveTo>
          </w:p>
        </w:tc>
        <w:tc>
          <w:tcPr>
            <w:tcW w:w="1007" w:type="dxa"/>
            <w:tcBorders>
              <w:top w:val="nil"/>
              <w:left w:val="nil"/>
              <w:bottom w:val="nil"/>
              <w:right w:val="nil"/>
            </w:tcBorders>
            <w:shd w:val="clear" w:color="auto" w:fill="auto"/>
            <w:noWrap/>
            <w:vAlign w:val="bottom"/>
            <w:hideMark/>
          </w:tcPr>
          <w:p w14:paraId="357AF3A3" w14:textId="77777777" w:rsidR="002E16A1" w:rsidRPr="006724BB" w:rsidRDefault="002E16A1" w:rsidP="008E5A99">
            <w:pPr>
              <w:spacing w:after="0" w:line="240" w:lineRule="auto"/>
              <w:jc w:val="center"/>
              <w:rPr>
                <w:moveTo w:id="2478"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8E188E2" w14:textId="77777777" w:rsidR="002E16A1" w:rsidRPr="006724BB" w:rsidRDefault="002E16A1" w:rsidP="008E5A99">
            <w:pPr>
              <w:spacing w:after="0" w:line="240" w:lineRule="auto"/>
              <w:jc w:val="center"/>
              <w:rPr>
                <w:moveTo w:id="2479" w:author="doetters" w:date="2022-03-28T10:21:00Z"/>
                <w:rFonts w:eastAsia="Times New Roman"/>
                <w:sz w:val="20"/>
                <w:szCs w:val="20"/>
                <w:lang w:eastAsia="de-DE"/>
              </w:rPr>
            </w:pPr>
          </w:p>
        </w:tc>
      </w:tr>
      <w:tr w:rsidR="002E16A1" w:rsidRPr="006724BB" w14:paraId="4974E4DC" w14:textId="77777777" w:rsidTr="008E5A99">
        <w:trPr>
          <w:trHeight w:val="300"/>
        </w:trPr>
        <w:tc>
          <w:tcPr>
            <w:tcW w:w="1074" w:type="dxa"/>
            <w:tcBorders>
              <w:top w:val="nil"/>
              <w:left w:val="nil"/>
              <w:bottom w:val="nil"/>
              <w:right w:val="nil"/>
            </w:tcBorders>
            <w:shd w:val="clear" w:color="auto" w:fill="auto"/>
            <w:noWrap/>
            <w:vAlign w:val="bottom"/>
            <w:hideMark/>
          </w:tcPr>
          <w:p w14:paraId="1E44E16A" w14:textId="77777777" w:rsidR="002E16A1" w:rsidRPr="006724BB" w:rsidRDefault="002E16A1" w:rsidP="008E5A99">
            <w:pPr>
              <w:spacing w:after="0" w:line="240" w:lineRule="auto"/>
              <w:jc w:val="center"/>
              <w:rPr>
                <w:moveTo w:id="2480"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38853E2" w14:textId="77777777" w:rsidR="002E16A1" w:rsidRPr="006724BB" w:rsidRDefault="002E16A1" w:rsidP="008E5A99">
            <w:pPr>
              <w:spacing w:after="0" w:line="240" w:lineRule="auto"/>
              <w:rPr>
                <w:moveTo w:id="2481" w:author="doetters" w:date="2022-03-28T10:21:00Z"/>
                <w:rFonts w:eastAsia="Times New Roman"/>
                <w:color w:val="000000"/>
                <w:sz w:val="20"/>
                <w:szCs w:val="20"/>
                <w:lang w:eastAsia="de-DE"/>
              </w:rPr>
            </w:pPr>
            <w:moveTo w:id="2482"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3006DDAB" w14:textId="77777777" w:rsidR="002E16A1" w:rsidRPr="006724BB" w:rsidRDefault="002E16A1" w:rsidP="008E5A99">
            <w:pPr>
              <w:spacing w:after="0" w:line="240" w:lineRule="auto"/>
              <w:jc w:val="center"/>
              <w:rPr>
                <w:moveTo w:id="2483" w:author="doetters" w:date="2022-03-28T10:21:00Z"/>
                <w:rFonts w:eastAsia="Times New Roman"/>
                <w:color w:val="000000"/>
                <w:sz w:val="20"/>
                <w:szCs w:val="20"/>
                <w:lang w:eastAsia="de-DE"/>
              </w:rPr>
            </w:pPr>
            <w:moveTo w:id="2484" w:author="doetters" w:date="2022-03-28T10:21:00Z">
              <w:r w:rsidRPr="006724BB">
                <w:rPr>
                  <w:rFonts w:eastAsia="Times New Roman"/>
                  <w:color w:val="000000"/>
                  <w:sz w:val="20"/>
                  <w:szCs w:val="20"/>
                  <w:lang w:eastAsia="de-DE"/>
                </w:rPr>
                <w:t>-328.81</w:t>
              </w:r>
            </w:moveTo>
          </w:p>
        </w:tc>
        <w:tc>
          <w:tcPr>
            <w:tcW w:w="2058" w:type="dxa"/>
            <w:tcBorders>
              <w:top w:val="nil"/>
              <w:left w:val="nil"/>
              <w:bottom w:val="nil"/>
              <w:right w:val="nil"/>
            </w:tcBorders>
            <w:shd w:val="clear" w:color="auto" w:fill="auto"/>
            <w:hideMark/>
          </w:tcPr>
          <w:p w14:paraId="1272B76D" w14:textId="77777777" w:rsidR="002E16A1" w:rsidRPr="006724BB" w:rsidRDefault="002E16A1" w:rsidP="008E5A99">
            <w:pPr>
              <w:spacing w:after="0" w:line="240" w:lineRule="auto"/>
              <w:jc w:val="center"/>
              <w:rPr>
                <w:moveTo w:id="2485" w:author="doetters" w:date="2022-03-28T10:21:00Z"/>
                <w:rFonts w:eastAsia="Times New Roman"/>
                <w:color w:val="000000"/>
                <w:sz w:val="20"/>
                <w:szCs w:val="20"/>
                <w:lang w:eastAsia="de-DE"/>
              </w:rPr>
            </w:pPr>
            <w:moveTo w:id="2486" w:author="doetters" w:date="2022-03-28T10:21:00Z">
              <w:r w:rsidRPr="006724BB">
                <w:rPr>
                  <w:rFonts w:eastAsia="Times New Roman"/>
                  <w:color w:val="000000"/>
                  <w:sz w:val="20"/>
                  <w:szCs w:val="20"/>
                  <w:lang w:eastAsia="de-DE"/>
                </w:rPr>
                <w:t>-805.67 – 148.06</w:t>
              </w:r>
            </w:moveTo>
          </w:p>
        </w:tc>
        <w:tc>
          <w:tcPr>
            <w:tcW w:w="962" w:type="dxa"/>
            <w:tcBorders>
              <w:top w:val="nil"/>
              <w:left w:val="nil"/>
              <w:bottom w:val="nil"/>
              <w:right w:val="nil"/>
            </w:tcBorders>
            <w:shd w:val="clear" w:color="auto" w:fill="auto"/>
            <w:hideMark/>
          </w:tcPr>
          <w:p w14:paraId="55F37CF4" w14:textId="77777777" w:rsidR="002E16A1" w:rsidRPr="006724BB" w:rsidRDefault="002E16A1" w:rsidP="008E5A99">
            <w:pPr>
              <w:spacing w:after="0" w:line="240" w:lineRule="auto"/>
              <w:jc w:val="center"/>
              <w:rPr>
                <w:moveTo w:id="2487" w:author="doetters" w:date="2022-03-28T10:21:00Z"/>
                <w:rFonts w:eastAsia="Times New Roman"/>
                <w:color w:val="000000"/>
                <w:sz w:val="20"/>
                <w:szCs w:val="20"/>
                <w:lang w:eastAsia="de-DE"/>
              </w:rPr>
            </w:pPr>
            <w:moveTo w:id="2488" w:author="doetters" w:date="2022-03-28T10:21:00Z">
              <w:r w:rsidRPr="006724BB">
                <w:rPr>
                  <w:rFonts w:eastAsia="Times New Roman"/>
                  <w:color w:val="000000"/>
                  <w:sz w:val="20"/>
                  <w:szCs w:val="20"/>
                  <w:lang w:eastAsia="de-DE"/>
                </w:rPr>
                <w:t>0.177</w:t>
              </w:r>
            </w:moveTo>
          </w:p>
        </w:tc>
        <w:tc>
          <w:tcPr>
            <w:tcW w:w="1007" w:type="dxa"/>
            <w:tcBorders>
              <w:top w:val="nil"/>
              <w:left w:val="nil"/>
              <w:bottom w:val="nil"/>
              <w:right w:val="nil"/>
            </w:tcBorders>
            <w:shd w:val="clear" w:color="auto" w:fill="auto"/>
            <w:noWrap/>
            <w:vAlign w:val="bottom"/>
            <w:hideMark/>
          </w:tcPr>
          <w:p w14:paraId="790D8ADB" w14:textId="77777777" w:rsidR="002E16A1" w:rsidRPr="006724BB" w:rsidRDefault="002E16A1" w:rsidP="008E5A99">
            <w:pPr>
              <w:spacing w:after="0" w:line="240" w:lineRule="auto"/>
              <w:jc w:val="center"/>
              <w:rPr>
                <w:moveTo w:id="2489"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794FB2E" w14:textId="77777777" w:rsidR="002E16A1" w:rsidRPr="006724BB" w:rsidRDefault="002E16A1" w:rsidP="008E5A99">
            <w:pPr>
              <w:spacing w:after="0" w:line="240" w:lineRule="auto"/>
              <w:jc w:val="center"/>
              <w:rPr>
                <w:moveTo w:id="2490" w:author="doetters" w:date="2022-03-28T10:21:00Z"/>
                <w:rFonts w:eastAsia="Times New Roman"/>
                <w:sz w:val="20"/>
                <w:szCs w:val="20"/>
                <w:lang w:eastAsia="de-DE"/>
              </w:rPr>
            </w:pPr>
          </w:p>
        </w:tc>
      </w:tr>
      <w:tr w:rsidR="002E16A1" w:rsidRPr="006724BB" w14:paraId="67F0018D" w14:textId="77777777" w:rsidTr="008E5A99">
        <w:trPr>
          <w:trHeight w:val="300"/>
        </w:trPr>
        <w:tc>
          <w:tcPr>
            <w:tcW w:w="1074" w:type="dxa"/>
            <w:tcBorders>
              <w:top w:val="nil"/>
              <w:left w:val="nil"/>
              <w:bottom w:val="nil"/>
              <w:right w:val="nil"/>
            </w:tcBorders>
            <w:shd w:val="clear" w:color="auto" w:fill="auto"/>
            <w:noWrap/>
            <w:vAlign w:val="bottom"/>
            <w:hideMark/>
          </w:tcPr>
          <w:p w14:paraId="247C9AE6" w14:textId="77777777" w:rsidR="002E16A1" w:rsidRPr="006724BB" w:rsidRDefault="002E16A1" w:rsidP="008E5A99">
            <w:pPr>
              <w:spacing w:after="0" w:line="240" w:lineRule="auto"/>
              <w:jc w:val="center"/>
              <w:rPr>
                <w:moveTo w:id="249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5B4F2E43" w14:textId="77777777" w:rsidR="002E16A1" w:rsidRPr="006724BB" w:rsidRDefault="002E16A1" w:rsidP="008E5A99">
            <w:pPr>
              <w:spacing w:after="0" w:line="240" w:lineRule="auto"/>
              <w:rPr>
                <w:moveTo w:id="2492" w:author="doetters" w:date="2022-03-28T10:21:00Z"/>
                <w:rFonts w:eastAsia="Times New Roman"/>
                <w:color w:val="000000"/>
                <w:sz w:val="20"/>
                <w:szCs w:val="20"/>
                <w:lang w:eastAsia="de-DE"/>
              </w:rPr>
            </w:pPr>
            <w:moveTo w:id="2493"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07AEAFD6" w14:textId="77777777" w:rsidR="002E16A1" w:rsidRPr="006724BB" w:rsidRDefault="002E16A1" w:rsidP="008E5A99">
            <w:pPr>
              <w:spacing w:after="0" w:line="240" w:lineRule="auto"/>
              <w:jc w:val="center"/>
              <w:rPr>
                <w:moveTo w:id="2494" w:author="doetters" w:date="2022-03-28T10:21:00Z"/>
                <w:rFonts w:eastAsia="Times New Roman"/>
                <w:color w:val="000000"/>
                <w:sz w:val="20"/>
                <w:szCs w:val="20"/>
                <w:lang w:eastAsia="de-DE"/>
              </w:rPr>
            </w:pPr>
            <w:moveTo w:id="2495" w:author="doetters" w:date="2022-03-28T10:21:00Z">
              <w:r w:rsidRPr="006724BB">
                <w:rPr>
                  <w:rFonts w:eastAsia="Times New Roman"/>
                  <w:color w:val="000000"/>
                  <w:sz w:val="20"/>
                  <w:szCs w:val="20"/>
                  <w:lang w:eastAsia="de-DE"/>
                </w:rPr>
                <w:t>132.37</w:t>
              </w:r>
            </w:moveTo>
          </w:p>
        </w:tc>
        <w:tc>
          <w:tcPr>
            <w:tcW w:w="2058" w:type="dxa"/>
            <w:tcBorders>
              <w:top w:val="nil"/>
              <w:left w:val="nil"/>
              <w:bottom w:val="nil"/>
              <w:right w:val="nil"/>
            </w:tcBorders>
            <w:shd w:val="clear" w:color="auto" w:fill="auto"/>
            <w:hideMark/>
          </w:tcPr>
          <w:p w14:paraId="539C6302" w14:textId="77777777" w:rsidR="002E16A1" w:rsidRPr="006724BB" w:rsidRDefault="002E16A1" w:rsidP="008E5A99">
            <w:pPr>
              <w:spacing w:after="0" w:line="240" w:lineRule="auto"/>
              <w:jc w:val="center"/>
              <w:rPr>
                <w:moveTo w:id="2496" w:author="doetters" w:date="2022-03-28T10:21:00Z"/>
                <w:rFonts w:eastAsia="Times New Roman"/>
                <w:color w:val="000000"/>
                <w:sz w:val="20"/>
                <w:szCs w:val="20"/>
                <w:lang w:eastAsia="de-DE"/>
              </w:rPr>
            </w:pPr>
            <w:moveTo w:id="2497" w:author="doetters" w:date="2022-03-28T10:21:00Z">
              <w:r w:rsidRPr="006724BB">
                <w:rPr>
                  <w:rFonts w:eastAsia="Times New Roman"/>
                  <w:color w:val="000000"/>
                  <w:sz w:val="20"/>
                  <w:szCs w:val="20"/>
                  <w:lang w:eastAsia="de-DE"/>
                </w:rPr>
                <w:t>-256.96 – 521.69</w:t>
              </w:r>
            </w:moveTo>
          </w:p>
        </w:tc>
        <w:tc>
          <w:tcPr>
            <w:tcW w:w="962" w:type="dxa"/>
            <w:tcBorders>
              <w:top w:val="nil"/>
              <w:left w:val="nil"/>
              <w:bottom w:val="nil"/>
              <w:right w:val="nil"/>
            </w:tcBorders>
            <w:shd w:val="clear" w:color="auto" w:fill="auto"/>
            <w:hideMark/>
          </w:tcPr>
          <w:p w14:paraId="318F1B65" w14:textId="77777777" w:rsidR="002E16A1" w:rsidRPr="006724BB" w:rsidRDefault="002E16A1" w:rsidP="008E5A99">
            <w:pPr>
              <w:spacing w:after="0" w:line="240" w:lineRule="auto"/>
              <w:jc w:val="center"/>
              <w:rPr>
                <w:moveTo w:id="2498" w:author="doetters" w:date="2022-03-28T10:21:00Z"/>
                <w:rFonts w:eastAsia="Times New Roman"/>
                <w:color w:val="000000"/>
                <w:sz w:val="20"/>
                <w:szCs w:val="20"/>
                <w:lang w:eastAsia="de-DE"/>
              </w:rPr>
            </w:pPr>
            <w:moveTo w:id="2499" w:author="doetters" w:date="2022-03-28T10:21:00Z">
              <w:r w:rsidRPr="006724BB">
                <w:rPr>
                  <w:rFonts w:eastAsia="Times New Roman"/>
                  <w:color w:val="000000"/>
                  <w:sz w:val="20"/>
                  <w:szCs w:val="20"/>
                  <w:lang w:eastAsia="de-DE"/>
                </w:rPr>
                <w:t>0.505</w:t>
              </w:r>
            </w:moveTo>
          </w:p>
        </w:tc>
        <w:tc>
          <w:tcPr>
            <w:tcW w:w="1007" w:type="dxa"/>
            <w:tcBorders>
              <w:top w:val="nil"/>
              <w:left w:val="nil"/>
              <w:bottom w:val="nil"/>
              <w:right w:val="nil"/>
            </w:tcBorders>
            <w:shd w:val="clear" w:color="auto" w:fill="auto"/>
            <w:noWrap/>
            <w:vAlign w:val="bottom"/>
            <w:hideMark/>
          </w:tcPr>
          <w:p w14:paraId="5A1AB919" w14:textId="77777777" w:rsidR="002E16A1" w:rsidRPr="006724BB" w:rsidRDefault="002E16A1" w:rsidP="008E5A99">
            <w:pPr>
              <w:spacing w:after="0" w:line="240" w:lineRule="auto"/>
              <w:jc w:val="center"/>
              <w:rPr>
                <w:moveTo w:id="2500"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E3BD1E4" w14:textId="77777777" w:rsidR="002E16A1" w:rsidRPr="006724BB" w:rsidRDefault="002E16A1" w:rsidP="008E5A99">
            <w:pPr>
              <w:spacing w:after="0" w:line="240" w:lineRule="auto"/>
              <w:jc w:val="center"/>
              <w:rPr>
                <w:moveTo w:id="2501" w:author="doetters" w:date="2022-03-28T10:21:00Z"/>
                <w:rFonts w:eastAsia="Times New Roman"/>
                <w:sz w:val="20"/>
                <w:szCs w:val="20"/>
                <w:lang w:eastAsia="de-DE"/>
              </w:rPr>
            </w:pPr>
          </w:p>
        </w:tc>
      </w:tr>
      <w:tr w:rsidR="002E16A1" w:rsidRPr="006724BB" w14:paraId="6EA19903"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7D78635F" w14:textId="77777777" w:rsidR="002E16A1" w:rsidRPr="006724BB" w:rsidRDefault="002E16A1" w:rsidP="008E5A99">
            <w:pPr>
              <w:spacing w:after="0" w:line="240" w:lineRule="auto"/>
              <w:jc w:val="center"/>
              <w:rPr>
                <w:moveTo w:id="2502"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E893BF6" w14:textId="77777777" w:rsidR="002E16A1" w:rsidRPr="006724BB" w:rsidRDefault="002E16A1" w:rsidP="008E5A99">
            <w:pPr>
              <w:spacing w:after="0" w:line="240" w:lineRule="auto"/>
              <w:rPr>
                <w:moveTo w:id="2503" w:author="doetters" w:date="2022-03-28T10:21:00Z"/>
                <w:rFonts w:eastAsia="Times New Roman"/>
                <w:color w:val="000000"/>
                <w:sz w:val="20"/>
                <w:szCs w:val="20"/>
                <w:lang w:eastAsia="de-DE"/>
              </w:rPr>
            </w:pPr>
            <w:moveTo w:id="2504"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41CDF700" w14:textId="77777777" w:rsidR="002E16A1" w:rsidRPr="006724BB" w:rsidRDefault="002E16A1" w:rsidP="008E5A99">
            <w:pPr>
              <w:spacing w:after="0" w:line="240" w:lineRule="auto"/>
              <w:jc w:val="center"/>
              <w:rPr>
                <w:moveTo w:id="2505" w:author="doetters" w:date="2022-03-28T10:21:00Z"/>
                <w:rFonts w:eastAsia="Times New Roman"/>
                <w:color w:val="000000"/>
                <w:sz w:val="20"/>
                <w:szCs w:val="20"/>
                <w:lang w:eastAsia="de-DE"/>
              </w:rPr>
            </w:pPr>
            <w:moveTo w:id="2506" w:author="doetters" w:date="2022-03-28T10:21:00Z">
              <w:r w:rsidRPr="006724BB">
                <w:rPr>
                  <w:rFonts w:eastAsia="Times New Roman"/>
                  <w:color w:val="000000"/>
                  <w:sz w:val="20"/>
                  <w:szCs w:val="20"/>
                  <w:lang w:eastAsia="de-DE"/>
                </w:rPr>
                <w:t>-281.72</w:t>
              </w:r>
            </w:moveTo>
          </w:p>
        </w:tc>
        <w:tc>
          <w:tcPr>
            <w:tcW w:w="2058" w:type="dxa"/>
            <w:tcBorders>
              <w:top w:val="nil"/>
              <w:left w:val="nil"/>
              <w:bottom w:val="single" w:sz="4" w:space="0" w:color="auto"/>
              <w:right w:val="nil"/>
            </w:tcBorders>
            <w:shd w:val="clear" w:color="auto" w:fill="auto"/>
            <w:hideMark/>
          </w:tcPr>
          <w:p w14:paraId="1589A267" w14:textId="77777777" w:rsidR="002E16A1" w:rsidRPr="006724BB" w:rsidRDefault="002E16A1" w:rsidP="008E5A99">
            <w:pPr>
              <w:spacing w:after="0" w:line="240" w:lineRule="auto"/>
              <w:jc w:val="center"/>
              <w:rPr>
                <w:moveTo w:id="2507" w:author="doetters" w:date="2022-03-28T10:21:00Z"/>
                <w:rFonts w:eastAsia="Times New Roman"/>
                <w:color w:val="000000"/>
                <w:sz w:val="20"/>
                <w:szCs w:val="20"/>
                <w:lang w:eastAsia="de-DE"/>
              </w:rPr>
            </w:pPr>
            <w:moveTo w:id="2508" w:author="doetters" w:date="2022-03-28T10:21:00Z">
              <w:r w:rsidRPr="006724BB">
                <w:rPr>
                  <w:rFonts w:eastAsia="Times New Roman"/>
                  <w:color w:val="000000"/>
                  <w:sz w:val="20"/>
                  <w:szCs w:val="20"/>
                  <w:lang w:eastAsia="de-DE"/>
                </w:rPr>
                <w:t>-701.73 – 138.29</w:t>
              </w:r>
            </w:moveTo>
          </w:p>
        </w:tc>
        <w:tc>
          <w:tcPr>
            <w:tcW w:w="962" w:type="dxa"/>
            <w:tcBorders>
              <w:top w:val="nil"/>
              <w:left w:val="nil"/>
              <w:bottom w:val="single" w:sz="4" w:space="0" w:color="auto"/>
              <w:right w:val="nil"/>
            </w:tcBorders>
            <w:shd w:val="clear" w:color="auto" w:fill="auto"/>
            <w:hideMark/>
          </w:tcPr>
          <w:p w14:paraId="5C28165E" w14:textId="77777777" w:rsidR="002E16A1" w:rsidRPr="006724BB" w:rsidRDefault="002E16A1" w:rsidP="008E5A99">
            <w:pPr>
              <w:spacing w:after="0" w:line="240" w:lineRule="auto"/>
              <w:jc w:val="center"/>
              <w:rPr>
                <w:moveTo w:id="2509" w:author="doetters" w:date="2022-03-28T10:21:00Z"/>
                <w:rFonts w:eastAsia="Times New Roman"/>
                <w:color w:val="000000"/>
                <w:sz w:val="20"/>
                <w:szCs w:val="20"/>
                <w:lang w:eastAsia="de-DE"/>
              </w:rPr>
            </w:pPr>
            <w:moveTo w:id="2510" w:author="doetters" w:date="2022-03-28T10:21:00Z">
              <w:r w:rsidRPr="006724BB">
                <w:rPr>
                  <w:rFonts w:eastAsia="Times New Roman"/>
                  <w:color w:val="000000"/>
                  <w:sz w:val="20"/>
                  <w:szCs w:val="20"/>
                  <w:lang w:eastAsia="de-DE"/>
                </w:rPr>
                <w:t>0.189</w:t>
              </w:r>
            </w:moveTo>
          </w:p>
        </w:tc>
        <w:tc>
          <w:tcPr>
            <w:tcW w:w="1007" w:type="dxa"/>
            <w:tcBorders>
              <w:top w:val="nil"/>
              <w:left w:val="nil"/>
              <w:bottom w:val="single" w:sz="4" w:space="0" w:color="auto"/>
              <w:right w:val="nil"/>
            </w:tcBorders>
            <w:shd w:val="clear" w:color="auto" w:fill="auto"/>
            <w:noWrap/>
            <w:vAlign w:val="bottom"/>
            <w:hideMark/>
          </w:tcPr>
          <w:p w14:paraId="08EF02E5" w14:textId="77777777" w:rsidR="002E16A1" w:rsidRPr="006724BB" w:rsidRDefault="002E16A1" w:rsidP="008E5A99">
            <w:pPr>
              <w:spacing w:after="0" w:line="240" w:lineRule="auto"/>
              <w:jc w:val="center"/>
              <w:rPr>
                <w:moveTo w:id="2511"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544ED080" w14:textId="77777777" w:rsidR="002E16A1" w:rsidRPr="006724BB" w:rsidRDefault="002E16A1" w:rsidP="008E5A99">
            <w:pPr>
              <w:spacing w:after="0" w:line="240" w:lineRule="auto"/>
              <w:jc w:val="center"/>
              <w:rPr>
                <w:moveTo w:id="2512" w:author="doetters" w:date="2022-03-28T10:21:00Z"/>
                <w:rFonts w:eastAsia="Times New Roman"/>
                <w:sz w:val="20"/>
                <w:szCs w:val="20"/>
                <w:lang w:eastAsia="de-DE"/>
              </w:rPr>
            </w:pPr>
          </w:p>
        </w:tc>
      </w:tr>
      <w:tr w:rsidR="002E16A1" w:rsidRPr="006724BB" w14:paraId="215F8992"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4877F21D" w14:textId="77777777" w:rsidR="002E16A1" w:rsidRPr="006724BB" w:rsidRDefault="002E16A1" w:rsidP="008E5A99">
            <w:pPr>
              <w:spacing w:after="0" w:line="240" w:lineRule="auto"/>
              <w:jc w:val="center"/>
              <w:rPr>
                <w:moveTo w:id="2513"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3C901D46" w14:textId="77777777" w:rsidR="002E16A1" w:rsidRPr="006724BB" w:rsidRDefault="002E16A1" w:rsidP="008E5A99">
            <w:pPr>
              <w:spacing w:after="0" w:line="240" w:lineRule="auto"/>
              <w:rPr>
                <w:moveTo w:id="2514"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7FBFDEFE" w14:textId="77777777" w:rsidR="002E16A1" w:rsidRPr="006724BB" w:rsidRDefault="002E16A1" w:rsidP="008E5A99">
            <w:pPr>
              <w:spacing w:after="0" w:line="240" w:lineRule="auto"/>
              <w:rPr>
                <w:moveTo w:id="2515"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7EDAAAEF" w14:textId="77777777" w:rsidR="002E16A1" w:rsidRPr="006724BB" w:rsidRDefault="002E16A1" w:rsidP="008E5A99">
            <w:pPr>
              <w:spacing w:after="0" w:line="240" w:lineRule="auto"/>
              <w:jc w:val="center"/>
              <w:rPr>
                <w:moveTo w:id="2516"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5DC8BFC" w14:textId="77777777" w:rsidR="002E16A1" w:rsidRPr="006724BB" w:rsidRDefault="002E16A1" w:rsidP="008E5A99">
            <w:pPr>
              <w:spacing w:after="0" w:line="240" w:lineRule="auto"/>
              <w:jc w:val="center"/>
              <w:rPr>
                <w:moveTo w:id="2517"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18F31173" w14:textId="77777777" w:rsidR="002E16A1" w:rsidRPr="006724BB" w:rsidRDefault="002E16A1" w:rsidP="008E5A99">
            <w:pPr>
              <w:spacing w:after="0" w:line="240" w:lineRule="auto"/>
              <w:jc w:val="center"/>
              <w:rPr>
                <w:moveTo w:id="2518"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3FF12685" w14:textId="77777777" w:rsidR="002E16A1" w:rsidRPr="006724BB" w:rsidRDefault="002E16A1" w:rsidP="008E5A99">
            <w:pPr>
              <w:spacing w:after="0" w:line="240" w:lineRule="auto"/>
              <w:jc w:val="center"/>
              <w:rPr>
                <w:moveTo w:id="2519" w:author="doetters" w:date="2022-03-28T10:21:00Z"/>
                <w:rFonts w:eastAsia="Times New Roman"/>
                <w:sz w:val="20"/>
                <w:szCs w:val="20"/>
                <w:lang w:eastAsia="de-DE"/>
              </w:rPr>
            </w:pPr>
          </w:p>
        </w:tc>
      </w:tr>
      <w:tr w:rsidR="002E16A1" w:rsidRPr="006724BB" w14:paraId="20CB258C" w14:textId="77777777" w:rsidTr="008E5A99">
        <w:trPr>
          <w:trHeight w:val="300"/>
        </w:trPr>
        <w:tc>
          <w:tcPr>
            <w:tcW w:w="1074" w:type="dxa"/>
            <w:tcBorders>
              <w:top w:val="nil"/>
              <w:left w:val="nil"/>
              <w:bottom w:val="nil"/>
              <w:right w:val="nil"/>
            </w:tcBorders>
            <w:shd w:val="clear" w:color="auto" w:fill="auto"/>
            <w:noWrap/>
            <w:vAlign w:val="bottom"/>
            <w:hideMark/>
          </w:tcPr>
          <w:p w14:paraId="692D63ED" w14:textId="77777777" w:rsidR="002E16A1" w:rsidRPr="006724BB" w:rsidRDefault="002E16A1" w:rsidP="008E5A99">
            <w:pPr>
              <w:spacing w:after="0" w:line="240" w:lineRule="auto"/>
              <w:rPr>
                <w:moveTo w:id="2520" w:author="doetters" w:date="2022-03-28T10:21:00Z"/>
                <w:rFonts w:eastAsia="Times New Roman"/>
                <w:color w:val="000000"/>
                <w:sz w:val="20"/>
                <w:szCs w:val="20"/>
                <w:lang w:eastAsia="de-DE"/>
              </w:rPr>
            </w:pPr>
            <w:moveTo w:id="2521" w:author="doetters" w:date="2022-03-28T10:21:00Z">
              <w:r w:rsidRPr="006724BB">
                <w:rPr>
                  <w:rFonts w:eastAsia="Times New Roman"/>
                  <w:color w:val="000000"/>
                  <w:sz w:val="20"/>
                  <w:szCs w:val="20"/>
                  <w:lang w:eastAsia="de-DE"/>
                </w:rPr>
                <w:t>Ca</w:t>
              </w:r>
            </w:moveTo>
          </w:p>
        </w:tc>
        <w:tc>
          <w:tcPr>
            <w:tcW w:w="2148" w:type="dxa"/>
            <w:tcBorders>
              <w:top w:val="nil"/>
              <w:left w:val="nil"/>
              <w:bottom w:val="nil"/>
              <w:right w:val="nil"/>
            </w:tcBorders>
            <w:shd w:val="clear" w:color="auto" w:fill="auto"/>
            <w:hideMark/>
          </w:tcPr>
          <w:p w14:paraId="0D5F7CA7" w14:textId="77777777" w:rsidR="002E16A1" w:rsidRPr="006724BB" w:rsidRDefault="002E16A1" w:rsidP="008E5A99">
            <w:pPr>
              <w:spacing w:after="0" w:line="240" w:lineRule="auto"/>
              <w:rPr>
                <w:moveTo w:id="2522" w:author="doetters" w:date="2022-03-28T10:21:00Z"/>
                <w:rFonts w:eastAsia="Times New Roman"/>
                <w:color w:val="000000"/>
                <w:sz w:val="20"/>
                <w:szCs w:val="20"/>
                <w:lang w:eastAsia="de-DE"/>
              </w:rPr>
            </w:pPr>
            <w:moveTo w:id="2523"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233DC852" w14:textId="77777777" w:rsidR="002E16A1" w:rsidRPr="006724BB" w:rsidRDefault="002E16A1" w:rsidP="008E5A99">
            <w:pPr>
              <w:spacing w:after="0" w:line="240" w:lineRule="auto"/>
              <w:jc w:val="center"/>
              <w:rPr>
                <w:moveTo w:id="2524" w:author="doetters" w:date="2022-03-28T10:21:00Z"/>
                <w:rFonts w:eastAsia="Times New Roman"/>
                <w:color w:val="000000"/>
                <w:sz w:val="20"/>
                <w:szCs w:val="20"/>
                <w:lang w:eastAsia="de-DE"/>
              </w:rPr>
            </w:pPr>
            <w:moveTo w:id="2525" w:author="doetters" w:date="2022-03-28T10:21:00Z">
              <w:r w:rsidRPr="006724BB">
                <w:rPr>
                  <w:rFonts w:eastAsia="Times New Roman"/>
                  <w:color w:val="000000"/>
                  <w:sz w:val="20"/>
                  <w:szCs w:val="20"/>
                  <w:lang w:eastAsia="de-DE"/>
                </w:rPr>
                <w:t>10969.84</w:t>
              </w:r>
            </w:moveTo>
          </w:p>
        </w:tc>
        <w:tc>
          <w:tcPr>
            <w:tcW w:w="2058" w:type="dxa"/>
            <w:tcBorders>
              <w:top w:val="nil"/>
              <w:left w:val="nil"/>
              <w:bottom w:val="nil"/>
              <w:right w:val="nil"/>
            </w:tcBorders>
            <w:shd w:val="clear" w:color="auto" w:fill="auto"/>
            <w:hideMark/>
          </w:tcPr>
          <w:p w14:paraId="143AA75E" w14:textId="77777777" w:rsidR="002E16A1" w:rsidRPr="006724BB" w:rsidRDefault="002E16A1" w:rsidP="008E5A99">
            <w:pPr>
              <w:spacing w:after="0" w:line="240" w:lineRule="auto"/>
              <w:jc w:val="center"/>
              <w:rPr>
                <w:moveTo w:id="2526" w:author="doetters" w:date="2022-03-28T10:21:00Z"/>
                <w:rFonts w:eastAsia="Times New Roman"/>
                <w:color w:val="000000"/>
                <w:sz w:val="20"/>
                <w:szCs w:val="20"/>
                <w:lang w:eastAsia="de-DE"/>
              </w:rPr>
            </w:pPr>
            <w:moveTo w:id="2527" w:author="doetters" w:date="2022-03-28T10:21:00Z">
              <w:r w:rsidRPr="006724BB">
                <w:rPr>
                  <w:rFonts w:eastAsia="Times New Roman"/>
                  <w:color w:val="000000"/>
                  <w:sz w:val="20"/>
                  <w:szCs w:val="20"/>
                  <w:lang w:eastAsia="de-DE"/>
                </w:rPr>
                <w:t>9416.71 – 12522.98</w:t>
              </w:r>
            </w:moveTo>
          </w:p>
        </w:tc>
        <w:tc>
          <w:tcPr>
            <w:tcW w:w="962" w:type="dxa"/>
            <w:tcBorders>
              <w:top w:val="nil"/>
              <w:left w:val="nil"/>
              <w:bottom w:val="nil"/>
              <w:right w:val="nil"/>
            </w:tcBorders>
            <w:shd w:val="clear" w:color="auto" w:fill="auto"/>
            <w:hideMark/>
          </w:tcPr>
          <w:p w14:paraId="29336FC1" w14:textId="77777777" w:rsidR="002E16A1" w:rsidRPr="006724BB" w:rsidRDefault="002E16A1" w:rsidP="008E5A99">
            <w:pPr>
              <w:spacing w:after="0" w:line="240" w:lineRule="auto"/>
              <w:jc w:val="center"/>
              <w:rPr>
                <w:moveTo w:id="2528" w:author="doetters" w:date="2022-03-28T10:21:00Z"/>
                <w:rFonts w:eastAsia="Times New Roman"/>
                <w:b/>
                <w:bCs/>
                <w:color w:val="000000"/>
                <w:sz w:val="20"/>
                <w:szCs w:val="20"/>
                <w:lang w:eastAsia="de-DE"/>
              </w:rPr>
            </w:pPr>
            <w:moveTo w:id="2529"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35531834" w14:textId="77777777" w:rsidR="002E16A1" w:rsidRPr="006724BB" w:rsidRDefault="002E16A1" w:rsidP="008E5A99">
            <w:pPr>
              <w:spacing w:after="0" w:line="240" w:lineRule="auto"/>
              <w:jc w:val="center"/>
              <w:rPr>
                <w:moveTo w:id="2530" w:author="doetters" w:date="2022-03-28T10:21:00Z"/>
                <w:rFonts w:eastAsia="Times New Roman"/>
                <w:color w:val="000000"/>
                <w:sz w:val="20"/>
                <w:szCs w:val="20"/>
                <w:lang w:eastAsia="de-DE"/>
              </w:rPr>
            </w:pPr>
            <w:moveTo w:id="2531" w:author="doetters" w:date="2022-03-28T10:21:00Z">
              <w:r w:rsidRPr="006724BB">
                <w:rPr>
                  <w:rFonts w:eastAsia="Times New Roman"/>
                  <w:color w:val="000000"/>
                  <w:sz w:val="20"/>
                  <w:szCs w:val="20"/>
                  <w:lang w:eastAsia="de-DE"/>
                </w:rPr>
                <w:t>0.23</w:t>
              </w:r>
            </w:moveTo>
          </w:p>
        </w:tc>
        <w:tc>
          <w:tcPr>
            <w:tcW w:w="962" w:type="dxa"/>
            <w:tcBorders>
              <w:top w:val="nil"/>
              <w:left w:val="nil"/>
              <w:bottom w:val="nil"/>
              <w:right w:val="nil"/>
            </w:tcBorders>
            <w:shd w:val="clear" w:color="auto" w:fill="auto"/>
            <w:noWrap/>
            <w:vAlign w:val="bottom"/>
            <w:hideMark/>
          </w:tcPr>
          <w:p w14:paraId="4FD45B9B" w14:textId="77777777" w:rsidR="002E16A1" w:rsidRPr="006724BB" w:rsidRDefault="002E16A1" w:rsidP="008E5A99">
            <w:pPr>
              <w:spacing w:after="0" w:line="240" w:lineRule="auto"/>
              <w:jc w:val="center"/>
              <w:rPr>
                <w:moveTo w:id="2532" w:author="doetters" w:date="2022-03-28T10:21:00Z"/>
                <w:rFonts w:eastAsia="Times New Roman"/>
                <w:color w:val="000000"/>
                <w:sz w:val="20"/>
                <w:szCs w:val="20"/>
                <w:lang w:eastAsia="de-DE"/>
              </w:rPr>
            </w:pPr>
            <w:moveTo w:id="2533" w:author="doetters" w:date="2022-03-28T10:21:00Z">
              <w:r w:rsidRPr="006724BB">
                <w:rPr>
                  <w:rFonts w:eastAsia="Times New Roman"/>
                  <w:color w:val="000000"/>
                  <w:sz w:val="20"/>
                  <w:szCs w:val="20"/>
                  <w:lang w:eastAsia="de-DE"/>
                </w:rPr>
                <w:t>0.35</w:t>
              </w:r>
            </w:moveTo>
          </w:p>
        </w:tc>
      </w:tr>
      <w:tr w:rsidR="002E16A1" w:rsidRPr="006724BB" w14:paraId="2DD65C82" w14:textId="77777777" w:rsidTr="008E5A99">
        <w:trPr>
          <w:trHeight w:val="300"/>
        </w:trPr>
        <w:tc>
          <w:tcPr>
            <w:tcW w:w="1074" w:type="dxa"/>
            <w:tcBorders>
              <w:top w:val="nil"/>
              <w:left w:val="nil"/>
              <w:bottom w:val="nil"/>
              <w:right w:val="nil"/>
            </w:tcBorders>
            <w:shd w:val="clear" w:color="auto" w:fill="auto"/>
            <w:noWrap/>
            <w:vAlign w:val="bottom"/>
            <w:hideMark/>
          </w:tcPr>
          <w:p w14:paraId="2C6C3657" w14:textId="77777777" w:rsidR="002E16A1" w:rsidRPr="006724BB" w:rsidRDefault="002E16A1" w:rsidP="008E5A99">
            <w:pPr>
              <w:spacing w:after="0" w:line="240" w:lineRule="auto"/>
              <w:jc w:val="center"/>
              <w:rPr>
                <w:moveTo w:id="2534"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4E6D7036" w14:textId="77777777" w:rsidR="002E16A1" w:rsidRPr="006724BB" w:rsidRDefault="002E16A1" w:rsidP="008E5A99">
            <w:pPr>
              <w:spacing w:after="0" w:line="240" w:lineRule="auto"/>
              <w:rPr>
                <w:moveTo w:id="2535" w:author="doetters" w:date="2022-03-28T10:21:00Z"/>
                <w:rFonts w:eastAsia="Times New Roman"/>
                <w:color w:val="000000"/>
                <w:sz w:val="20"/>
                <w:szCs w:val="20"/>
                <w:lang w:eastAsia="de-DE"/>
              </w:rPr>
            </w:pPr>
            <w:moveTo w:id="2536"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5776A1D4" w14:textId="77777777" w:rsidR="002E16A1" w:rsidRPr="006724BB" w:rsidRDefault="002E16A1" w:rsidP="008E5A99">
            <w:pPr>
              <w:spacing w:after="0" w:line="240" w:lineRule="auto"/>
              <w:jc w:val="center"/>
              <w:rPr>
                <w:moveTo w:id="2537" w:author="doetters" w:date="2022-03-28T10:21:00Z"/>
                <w:rFonts w:eastAsia="Times New Roman"/>
                <w:color w:val="000000"/>
                <w:sz w:val="20"/>
                <w:szCs w:val="20"/>
                <w:lang w:eastAsia="de-DE"/>
              </w:rPr>
            </w:pPr>
            <w:moveTo w:id="2538" w:author="doetters" w:date="2022-03-28T10:21:00Z">
              <w:r w:rsidRPr="006724BB">
                <w:rPr>
                  <w:rFonts w:eastAsia="Times New Roman"/>
                  <w:color w:val="000000"/>
                  <w:sz w:val="20"/>
                  <w:szCs w:val="20"/>
                  <w:lang w:eastAsia="de-DE"/>
                </w:rPr>
                <w:t>-3021.18</w:t>
              </w:r>
            </w:moveTo>
          </w:p>
        </w:tc>
        <w:tc>
          <w:tcPr>
            <w:tcW w:w="2058" w:type="dxa"/>
            <w:tcBorders>
              <w:top w:val="nil"/>
              <w:left w:val="nil"/>
              <w:bottom w:val="nil"/>
              <w:right w:val="nil"/>
            </w:tcBorders>
            <w:shd w:val="clear" w:color="auto" w:fill="auto"/>
            <w:hideMark/>
          </w:tcPr>
          <w:p w14:paraId="7D2B3687" w14:textId="77777777" w:rsidR="002E16A1" w:rsidRPr="006724BB" w:rsidRDefault="002E16A1" w:rsidP="008E5A99">
            <w:pPr>
              <w:spacing w:after="0" w:line="240" w:lineRule="auto"/>
              <w:jc w:val="center"/>
              <w:rPr>
                <w:moveTo w:id="2539" w:author="doetters" w:date="2022-03-28T10:21:00Z"/>
                <w:rFonts w:eastAsia="Times New Roman"/>
                <w:color w:val="000000"/>
                <w:sz w:val="20"/>
                <w:szCs w:val="20"/>
                <w:lang w:eastAsia="de-DE"/>
              </w:rPr>
            </w:pPr>
            <w:moveTo w:id="2540" w:author="doetters" w:date="2022-03-28T10:21:00Z">
              <w:r w:rsidRPr="006724BB">
                <w:rPr>
                  <w:rFonts w:eastAsia="Times New Roman"/>
                  <w:color w:val="000000"/>
                  <w:sz w:val="20"/>
                  <w:szCs w:val="20"/>
                  <w:lang w:eastAsia="de-DE"/>
                </w:rPr>
                <w:t>-4907.23 – -1135.14</w:t>
              </w:r>
            </w:moveTo>
          </w:p>
        </w:tc>
        <w:tc>
          <w:tcPr>
            <w:tcW w:w="962" w:type="dxa"/>
            <w:tcBorders>
              <w:top w:val="nil"/>
              <w:left w:val="nil"/>
              <w:bottom w:val="nil"/>
              <w:right w:val="nil"/>
            </w:tcBorders>
            <w:shd w:val="clear" w:color="auto" w:fill="auto"/>
            <w:hideMark/>
          </w:tcPr>
          <w:p w14:paraId="7DD7C430" w14:textId="77777777" w:rsidR="002E16A1" w:rsidRPr="006724BB" w:rsidRDefault="002E16A1" w:rsidP="008E5A99">
            <w:pPr>
              <w:spacing w:after="0" w:line="240" w:lineRule="auto"/>
              <w:jc w:val="center"/>
              <w:rPr>
                <w:moveTo w:id="2541" w:author="doetters" w:date="2022-03-28T10:21:00Z"/>
                <w:rFonts w:eastAsia="Times New Roman"/>
                <w:b/>
                <w:bCs/>
                <w:color w:val="000000"/>
                <w:sz w:val="20"/>
                <w:szCs w:val="20"/>
                <w:lang w:eastAsia="de-DE"/>
              </w:rPr>
            </w:pPr>
            <w:moveTo w:id="2542" w:author="doetters" w:date="2022-03-28T10:21:00Z">
              <w:r w:rsidRPr="006724BB">
                <w:rPr>
                  <w:rFonts w:eastAsia="Times New Roman"/>
                  <w:b/>
                  <w:bCs/>
                  <w:color w:val="000000"/>
                  <w:sz w:val="20"/>
                  <w:szCs w:val="20"/>
                  <w:lang w:eastAsia="de-DE"/>
                </w:rPr>
                <w:t>0.002</w:t>
              </w:r>
            </w:moveTo>
          </w:p>
        </w:tc>
        <w:tc>
          <w:tcPr>
            <w:tcW w:w="1007" w:type="dxa"/>
            <w:tcBorders>
              <w:top w:val="nil"/>
              <w:left w:val="nil"/>
              <w:bottom w:val="nil"/>
              <w:right w:val="nil"/>
            </w:tcBorders>
            <w:shd w:val="clear" w:color="auto" w:fill="auto"/>
            <w:noWrap/>
            <w:vAlign w:val="bottom"/>
            <w:hideMark/>
          </w:tcPr>
          <w:p w14:paraId="598E5C0C" w14:textId="77777777" w:rsidR="002E16A1" w:rsidRPr="006724BB" w:rsidRDefault="002E16A1" w:rsidP="008E5A99">
            <w:pPr>
              <w:spacing w:after="0" w:line="240" w:lineRule="auto"/>
              <w:jc w:val="center"/>
              <w:rPr>
                <w:moveTo w:id="2543"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56E26E1" w14:textId="77777777" w:rsidR="002E16A1" w:rsidRPr="006724BB" w:rsidRDefault="002E16A1" w:rsidP="008E5A99">
            <w:pPr>
              <w:spacing w:after="0" w:line="240" w:lineRule="auto"/>
              <w:jc w:val="center"/>
              <w:rPr>
                <w:moveTo w:id="2544" w:author="doetters" w:date="2022-03-28T10:21:00Z"/>
                <w:rFonts w:eastAsia="Times New Roman"/>
                <w:sz w:val="20"/>
                <w:szCs w:val="20"/>
                <w:lang w:eastAsia="de-DE"/>
              </w:rPr>
            </w:pPr>
          </w:p>
        </w:tc>
      </w:tr>
      <w:tr w:rsidR="002E16A1" w:rsidRPr="006724BB" w14:paraId="6214F2CA" w14:textId="77777777" w:rsidTr="008E5A99">
        <w:trPr>
          <w:trHeight w:val="300"/>
        </w:trPr>
        <w:tc>
          <w:tcPr>
            <w:tcW w:w="1074" w:type="dxa"/>
            <w:tcBorders>
              <w:top w:val="nil"/>
              <w:left w:val="nil"/>
              <w:bottom w:val="nil"/>
              <w:right w:val="nil"/>
            </w:tcBorders>
            <w:shd w:val="clear" w:color="auto" w:fill="auto"/>
            <w:noWrap/>
            <w:vAlign w:val="bottom"/>
            <w:hideMark/>
          </w:tcPr>
          <w:p w14:paraId="13A7A7BE" w14:textId="77777777" w:rsidR="002E16A1" w:rsidRPr="006724BB" w:rsidRDefault="002E16A1" w:rsidP="008E5A99">
            <w:pPr>
              <w:spacing w:after="0" w:line="240" w:lineRule="auto"/>
              <w:jc w:val="center"/>
              <w:rPr>
                <w:moveTo w:id="2545"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21DAE690" w14:textId="77777777" w:rsidR="002E16A1" w:rsidRPr="006724BB" w:rsidRDefault="002E16A1" w:rsidP="008E5A99">
            <w:pPr>
              <w:spacing w:after="0" w:line="240" w:lineRule="auto"/>
              <w:rPr>
                <w:moveTo w:id="2546" w:author="doetters" w:date="2022-03-28T10:21:00Z"/>
                <w:rFonts w:eastAsia="Times New Roman"/>
                <w:color w:val="000000"/>
                <w:sz w:val="20"/>
                <w:szCs w:val="20"/>
                <w:lang w:eastAsia="de-DE"/>
              </w:rPr>
            </w:pPr>
            <w:moveTo w:id="2547"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65CBE12D" w14:textId="77777777" w:rsidR="002E16A1" w:rsidRPr="006724BB" w:rsidRDefault="002E16A1" w:rsidP="008E5A99">
            <w:pPr>
              <w:spacing w:after="0" w:line="240" w:lineRule="auto"/>
              <w:jc w:val="center"/>
              <w:rPr>
                <w:moveTo w:id="2548" w:author="doetters" w:date="2022-03-28T10:21:00Z"/>
                <w:rFonts w:eastAsia="Times New Roman"/>
                <w:color w:val="000000"/>
                <w:sz w:val="20"/>
                <w:szCs w:val="20"/>
                <w:lang w:eastAsia="de-DE"/>
              </w:rPr>
            </w:pPr>
            <w:moveTo w:id="2549" w:author="doetters" w:date="2022-03-28T10:21:00Z">
              <w:r w:rsidRPr="006724BB">
                <w:rPr>
                  <w:rFonts w:eastAsia="Times New Roman"/>
                  <w:color w:val="000000"/>
                  <w:sz w:val="20"/>
                  <w:szCs w:val="20"/>
                  <w:lang w:eastAsia="de-DE"/>
                </w:rPr>
                <w:t>-6481.72</w:t>
              </w:r>
            </w:moveTo>
          </w:p>
        </w:tc>
        <w:tc>
          <w:tcPr>
            <w:tcW w:w="2058" w:type="dxa"/>
            <w:tcBorders>
              <w:top w:val="nil"/>
              <w:left w:val="nil"/>
              <w:bottom w:val="nil"/>
              <w:right w:val="nil"/>
            </w:tcBorders>
            <w:shd w:val="clear" w:color="auto" w:fill="auto"/>
            <w:hideMark/>
          </w:tcPr>
          <w:p w14:paraId="598A6465" w14:textId="77777777" w:rsidR="002E16A1" w:rsidRPr="006724BB" w:rsidRDefault="002E16A1" w:rsidP="008E5A99">
            <w:pPr>
              <w:spacing w:after="0" w:line="240" w:lineRule="auto"/>
              <w:jc w:val="center"/>
              <w:rPr>
                <w:moveTo w:id="2550" w:author="doetters" w:date="2022-03-28T10:21:00Z"/>
                <w:rFonts w:eastAsia="Times New Roman"/>
                <w:color w:val="000000"/>
                <w:sz w:val="20"/>
                <w:szCs w:val="20"/>
                <w:lang w:eastAsia="de-DE"/>
              </w:rPr>
            </w:pPr>
            <w:moveTo w:id="2551" w:author="doetters" w:date="2022-03-28T10:21:00Z">
              <w:r w:rsidRPr="006724BB">
                <w:rPr>
                  <w:rFonts w:eastAsia="Times New Roman"/>
                  <w:color w:val="000000"/>
                  <w:sz w:val="20"/>
                  <w:szCs w:val="20"/>
                  <w:lang w:eastAsia="de-DE"/>
                </w:rPr>
                <w:t>-8380.50 – -4582.94</w:t>
              </w:r>
            </w:moveTo>
          </w:p>
        </w:tc>
        <w:tc>
          <w:tcPr>
            <w:tcW w:w="962" w:type="dxa"/>
            <w:tcBorders>
              <w:top w:val="nil"/>
              <w:left w:val="nil"/>
              <w:bottom w:val="nil"/>
              <w:right w:val="nil"/>
            </w:tcBorders>
            <w:shd w:val="clear" w:color="auto" w:fill="auto"/>
            <w:hideMark/>
          </w:tcPr>
          <w:p w14:paraId="2D3A69DC" w14:textId="77777777" w:rsidR="002E16A1" w:rsidRPr="006724BB" w:rsidRDefault="002E16A1" w:rsidP="008E5A99">
            <w:pPr>
              <w:spacing w:after="0" w:line="240" w:lineRule="auto"/>
              <w:jc w:val="center"/>
              <w:rPr>
                <w:moveTo w:id="2552" w:author="doetters" w:date="2022-03-28T10:21:00Z"/>
                <w:rFonts w:eastAsia="Times New Roman"/>
                <w:b/>
                <w:bCs/>
                <w:color w:val="000000"/>
                <w:sz w:val="20"/>
                <w:szCs w:val="20"/>
                <w:lang w:eastAsia="de-DE"/>
              </w:rPr>
            </w:pPr>
            <w:moveTo w:id="2553"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34FBD75E" w14:textId="77777777" w:rsidR="002E16A1" w:rsidRPr="006724BB" w:rsidRDefault="002E16A1" w:rsidP="008E5A99">
            <w:pPr>
              <w:spacing w:after="0" w:line="240" w:lineRule="auto"/>
              <w:jc w:val="center"/>
              <w:rPr>
                <w:moveTo w:id="2554"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C81FEB3" w14:textId="77777777" w:rsidR="002E16A1" w:rsidRPr="006724BB" w:rsidRDefault="002E16A1" w:rsidP="008E5A99">
            <w:pPr>
              <w:spacing w:after="0" w:line="240" w:lineRule="auto"/>
              <w:jc w:val="center"/>
              <w:rPr>
                <w:moveTo w:id="2555" w:author="doetters" w:date="2022-03-28T10:21:00Z"/>
                <w:rFonts w:eastAsia="Times New Roman"/>
                <w:sz w:val="20"/>
                <w:szCs w:val="20"/>
                <w:lang w:eastAsia="de-DE"/>
              </w:rPr>
            </w:pPr>
          </w:p>
        </w:tc>
      </w:tr>
      <w:tr w:rsidR="002E16A1" w:rsidRPr="006724BB" w14:paraId="0994C39E" w14:textId="77777777" w:rsidTr="008E5A99">
        <w:trPr>
          <w:trHeight w:val="300"/>
        </w:trPr>
        <w:tc>
          <w:tcPr>
            <w:tcW w:w="1074" w:type="dxa"/>
            <w:tcBorders>
              <w:top w:val="nil"/>
              <w:left w:val="nil"/>
              <w:bottom w:val="nil"/>
              <w:right w:val="nil"/>
            </w:tcBorders>
            <w:shd w:val="clear" w:color="auto" w:fill="auto"/>
            <w:noWrap/>
            <w:vAlign w:val="bottom"/>
            <w:hideMark/>
          </w:tcPr>
          <w:p w14:paraId="58B32073" w14:textId="77777777" w:rsidR="002E16A1" w:rsidRPr="006724BB" w:rsidRDefault="002E16A1" w:rsidP="008E5A99">
            <w:pPr>
              <w:spacing w:after="0" w:line="240" w:lineRule="auto"/>
              <w:jc w:val="center"/>
              <w:rPr>
                <w:moveTo w:id="2556"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6AF0B949" w14:textId="77777777" w:rsidR="002E16A1" w:rsidRPr="006724BB" w:rsidRDefault="002E16A1" w:rsidP="008E5A99">
            <w:pPr>
              <w:spacing w:after="0" w:line="240" w:lineRule="auto"/>
              <w:rPr>
                <w:moveTo w:id="2557" w:author="doetters" w:date="2022-03-28T10:21:00Z"/>
                <w:rFonts w:eastAsia="Times New Roman"/>
                <w:color w:val="000000"/>
                <w:sz w:val="20"/>
                <w:szCs w:val="20"/>
                <w:lang w:eastAsia="de-DE"/>
              </w:rPr>
            </w:pPr>
            <w:moveTo w:id="2558"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300119BC" w14:textId="77777777" w:rsidR="002E16A1" w:rsidRPr="006724BB" w:rsidRDefault="002E16A1" w:rsidP="008E5A99">
            <w:pPr>
              <w:spacing w:after="0" w:line="240" w:lineRule="auto"/>
              <w:jc w:val="center"/>
              <w:rPr>
                <w:moveTo w:id="2559" w:author="doetters" w:date="2022-03-28T10:21:00Z"/>
                <w:rFonts w:eastAsia="Times New Roman"/>
                <w:color w:val="000000"/>
                <w:sz w:val="20"/>
                <w:szCs w:val="20"/>
                <w:lang w:eastAsia="de-DE"/>
              </w:rPr>
            </w:pPr>
            <w:moveTo w:id="2560" w:author="doetters" w:date="2022-03-28T10:21:00Z">
              <w:r w:rsidRPr="006724BB">
                <w:rPr>
                  <w:rFonts w:eastAsia="Times New Roman"/>
                  <w:color w:val="000000"/>
                  <w:sz w:val="20"/>
                  <w:szCs w:val="20"/>
                  <w:lang w:eastAsia="de-DE"/>
                </w:rPr>
                <w:t>-42.94</w:t>
              </w:r>
            </w:moveTo>
          </w:p>
        </w:tc>
        <w:tc>
          <w:tcPr>
            <w:tcW w:w="2058" w:type="dxa"/>
            <w:tcBorders>
              <w:top w:val="nil"/>
              <w:left w:val="nil"/>
              <w:bottom w:val="nil"/>
              <w:right w:val="nil"/>
            </w:tcBorders>
            <w:shd w:val="clear" w:color="auto" w:fill="auto"/>
            <w:hideMark/>
          </w:tcPr>
          <w:p w14:paraId="354510A6" w14:textId="77777777" w:rsidR="002E16A1" w:rsidRPr="006724BB" w:rsidRDefault="002E16A1" w:rsidP="008E5A99">
            <w:pPr>
              <w:spacing w:after="0" w:line="240" w:lineRule="auto"/>
              <w:jc w:val="center"/>
              <w:rPr>
                <w:moveTo w:id="2561" w:author="doetters" w:date="2022-03-28T10:21:00Z"/>
                <w:rFonts w:eastAsia="Times New Roman"/>
                <w:color w:val="000000"/>
                <w:sz w:val="20"/>
                <w:szCs w:val="20"/>
                <w:lang w:eastAsia="de-DE"/>
              </w:rPr>
            </w:pPr>
            <w:moveTo w:id="2562" w:author="doetters" w:date="2022-03-28T10:21:00Z">
              <w:r w:rsidRPr="006724BB">
                <w:rPr>
                  <w:rFonts w:eastAsia="Times New Roman"/>
                  <w:color w:val="000000"/>
                  <w:sz w:val="20"/>
                  <w:szCs w:val="20"/>
                  <w:lang w:eastAsia="de-DE"/>
                </w:rPr>
                <w:t>-1721.78 – 1635.90</w:t>
              </w:r>
            </w:moveTo>
          </w:p>
        </w:tc>
        <w:tc>
          <w:tcPr>
            <w:tcW w:w="962" w:type="dxa"/>
            <w:tcBorders>
              <w:top w:val="nil"/>
              <w:left w:val="nil"/>
              <w:bottom w:val="nil"/>
              <w:right w:val="nil"/>
            </w:tcBorders>
            <w:shd w:val="clear" w:color="auto" w:fill="auto"/>
            <w:hideMark/>
          </w:tcPr>
          <w:p w14:paraId="359C717E" w14:textId="77777777" w:rsidR="002E16A1" w:rsidRPr="006724BB" w:rsidRDefault="002E16A1" w:rsidP="008E5A99">
            <w:pPr>
              <w:spacing w:after="0" w:line="240" w:lineRule="auto"/>
              <w:jc w:val="center"/>
              <w:rPr>
                <w:moveTo w:id="2563" w:author="doetters" w:date="2022-03-28T10:21:00Z"/>
                <w:rFonts w:eastAsia="Times New Roman"/>
                <w:color w:val="000000"/>
                <w:sz w:val="20"/>
                <w:szCs w:val="20"/>
                <w:lang w:eastAsia="de-DE"/>
              </w:rPr>
            </w:pPr>
            <w:moveTo w:id="2564" w:author="doetters" w:date="2022-03-28T10:21:00Z">
              <w:r w:rsidRPr="006724BB">
                <w:rPr>
                  <w:rFonts w:eastAsia="Times New Roman"/>
                  <w:color w:val="000000"/>
                  <w:sz w:val="20"/>
                  <w:szCs w:val="20"/>
                  <w:lang w:eastAsia="de-DE"/>
                </w:rPr>
                <w:t>0.96</w:t>
              </w:r>
            </w:moveTo>
          </w:p>
        </w:tc>
        <w:tc>
          <w:tcPr>
            <w:tcW w:w="1007" w:type="dxa"/>
            <w:tcBorders>
              <w:top w:val="nil"/>
              <w:left w:val="nil"/>
              <w:bottom w:val="nil"/>
              <w:right w:val="nil"/>
            </w:tcBorders>
            <w:shd w:val="clear" w:color="auto" w:fill="auto"/>
            <w:noWrap/>
            <w:vAlign w:val="bottom"/>
            <w:hideMark/>
          </w:tcPr>
          <w:p w14:paraId="4DBAC9A9" w14:textId="77777777" w:rsidR="002E16A1" w:rsidRPr="006724BB" w:rsidRDefault="002E16A1" w:rsidP="008E5A99">
            <w:pPr>
              <w:spacing w:after="0" w:line="240" w:lineRule="auto"/>
              <w:jc w:val="center"/>
              <w:rPr>
                <w:moveTo w:id="2565"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1D73EE6" w14:textId="77777777" w:rsidR="002E16A1" w:rsidRPr="006724BB" w:rsidRDefault="002E16A1" w:rsidP="008E5A99">
            <w:pPr>
              <w:spacing w:after="0" w:line="240" w:lineRule="auto"/>
              <w:jc w:val="center"/>
              <w:rPr>
                <w:moveTo w:id="2566" w:author="doetters" w:date="2022-03-28T10:21:00Z"/>
                <w:rFonts w:eastAsia="Times New Roman"/>
                <w:sz w:val="20"/>
                <w:szCs w:val="20"/>
                <w:lang w:eastAsia="de-DE"/>
              </w:rPr>
            </w:pPr>
          </w:p>
        </w:tc>
      </w:tr>
      <w:tr w:rsidR="002E16A1" w:rsidRPr="006724BB" w14:paraId="07B65831" w14:textId="77777777" w:rsidTr="008E5A99">
        <w:trPr>
          <w:trHeight w:val="300"/>
        </w:trPr>
        <w:tc>
          <w:tcPr>
            <w:tcW w:w="1074" w:type="dxa"/>
            <w:tcBorders>
              <w:top w:val="nil"/>
              <w:left w:val="nil"/>
              <w:bottom w:val="nil"/>
              <w:right w:val="nil"/>
            </w:tcBorders>
            <w:shd w:val="clear" w:color="auto" w:fill="auto"/>
            <w:noWrap/>
            <w:vAlign w:val="bottom"/>
            <w:hideMark/>
          </w:tcPr>
          <w:p w14:paraId="2B213182" w14:textId="77777777" w:rsidR="002E16A1" w:rsidRPr="006724BB" w:rsidRDefault="002E16A1" w:rsidP="008E5A99">
            <w:pPr>
              <w:spacing w:after="0" w:line="240" w:lineRule="auto"/>
              <w:jc w:val="center"/>
              <w:rPr>
                <w:moveTo w:id="2567"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3375090A" w14:textId="77777777" w:rsidR="002E16A1" w:rsidRPr="006724BB" w:rsidRDefault="002E16A1" w:rsidP="008E5A99">
            <w:pPr>
              <w:spacing w:after="0" w:line="240" w:lineRule="auto"/>
              <w:rPr>
                <w:moveTo w:id="2568" w:author="doetters" w:date="2022-03-28T10:21:00Z"/>
                <w:rFonts w:eastAsia="Times New Roman"/>
                <w:color w:val="000000"/>
                <w:sz w:val="20"/>
                <w:szCs w:val="20"/>
                <w:lang w:eastAsia="de-DE"/>
              </w:rPr>
            </w:pPr>
            <w:moveTo w:id="2569"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2BE8A30B" w14:textId="77777777" w:rsidR="002E16A1" w:rsidRPr="006724BB" w:rsidRDefault="002E16A1" w:rsidP="008E5A99">
            <w:pPr>
              <w:spacing w:after="0" w:line="240" w:lineRule="auto"/>
              <w:jc w:val="center"/>
              <w:rPr>
                <w:moveTo w:id="2570" w:author="doetters" w:date="2022-03-28T10:21:00Z"/>
                <w:rFonts w:eastAsia="Times New Roman"/>
                <w:color w:val="000000"/>
                <w:sz w:val="20"/>
                <w:szCs w:val="20"/>
                <w:lang w:eastAsia="de-DE"/>
              </w:rPr>
            </w:pPr>
            <w:moveTo w:id="2571" w:author="doetters" w:date="2022-03-28T10:21:00Z">
              <w:r w:rsidRPr="006724BB">
                <w:rPr>
                  <w:rFonts w:eastAsia="Times New Roman"/>
                  <w:color w:val="000000"/>
                  <w:sz w:val="20"/>
                  <w:szCs w:val="20"/>
                  <w:lang w:eastAsia="de-DE"/>
                </w:rPr>
                <w:t>308.29</w:t>
              </w:r>
            </w:moveTo>
          </w:p>
        </w:tc>
        <w:tc>
          <w:tcPr>
            <w:tcW w:w="2058" w:type="dxa"/>
            <w:tcBorders>
              <w:top w:val="nil"/>
              <w:left w:val="nil"/>
              <w:bottom w:val="nil"/>
              <w:right w:val="nil"/>
            </w:tcBorders>
            <w:shd w:val="clear" w:color="auto" w:fill="auto"/>
            <w:hideMark/>
          </w:tcPr>
          <w:p w14:paraId="16C3B1BE" w14:textId="77777777" w:rsidR="002E16A1" w:rsidRPr="006724BB" w:rsidRDefault="002E16A1" w:rsidP="008E5A99">
            <w:pPr>
              <w:spacing w:after="0" w:line="240" w:lineRule="auto"/>
              <w:jc w:val="center"/>
              <w:rPr>
                <w:moveTo w:id="2572" w:author="doetters" w:date="2022-03-28T10:21:00Z"/>
                <w:rFonts w:eastAsia="Times New Roman"/>
                <w:color w:val="000000"/>
                <w:sz w:val="20"/>
                <w:szCs w:val="20"/>
                <w:lang w:eastAsia="de-DE"/>
              </w:rPr>
            </w:pPr>
            <w:moveTo w:id="2573" w:author="doetters" w:date="2022-03-28T10:21:00Z">
              <w:r w:rsidRPr="006724BB">
                <w:rPr>
                  <w:rFonts w:eastAsia="Times New Roman"/>
                  <w:color w:val="000000"/>
                  <w:sz w:val="20"/>
                  <w:szCs w:val="20"/>
                  <w:lang w:eastAsia="de-DE"/>
                </w:rPr>
                <w:t>-1062.79 – 1679.37</w:t>
              </w:r>
            </w:moveTo>
          </w:p>
        </w:tc>
        <w:tc>
          <w:tcPr>
            <w:tcW w:w="962" w:type="dxa"/>
            <w:tcBorders>
              <w:top w:val="nil"/>
              <w:left w:val="nil"/>
              <w:bottom w:val="nil"/>
              <w:right w:val="nil"/>
            </w:tcBorders>
            <w:shd w:val="clear" w:color="auto" w:fill="auto"/>
            <w:hideMark/>
          </w:tcPr>
          <w:p w14:paraId="6C868A35" w14:textId="77777777" w:rsidR="002E16A1" w:rsidRPr="006724BB" w:rsidRDefault="002E16A1" w:rsidP="008E5A99">
            <w:pPr>
              <w:spacing w:after="0" w:line="240" w:lineRule="auto"/>
              <w:jc w:val="center"/>
              <w:rPr>
                <w:moveTo w:id="2574" w:author="doetters" w:date="2022-03-28T10:21:00Z"/>
                <w:rFonts w:eastAsia="Times New Roman"/>
                <w:color w:val="000000"/>
                <w:sz w:val="20"/>
                <w:szCs w:val="20"/>
                <w:lang w:eastAsia="de-DE"/>
              </w:rPr>
            </w:pPr>
            <w:moveTo w:id="2575" w:author="doetters" w:date="2022-03-28T10:21:00Z">
              <w:r w:rsidRPr="006724BB">
                <w:rPr>
                  <w:rFonts w:eastAsia="Times New Roman"/>
                  <w:color w:val="000000"/>
                  <w:sz w:val="20"/>
                  <w:szCs w:val="20"/>
                  <w:lang w:eastAsia="de-DE"/>
                </w:rPr>
                <w:t>0.659</w:t>
              </w:r>
            </w:moveTo>
          </w:p>
        </w:tc>
        <w:tc>
          <w:tcPr>
            <w:tcW w:w="1007" w:type="dxa"/>
            <w:tcBorders>
              <w:top w:val="nil"/>
              <w:left w:val="nil"/>
              <w:bottom w:val="nil"/>
              <w:right w:val="nil"/>
            </w:tcBorders>
            <w:shd w:val="clear" w:color="auto" w:fill="auto"/>
            <w:noWrap/>
            <w:vAlign w:val="bottom"/>
            <w:hideMark/>
          </w:tcPr>
          <w:p w14:paraId="0070F856" w14:textId="77777777" w:rsidR="002E16A1" w:rsidRPr="006724BB" w:rsidRDefault="002E16A1" w:rsidP="008E5A99">
            <w:pPr>
              <w:spacing w:after="0" w:line="240" w:lineRule="auto"/>
              <w:jc w:val="center"/>
              <w:rPr>
                <w:moveTo w:id="2576"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8F3B012" w14:textId="77777777" w:rsidR="002E16A1" w:rsidRPr="006724BB" w:rsidRDefault="002E16A1" w:rsidP="008E5A99">
            <w:pPr>
              <w:spacing w:after="0" w:line="240" w:lineRule="auto"/>
              <w:jc w:val="center"/>
              <w:rPr>
                <w:moveTo w:id="2577" w:author="doetters" w:date="2022-03-28T10:21:00Z"/>
                <w:rFonts w:eastAsia="Times New Roman"/>
                <w:sz w:val="20"/>
                <w:szCs w:val="20"/>
                <w:lang w:eastAsia="de-DE"/>
              </w:rPr>
            </w:pPr>
          </w:p>
        </w:tc>
      </w:tr>
      <w:tr w:rsidR="002E16A1" w:rsidRPr="006724BB" w14:paraId="2C4D963A"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796210DF" w14:textId="77777777" w:rsidR="002E16A1" w:rsidRPr="006724BB" w:rsidRDefault="002E16A1" w:rsidP="008E5A99">
            <w:pPr>
              <w:spacing w:after="0" w:line="240" w:lineRule="auto"/>
              <w:jc w:val="center"/>
              <w:rPr>
                <w:moveTo w:id="2578"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422E44FE" w14:textId="77777777" w:rsidR="002E16A1" w:rsidRPr="006724BB" w:rsidRDefault="002E16A1" w:rsidP="008E5A99">
            <w:pPr>
              <w:spacing w:after="0" w:line="240" w:lineRule="auto"/>
              <w:rPr>
                <w:moveTo w:id="2579" w:author="doetters" w:date="2022-03-28T10:21:00Z"/>
                <w:rFonts w:eastAsia="Times New Roman"/>
                <w:color w:val="000000"/>
                <w:sz w:val="20"/>
                <w:szCs w:val="20"/>
                <w:lang w:eastAsia="de-DE"/>
              </w:rPr>
            </w:pPr>
            <w:moveTo w:id="2580"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04199DD1" w14:textId="77777777" w:rsidR="002E16A1" w:rsidRPr="006724BB" w:rsidRDefault="002E16A1" w:rsidP="008E5A99">
            <w:pPr>
              <w:spacing w:after="0" w:line="240" w:lineRule="auto"/>
              <w:jc w:val="center"/>
              <w:rPr>
                <w:moveTo w:id="2581" w:author="doetters" w:date="2022-03-28T10:21:00Z"/>
                <w:rFonts w:eastAsia="Times New Roman"/>
                <w:color w:val="000000"/>
                <w:sz w:val="20"/>
                <w:szCs w:val="20"/>
                <w:lang w:eastAsia="de-DE"/>
              </w:rPr>
            </w:pPr>
            <w:moveTo w:id="2582" w:author="doetters" w:date="2022-03-28T10:21:00Z">
              <w:r w:rsidRPr="006724BB">
                <w:rPr>
                  <w:rFonts w:eastAsia="Times New Roman"/>
                  <w:color w:val="000000"/>
                  <w:sz w:val="20"/>
                  <w:szCs w:val="20"/>
                  <w:lang w:eastAsia="de-DE"/>
                </w:rPr>
                <w:t>1029.83</w:t>
              </w:r>
            </w:moveTo>
          </w:p>
        </w:tc>
        <w:tc>
          <w:tcPr>
            <w:tcW w:w="2058" w:type="dxa"/>
            <w:tcBorders>
              <w:top w:val="nil"/>
              <w:left w:val="nil"/>
              <w:bottom w:val="single" w:sz="4" w:space="0" w:color="auto"/>
              <w:right w:val="nil"/>
            </w:tcBorders>
            <w:shd w:val="clear" w:color="auto" w:fill="auto"/>
            <w:hideMark/>
          </w:tcPr>
          <w:p w14:paraId="65C810B9" w14:textId="77777777" w:rsidR="002E16A1" w:rsidRPr="006724BB" w:rsidRDefault="002E16A1" w:rsidP="008E5A99">
            <w:pPr>
              <w:spacing w:after="0" w:line="240" w:lineRule="auto"/>
              <w:jc w:val="center"/>
              <w:rPr>
                <w:moveTo w:id="2583" w:author="doetters" w:date="2022-03-28T10:21:00Z"/>
                <w:rFonts w:eastAsia="Times New Roman"/>
                <w:color w:val="000000"/>
                <w:sz w:val="20"/>
                <w:szCs w:val="20"/>
                <w:lang w:eastAsia="de-DE"/>
              </w:rPr>
            </w:pPr>
            <w:moveTo w:id="2584" w:author="doetters" w:date="2022-03-28T10:21:00Z">
              <w:r w:rsidRPr="006724BB">
                <w:rPr>
                  <w:rFonts w:eastAsia="Times New Roman"/>
                  <w:color w:val="000000"/>
                  <w:sz w:val="20"/>
                  <w:szCs w:val="20"/>
                  <w:lang w:eastAsia="de-DE"/>
                </w:rPr>
                <w:t>-445.59 – 2505.26</w:t>
              </w:r>
            </w:moveTo>
          </w:p>
        </w:tc>
        <w:tc>
          <w:tcPr>
            <w:tcW w:w="962" w:type="dxa"/>
            <w:tcBorders>
              <w:top w:val="nil"/>
              <w:left w:val="nil"/>
              <w:bottom w:val="single" w:sz="4" w:space="0" w:color="auto"/>
              <w:right w:val="nil"/>
            </w:tcBorders>
            <w:shd w:val="clear" w:color="auto" w:fill="auto"/>
            <w:hideMark/>
          </w:tcPr>
          <w:p w14:paraId="47367315" w14:textId="77777777" w:rsidR="002E16A1" w:rsidRPr="006724BB" w:rsidRDefault="002E16A1" w:rsidP="008E5A99">
            <w:pPr>
              <w:spacing w:after="0" w:line="240" w:lineRule="auto"/>
              <w:jc w:val="center"/>
              <w:rPr>
                <w:moveTo w:id="2585" w:author="doetters" w:date="2022-03-28T10:21:00Z"/>
                <w:rFonts w:eastAsia="Times New Roman"/>
                <w:color w:val="000000"/>
                <w:sz w:val="20"/>
                <w:szCs w:val="20"/>
                <w:lang w:eastAsia="de-DE"/>
              </w:rPr>
            </w:pPr>
            <w:moveTo w:id="2586" w:author="doetters" w:date="2022-03-28T10:21:00Z">
              <w:r w:rsidRPr="006724BB">
                <w:rPr>
                  <w:rFonts w:eastAsia="Times New Roman"/>
                  <w:color w:val="000000"/>
                  <w:sz w:val="20"/>
                  <w:szCs w:val="20"/>
                  <w:lang w:eastAsia="de-DE"/>
                </w:rPr>
                <w:t>0.171</w:t>
              </w:r>
            </w:moveTo>
          </w:p>
        </w:tc>
        <w:tc>
          <w:tcPr>
            <w:tcW w:w="1007" w:type="dxa"/>
            <w:tcBorders>
              <w:top w:val="nil"/>
              <w:left w:val="nil"/>
              <w:bottom w:val="single" w:sz="4" w:space="0" w:color="auto"/>
              <w:right w:val="nil"/>
            </w:tcBorders>
            <w:shd w:val="clear" w:color="auto" w:fill="auto"/>
            <w:noWrap/>
            <w:vAlign w:val="bottom"/>
            <w:hideMark/>
          </w:tcPr>
          <w:p w14:paraId="0EE9B95C" w14:textId="77777777" w:rsidR="002E16A1" w:rsidRPr="006724BB" w:rsidRDefault="002E16A1" w:rsidP="008E5A99">
            <w:pPr>
              <w:spacing w:after="0" w:line="240" w:lineRule="auto"/>
              <w:jc w:val="center"/>
              <w:rPr>
                <w:moveTo w:id="2587"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778B1E6" w14:textId="77777777" w:rsidR="002E16A1" w:rsidRPr="006724BB" w:rsidRDefault="002E16A1" w:rsidP="008E5A99">
            <w:pPr>
              <w:spacing w:after="0" w:line="240" w:lineRule="auto"/>
              <w:jc w:val="center"/>
              <w:rPr>
                <w:moveTo w:id="2588" w:author="doetters" w:date="2022-03-28T10:21:00Z"/>
                <w:rFonts w:eastAsia="Times New Roman"/>
                <w:sz w:val="20"/>
                <w:szCs w:val="20"/>
                <w:lang w:eastAsia="de-DE"/>
              </w:rPr>
            </w:pPr>
          </w:p>
        </w:tc>
      </w:tr>
      <w:tr w:rsidR="002E16A1" w:rsidRPr="006724BB" w14:paraId="350FC20E" w14:textId="77777777" w:rsidTr="008E5A99">
        <w:trPr>
          <w:trHeight w:val="300"/>
        </w:trPr>
        <w:tc>
          <w:tcPr>
            <w:tcW w:w="1074" w:type="dxa"/>
            <w:tcBorders>
              <w:top w:val="single" w:sz="4" w:space="0" w:color="auto"/>
              <w:left w:val="nil"/>
              <w:bottom w:val="nil"/>
              <w:right w:val="nil"/>
            </w:tcBorders>
            <w:shd w:val="clear" w:color="auto" w:fill="auto"/>
            <w:noWrap/>
            <w:vAlign w:val="bottom"/>
            <w:hideMark/>
          </w:tcPr>
          <w:p w14:paraId="37890876" w14:textId="77777777" w:rsidR="002E16A1" w:rsidRPr="006724BB" w:rsidRDefault="002E16A1" w:rsidP="008E5A99">
            <w:pPr>
              <w:spacing w:after="0" w:line="240" w:lineRule="auto"/>
              <w:jc w:val="center"/>
              <w:rPr>
                <w:moveTo w:id="2589" w:author="doetters" w:date="2022-03-28T10:21:00Z"/>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F166518" w14:textId="77777777" w:rsidR="002E16A1" w:rsidRPr="006724BB" w:rsidRDefault="002E16A1" w:rsidP="008E5A99">
            <w:pPr>
              <w:spacing w:after="0" w:line="240" w:lineRule="auto"/>
              <w:rPr>
                <w:moveTo w:id="2590" w:author="doetters" w:date="2022-03-28T10:21:00Z"/>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39311579" w14:textId="77777777" w:rsidR="002E16A1" w:rsidRPr="006724BB" w:rsidRDefault="002E16A1" w:rsidP="008E5A99">
            <w:pPr>
              <w:spacing w:after="0" w:line="240" w:lineRule="auto"/>
              <w:rPr>
                <w:moveTo w:id="2591" w:author="doetters" w:date="2022-03-28T10:21:00Z"/>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2B118EF0" w14:textId="77777777" w:rsidR="002E16A1" w:rsidRPr="006724BB" w:rsidRDefault="002E16A1" w:rsidP="008E5A99">
            <w:pPr>
              <w:spacing w:after="0" w:line="240" w:lineRule="auto"/>
              <w:jc w:val="center"/>
              <w:rPr>
                <w:moveTo w:id="2592"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BA547B5" w14:textId="77777777" w:rsidR="002E16A1" w:rsidRPr="006724BB" w:rsidRDefault="002E16A1" w:rsidP="008E5A99">
            <w:pPr>
              <w:spacing w:after="0" w:line="240" w:lineRule="auto"/>
              <w:jc w:val="center"/>
              <w:rPr>
                <w:moveTo w:id="2593" w:author="doetters" w:date="2022-03-28T10:21:00Z"/>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6EBCBF45" w14:textId="77777777" w:rsidR="002E16A1" w:rsidRPr="006724BB" w:rsidRDefault="002E16A1" w:rsidP="008E5A99">
            <w:pPr>
              <w:spacing w:after="0" w:line="240" w:lineRule="auto"/>
              <w:jc w:val="center"/>
              <w:rPr>
                <w:moveTo w:id="2594" w:author="doetters" w:date="2022-03-28T10:21:00Z"/>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A02B612" w14:textId="77777777" w:rsidR="002E16A1" w:rsidRPr="006724BB" w:rsidRDefault="002E16A1" w:rsidP="008E5A99">
            <w:pPr>
              <w:spacing w:after="0" w:line="240" w:lineRule="auto"/>
              <w:jc w:val="center"/>
              <w:rPr>
                <w:moveTo w:id="2595" w:author="doetters" w:date="2022-03-28T10:21:00Z"/>
                <w:rFonts w:eastAsia="Times New Roman"/>
                <w:sz w:val="20"/>
                <w:szCs w:val="20"/>
                <w:lang w:eastAsia="de-DE"/>
              </w:rPr>
            </w:pPr>
          </w:p>
        </w:tc>
      </w:tr>
      <w:tr w:rsidR="002E16A1" w:rsidRPr="006724BB" w14:paraId="157DE3D8" w14:textId="77777777" w:rsidTr="008E5A99">
        <w:trPr>
          <w:trHeight w:val="300"/>
        </w:trPr>
        <w:tc>
          <w:tcPr>
            <w:tcW w:w="1074" w:type="dxa"/>
            <w:tcBorders>
              <w:top w:val="nil"/>
              <w:left w:val="nil"/>
              <w:bottom w:val="nil"/>
              <w:right w:val="nil"/>
            </w:tcBorders>
            <w:shd w:val="clear" w:color="auto" w:fill="auto"/>
            <w:noWrap/>
            <w:vAlign w:val="bottom"/>
            <w:hideMark/>
          </w:tcPr>
          <w:p w14:paraId="3894740B" w14:textId="77777777" w:rsidR="002E16A1" w:rsidRPr="006724BB" w:rsidRDefault="002E16A1" w:rsidP="008E5A99">
            <w:pPr>
              <w:spacing w:after="0" w:line="240" w:lineRule="auto"/>
              <w:rPr>
                <w:moveTo w:id="2596" w:author="doetters" w:date="2022-03-28T10:21:00Z"/>
                <w:rFonts w:eastAsia="Times New Roman"/>
                <w:color w:val="000000"/>
                <w:sz w:val="20"/>
                <w:szCs w:val="20"/>
                <w:lang w:eastAsia="de-DE"/>
              </w:rPr>
            </w:pPr>
            <w:moveTo w:id="2597" w:author="doetters" w:date="2022-03-28T10:21:00Z">
              <w:r w:rsidRPr="006724BB">
                <w:rPr>
                  <w:rFonts w:eastAsia="Times New Roman"/>
                  <w:color w:val="000000"/>
                  <w:sz w:val="20"/>
                  <w:szCs w:val="20"/>
                  <w:lang w:eastAsia="de-DE"/>
                </w:rPr>
                <w:t>Na</w:t>
              </w:r>
            </w:moveTo>
          </w:p>
        </w:tc>
        <w:tc>
          <w:tcPr>
            <w:tcW w:w="2148" w:type="dxa"/>
            <w:tcBorders>
              <w:top w:val="nil"/>
              <w:left w:val="nil"/>
              <w:bottom w:val="nil"/>
              <w:right w:val="nil"/>
            </w:tcBorders>
            <w:shd w:val="clear" w:color="auto" w:fill="auto"/>
            <w:hideMark/>
          </w:tcPr>
          <w:p w14:paraId="3234A57C" w14:textId="77777777" w:rsidR="002E16A1" w:rsidRPr="006724BB" w:rsidRDefault="002E16A1" w:rsidP="008E5A99">
            <w:pPr>
              <w:spacing w:after="0" w:line="240" w:lineRule="auto"/>
              <w:rPr>
                <w:moveTo w:id="2598" w:author="doetters" w:date="2022-03-28T10:21:00Z"/>
                <w:rFonts w:eastAsia="Times New Roman"/>
                <w:color w:val="000000"/>
                <w:sz w:val="20"/>
                <w:szCs w:val="20"/>
                <w:lang w:eastAsia="de-DE"/>
              </w:rPr>
            </w:pPr>
            <w:moveTo w:id="2599" w:author="doetters" w:date="2022-03-28T10:21:00Z">
              <w:r w:rsidRPr="006724BB">
                <w:rPr>
                  <w:rFonts w:eastAsia="Times New Roman"/>
                  <w:color w:val="000000"/>
                  <w:sz w:val="20"/>
                  <w:szCs w:val="20"/>
                  <w:lang w:eastAsia="de-DE"/>
                </w:rPr>
                <w:t>(Intercept)</w:t>
              </w:r>
            </w:moveTo>
          </w:p>
        </w:tc>
        <w:tc>
          <w:tcPr>
            <w:tcW w:w="1141" w:type="dxa"/>
            <w:tcBorders>
              <w:top w:val="nil"/>
              <w:left w:val="nil"/>
              <w:bottom w:val="nil"/>
              <w:right w:val="nil"/>
            </w:tcBorders>
            <w:shd w:val="clear" w:color="auto" w:fill="auto"/>
            <w:hideMark/>
          </w:tcPr>
          <w:p w14:paraId="28BD5792" w14:textId="77777777" w:rsidR="002E16A1" w:rsidRPr="006724BB" w:rsidRDefault="002E16A1" w:rsidP="008E5A99">
            <w:pPr>
              <w:spacing w:after="0" w:line="240" w:lineRule="auto"/>
              <w:jc w:val="center"/>
              <w:rPr>
                <w:moveTo w:id="2600" w:author="doetters" w:date="2022-03-28T10:21:00Z"/>
                <w:rFonts w:eastAsia="Times New Roman"/>
                <w:color w:val="000000"/>
                <w:sz w:val="20"/>
                <w:szCs w:val="20"/>
                <w:lang w:eastAsia="de-DE"/>
              </w:rPr>
            </w:pPr>
            <w:moveTo w:id="2601" w:author="doetters" w:date="2022-03-28T10:21:00Z">
              <w:r w:rsidRPr="006724BB">
                <w:rPr>
                  <w:rFonts w:eastAsia="Times New Roman"/>
                  <w:color w:val="000000"/>
                  <w:sz w:val="20"/>
                  <w:szCs w:val="20"/>
                  <w:lang w:eastAsia="de-DE"/>
                </w:rPr>
                <w:t>105</w:t>
              </w:r>
            </w:moveTo>
          </w:p>
        </w:tc>
        <w:tc>
          <w:tcPr>
            <w:tcW w:w="2058" w:type="dxa"/>
            <w:tcBorders>
              <w:top w:val="nil"/>
              <w:left w:val="nil"/>
              <w:bottom w:val="nil"/>
              <w:right w:val="nil"/>
            </w:tcBorders>
            <w:shd w:val="clear" w:color="auto" w:fill="auto"/>
            <w:hideMark/>
          </w:tcPr>
          <w:p w14:paraId="02D5477F" w14:textId="77777777" w:rsidR="002E16A1" w:rsidRPr="006724BB" w:rsidRDefault="002E16A1" w:rsidP="008E5A99">
            <w:pPr>
              <w:spacing w:after="0" w:line="240" w:lineRule="auto"/>
              <w:jc w:val="center"/>
              <w:rPr>
                <w:moveTo w:id="2602" w:author="doetters" w:date="2022-03-28T10:21:00Z"/>
                <w:rFonts w:eastAsia="Times New Roman"/>
                <w:color w:val="000000"/>
                <w:sz w:val="20"/>
                <w:szCs w:val="20"/>
                <w:lang w:eastAsia="de-DE"/>
              </w:rPr>
            </w:pPr>
            <w:moveTo w:id="2603" w:author="doetters" w:date="2022-03-28T10:21:00Z">
              <w:r w:rsidRPr="006724BB">
                <w:rPr>
                  <w:rFonts w:eastAsia="Times New Roman"/>
                  <w:color w:val="000000"/>
                  <w:sz w:val="20"/>
                  <w:szCs w:val="20"/>
                  <w:lang w:eastAsia="de-DE"/>
                </w:rPr>
                <w:t>83.72 – 126.28</w:t>
              </w:r>
            </w:moveTo>
          </w:p>
        </w:tc>
        <w:tc>
          <w:tcPr>
            <w:tcW w:w="962" w:type="dxa"/>
            <w:tcBorders>
              <w:top w:val="nil"/>
              <w:left w:val="nil"/>
              <w:bottom w:val="nil"/>
              <w:right w:val="nil"/>
            </w:tcBorders>
            <w:shd w:val="clear" w:color="auto" w:fill="auto"/>
            <w:hideMark/>
          </w:tcPr>
          <w:p w14:paraId="4B24833E" w14:textId="77777777" w:rsidR="002E16A1" w:rsidRPr="006724BB" w:rsidRDefault="002E16A1" w:rsidP="008E5A99">
            <w:pPr>
              <w:spacing w:after="0" w:line="240" w:lineRule="auto"/>
              <w:jc w:val="center"/>
              <w:rPr>
                <w:moveTo w:id="2604" w:author="doetters" w:date="2022-03-28T10:21:00Z"/>
                <w:rFonts w:eastAsia="Times New Roman"/>
                <w:b/>
                <w:bCs/>
                <w:color w:val="000000"/>
                <w:sz w:val="20"/>
                <w:szCs w:val="20"/>
                <w:lang w:eastAsia="de-DE"/>
              </w:rPr>
            </w:pPr>
            <w:moveTo w:id="2605"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52CBAC87" w14:textId="77777777" w:rsidR="002E16A1" w:rsidRPr="006724BB" w:rsidRDefault="002E16A1" w:rsidP="008E5A99">
            <w:pPr>
              <w:spacing w:after="0" w:line="240" w:lineRule="auto"/>
              <w:jc w:val="center"/>
              <w:rPr>
                <w:moveTo w:id="2606" w:author="doetters" w:date="2022-03-28T10:21:00Z"/>
                <w:rFonts w:eastAsia="Times New Roman"/>
                <w:color w:val="000000"/>
                <w:sz w:val="20"/>
                <w:szCs w:val="20"/>
                <w:lang w:eastAsia="de-DE"/>
              </w:rPr>
            </w:pPr>
            <w:moveTo w:id="2607" w:author="doetters" w:date="2022-03-28T10:21:00Z">
              <w:r w:rsidRPr="006724BB">
                <w:rPr>
                  <w:rFonts w:eastAsia="Times New Roman"/>
                  <w:color w:val="000000"/>
                  <w:sz w:val="20"/>
                  <w:szCs w:val="20"/>
                  <w:lang w:eastAsia="de-DE"/>
                </w:rPr>
                <w:t>0.23</w:t>
              </w:r>
            </w:moveTo>
          </w:p>
        </w:tc>
        <w:tc>
          <w:tcPr>
            <w:tcW w:w="962" w:type="dxa"/>
            <w:tcBorders>
              <w:top w:val="nil"/>
              <w:left w:val="nil"/>
              <w:bottom w:val="nil"/>
              <w:right w:val="nil"/>
            </w:tcBorders>
            <w:shd w:val="clear" w:color="auto" w:fill="auto"/>
            <w:noWrap/>
            <w:vAlign w:val="bottom"/>
            <w:hideMark/>
          </w:tcPr>
          <w:p w14:paraId="6AA6A110" w14:textId="77777777" w:rsidR="002E16A1" w:rsidRPr="006724BB" w:rsidRDefault="002E16A1" w:rsidP="008E5A99">
            <w:pPr>
              <w:spacing w:after="0" w:line="240" w:lineRule="auto"/>
              <w:jc w:val="center"/>
              <w:rPr>
                <w:moveTo w:id="2608" w:author="doetters" w:date="2022-03-28T10:21:00Z"/>
                <w:rFonts w:eastAsia="Times New Roman"/>
                <w:color w:val="000000"/>
                <w:sz w:val="20"/>
                <w:szCs w:val="20"/>
                <w:lang w:eastAsia="de-DE"/>
              </w:rPr>
            </w:pPr>
            <w:moveTo w:id="2609" w:author="doetters" w:date="2022-03-28T10:21:00Z">
              <w:r w:rsidRPr="006724BB">
                <w:rPr>
                  <w:rFonts w:eastAsia="Times New Roman"/>
                  <w:color w:val="000000"/>
                  <w:sz w:val="20"/>
                  <w:szCs w:val="20"/>
                  <w:lang w:eastAsia="de-DE"/>
                </w:rPr>
                <w:t>0.3</w:t>
              </w:r>
            </w:moveTo>
          </w:p>
        </w:tc>
      </w:tr>
      <w:tr w:rsidR="002E16A1" w:rsidRPr="006724BB" w14:paraId="1E23C9CB" w14:textId="77777777" w:rsidTr="008E5A99">
        <w:trPr>
          <w:trHeight w:val="300"/>
        </w:trPr>
        <w:tc>
          <w:tcPr>
            <w:tcW w:w="1074" w:type="dxa"/>
            <w:tcBorders>
              <w:top w:val="nil"/>
              <w:left w:val="nil"/>
              <w:bottom w:val="nil"/>
              <w:right w:val="nil"/>
            </w:tcBorders>
            <w:shd w:val="clear" w:color="auto" w:fill="auto"/>
            <w:noWrap/>
            <w:vAlign w:val="bottom"/>
            <w:hideMark/>
          </w:tcPr>
          <w:p w14:paraId="199A80B4" w14:textId="77777777" w:rsidR="002E16A1" w:rsidRPr="006724BB" w:rsidRDefault="002E16A1" w:rsidP="008E5A99">
            <w:pPr>
              <w:spacing w:after="0" w:line="240" w:lineRule="auto"/>
              <w:jc w:val="center"/>
              <w:rPr>
                <w:moveTo w:id="2610" w:author="doetters" w:date="2022-03-28T10:21:00Z"/>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57484BD0" w14:textId="77777777" w:rsidR="002E16A1" w:rsidRPr="006724BB" w:rsidRDefault="002E16A1" w:rsidP="008E5A99">
            <w:pPr>
              <w:spacing w:after="0" w:line="240" w:lineRule="auto"/>
              <w:rPr>
                <w:moveTo w:id="2611" w:author="doetters" w:date="2022-03-28T10:21:00Z"/>
                <w:rFonts w:eastAsia="Times New Roman"/>
                <w:color w:val="000000"/>
                <w:sz w:val="20"/>
                <w:szCs w:val="20"/>
                <w:lang w:eastAsia="de-DE"/>
              </w:rPr>
            </w:pPr>
            <w:moveTo w:id="2612" w:author="doetters" w:date="2022-03-28T10:21:00Z">
              <w:r w:rsidRPr="006724BB">
                <w:rPr>
                  <w:rFonts w:eastAsia="Times New Roman"/>
                  <w:color w:val="000000"/>
                  <w:sz w:val="20"/>
                  <w:szCs w:val="20"/>
                  <w:lang w:eastAsia="de-DE"/>
                </w:rPr>
                <w:t>region [Mafic]</w:t>
              </w:r>
            </w:moveTo>
          </w:p>
        </w:tc>
        <w:tc>
          <w:tcPr>
            <w:tcW w:w="1141" w:type="dxa"/>
            <w:tcBorders>
              <w:top w:val="nil"/>
              <w:left w:val="nil"/>
              <w:bottom w:val="nil"/>
              <w:right w:val="nil"/>
            </w:tcBorders>
            <w:shd w:val="clear" w:color="auto" w:fill="auto"/>
            <w:hideMark/>
          </w:tcPr>
          <w:p w14:paraId="0B913CEA" w14:textId="77777777" w:rsidR="002E16A1" w:rsidRPr="006724BB" w:rsidRDefault="002E16A1" w:rsidP="008E5A99">
            <w:pPr>
              <w:spacing w:after="0" w:line="240" w:lineRule="auto"/>
              <w:jc w:val="center"/>
              <w:rPr>
                <w:moveTo w:id="2613" w:author="doetters" w:date="2022-03-28T10:21:00Z"/>
                <w:rFonts w:eastAsia="Times New Roman"/>
                <w:color w:val="000000"/>
                <w:sz w:val="20"/>
                <w:szCs w:val="20"/>
                <w:lang w:eastAsia="de-DE"/>
              </w:rPr>
            </w:pPr>
            <w:moveTo w:id="2614" w:author="doetters" w:date="2022-03-28T10:21:00Z">
              <w:r w:rsidRPr="006724BB">
                <w:rPr>
                  <w:rFonts w:eastAsia="Times New Roman"/>
                  <w:color w:val="000000"/>
                  <w:sz w:val="20"/>
                  <w:szCs w:val="20"/>
                  <w:lang w:eastAsia="de-DE"/>
                </w:rPr>
                <w:t>-66.31</w:t>
              </w:r>
            </w:moveTo>
          </w:p>
        </w:tc>
        <w:tc>
          <w:tcPr>
            <w:tcW w:w="2058" w:type="dxa"/>
            <w:tcBorders>
              <w:top w:val="nil"/>
              <w:left w:val="nil"/>
              <w:bottom w:val="nil"/>
              <w:right w:val="nil"/>
            </w:tcBorders>
            <w:shd w:val="clear" w:color="auto" w:fill="auto"/>
            <w:hideMark/>
          </w:tcPr>
          <w:p w14:paraId="5DDA8205" w14:textId="77777777" w:rsidR="002E16A1" w:rsidRPr="006724BB" w:rsidRDefault="002E16A1" w:rsidP="008E5A99">
            <w:pPr>
              <w:spacing w:after="0" w:line="240" w:lineRule="auto"/>
              <w:jc w:val="center"/>
              <w:rPr>
                <w:moveTo w:id="2615" w:author="doetters" w:date="2022-03-28T10:21:00Z"/>
                <w:rFonts w:eastAsia="Times New Roman"/>
                <w:color w:val="000000"/>
                <w:sz w:val="20"/>
                <w:szCs w:val="20"/>
                <w:lang w:eastAsia="de-DE"/>
              </w:rPr>
            </w:pPr>
            <w:moveTo w:id="2616" w:author="doetters" w:date="2022-03-28T10:21:00Z">
              <w:r w:rsidRPr="006724BB">
                <w:rPr>
                  <w:rFonts w:eastAsia="Times New Roman"/>
                  <w:color w:val="000000"/>
                  <w:sz w:val="20"/>
                  <w:szCs w:val="20"/>
                  <w:lang w:eastAsia="de-DE"/>
                </w:rPr>
                <w:t>-90.42 – -42.21</w:t>
              </w:r>
            </w:moveTo>
          </w:p>
        </w:tc>
        <w:tc>
          <w:tcPr>
            <w:tcW w:w="962" w:type="dxa"/>
            <w:tcBorders>
              <w:top w:val="nil"/>
              <w:left w:val="nil"/>
              <w:bottom w:val="nil"/>
              <w:right w:val="nil"/>
            </w:tcBorders>
            <w:shd w:val="clear" w:color="auto" w:fill="auto"/>
            <w:hideMark/>
          </w:tcPr>
          <w:p w14:paraId="22BAEFAE" w14:textId="77777777" w:rsidR="002E16A1" w:rsidRPr="006724BB" w:rsidRDefault="002E16A1" w:rsidP="008E5A99">
            <w:pPr>
              <w:spacing w:after="0" w:line="240" w:lineRule="auto"/>
              <w:jc w:val="center"/>
              <w:rPr>
                <w:moveTo w:id="2617" w:author="doetters" w:date="2022-03-28T10:21:00Z"/>
                <w:rFonts w:eastAsia="Times New Roman"/>
                <w:b/>
                <w:bCs/>
                <w:color w:val="000000"/>
                <w:sz w:val="20"/>
                <w:szCs w:val="20"/>
                <w:lang w:eastAsia="de-DE"/>
              </w:rPr>
            </w:pPr>
            <w:moveTo w:id="2618"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7889B555" w14:textId="77777777" w:rsidR="002E16A1" w:rsidRPr="006724BB" w:rsidRDefault="002E16A1" w:rsidP="008E5A99">
            <w:pPr>
              <w:spacing w:after="0" w:line="240" w:lineRule="auto"/>
              <w:jc w:val="center"/>
              <w:rPr>
                <w:moveTo w:id="2619"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5FE76E3" w14:textId="77777777" w:rsidR="002E16A1" w:rsidRPr="006724BB" w:rsidRDefault="002E16A1" w:rsidP="008E5A99">
            <w:pPr>
              <w:spacing w:after="0" w:line="240" w:lineRule="auto"/>
              <w:jc w:val="center"/>
              <w:rPr>
                <w:moveTo w:id="2620" w:author="doetters" w:date="2022-03-28T10:21:00Z"/>
                <w:rFonts w:eastAsia="Times New Roman"/>
                <w:sz w:val="20"/>
                <w:szCs w:val="20"/>
                <w:lang w:eastAsia="de-DE"/>
              </w:rPr>
            </w:pPr>
          </w:p>
        </w:tc>
      </w:tr>
      <w:tr w:rsidR="002E16A1" w:rsidRPr="006724BB" w14:paraId="13D59517" w14:textId="77777777" w:rsidTr="008E5A99">
        <w:trPr>
          <w:trHeight w:val="300"/>
        </w:trPr>
        <w:tc>
          <w:tcPr>
            <w:tcW w:w="1074" w:type="dxa"/>
            <w:tcBorders>
              <w:top w:val="nil"/>
              <w:left w:val="nil"/>
              <w:bottom w:val="nil"/>
              <w:right w:val="nil"/>
            </w:tcBorders>
            <w:shd w:val="clear" w:color="auto" w:fill="auto"/>
            <w:noWrap/>
            <w:vAlign w:val="bottom"/>
            <w:hideMark/>
          </w:tcPr>
          <w:p w14:paraId="5E0136BA" w14:textId="77777777" w:rsidR="002E16A1" w:rsidRPr="006724BB" w:rsidRDefault="002E16A1" w:rsidP="008E5A99">
            <w:pPr>
              <w:spacing w:after="0" w:line="240" w:lineRule="auto"/>
              <w:jc w:val="center"/>
              <w:rPr>
                <w:moveTo w:id="2621"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6F9D706F" w14:textId="77777777" w:rsidR="002E16A1" w:rsidRPr="006724BB" w:rsidRDefault="002E16A1" w:rsidP="008E5A99">
            <w:pPr>
              <w:spacing w:after="0" w:line="240" w:lineRule="auto"/>
              <w:rPr>
                <w:moveTo w:id="2622" w:author="doetters" w:date="2022-03-28T10:21:00Z"/>
                <w:rFonts w:eastAsia="Times New Roman"/>
                <w:color w:val="000000"/>
                <w:sz w:val="20"/>
                <w:szCs w:val="20"/>
                <w:lang w:eastAsia="de-DE"/>
              </w:rPr>
            </w:pPr>
            <w:moveTo w:id="2623" w:author="doetters" w:date="2022-03-28T10:21:00Z">
              <w:r w:rsidRPr="006724BB">
                <w:rPr>
                  <w:rFonts w:eastAsia="Times New Roman"/>
                  <w:color w:val="000000"/>
                  <w:sz w:val="20"/>
                  <w:szCs w:val="20"/>
                  <w:lang w:eastAsia="de-DE"/>
                </w:rPr>
                <w:t>region [Mixed]</w:t>
              </w:r>
            </w:moveTo>
          </w:p>
        </w:tc>
        <w:tc>
          <w:tcPr>
            <w:tcW w:w="1141" w:type="dxa"/>
            <w:tcBorders>
              <w:top w:val="nil"/>
              <w:left w:val="nil"/>
              <w:bottom w:val="nil"/>
              <w:right w:val="nil"/>
            </w:tcBorders>
            <w:shd w:val="clear" w:color="auto" w:fill="auto"/>
            <w:hideMark/>
          </w:tcPr>
          <w:p w14:paraId="05EF3DA0" w14:textId="77777777" w:rsidR="002E16A1" w:rsidRPr="006724BB" w:rsidRDefault="002E16A1" w:rsidP="008E5A99">
            <w:pPr>
              <w:spacing w:after="0" w:line="240" w:lineRule="auto"/>
              <w:jc w:val="center"/>
              <w:rPr>
                <w:moveTo w:id="2624" w:author="doetters" w:date="2022-03-28T10:21:00Z"/>
                <w:rFonts w:eastAsia="Times New Roman"/>
                <w:color w:val="000000"/>
                <w:sz w:val="20"/>
                <w:szCs w:val="20"/>
                <w:lang w:eastAsia="de-DE"/>
              </w:rPr>
            </w:pPr>
            <w:moveTo w:id="2625" w:author="doetters" w:date="2022-03-28T10:21:00Z">
              <w:r w:rsidRPr="006724BB">
                <w:rPr>
                  <w:rFonts w:eastAsia="Times New Roman"/>
                  <w:color w:val="000000"/>
                  <w:sz w:val="20"/>
                  <w:szCs w:val="20"/>
                  <w:lang w:eastAsia="de-DE"/>
                </w:rPr>
                <w:t>-88.19</w:t>
              </w:r>
            </w:moveTo>
          </w:p>
        </w:tc>
        <w:tc>
          <w:tcPr>
            <w:tcW w:w="2058" w:type="dxa"/>
            <w:tcBorders>
              <w:top w:val="nil"/>
              <w:left w:val="nil"/>
              <w:bottom w:val="nil"/>
              <w:right w:val="nil"/>
            </w:tcBorders>
            <w:shd w:val="clear" w:color="auto" w:fill="auto"/>
            <w:hideMark/>
          </w:tcPr>
          <w:p w14:paraId="461BDACC" w14:textId="77777777" w:rsidR="002E16A1" w:rsidRPr="006724BB" w:rsidRDefault="002E16A1" w:rsidP="008E5A99">
            <w:pPr>
              <w:spacing w:after="0" w:line="240" w:lineRule="auto"/>
              <w:jc w:val="center"/>
              <w:rPr>
                <w:moveTo w:id="2626" w:author="doetters" w:date="2022-03-28T10:21:00Z"/>
                <w:rFonts w:eastAsia="Times New Roman"/>
                <w:color w:val="000000"/>
                <w:sz w:val="20"/>
                <w:szCs w:val="20"/>
                <w:lang w:eastAsia="de-DE"/>
              </w:rPr>
            </w:pPr>
            <w:moveTo w:id="2627" w:author="doetters" w:date="2022-03-28T10:21:00Z">
              <w:r w:rsidRPr="006724BB">
                <w:rPr>
                  <w:rFonts w:eastAsia="Times New Roman"/>
                  <w:color w:val="000000"/>
                  <w:sz w:val="20"/>
                  <w:szCs w:val="20"/>
                  <w:lang w:eastAsia="de-DE"/>
                </w:rPr>
                <w:t>-112.62 – -63.75</w:t>
              </w:r>
            </w:moveTo>
          </w:p>
        </w:tc>
        <w:tc>
          <w:tcPr>
            <w:tcW w:w="962" w:type="dxa"/>
            <w:tcBorders>
              <w:top w:val="nil"/>
              <w:left w:val="nil"/>
              <w:bottom w:val="nil"/>
              <w:right w:val="nil"/>
            </w:tcBorders>
            <w:shd w:val="clear" w:color="auto" w:fill="auto"/>
            <w:hideMark/>
          </w:tcPr>
          <w:p w14:paraId="35A59C60" w14:textId="77777777" w:rsidR="002E16A1" w:rsidRPr="006724BB" w:rsidRDefault="002E16A1" w:rsidP="008E5A99">
            <w:pPr>
              <w:spacing w:after="0" w:line="240" w:lineRule="auto"/>
              <w:jc w:val="center"/>
              <w:rPr>
                <w:moveTo w:id="2628" w:author="doetters" w:date="2022-03-28T10:21:00Z"/>
                <w:rFonts w:eastAsia="Times New Roman"/>
                <w:b/>
                <w:bCs/>
                <w:color w:val="000000"/>
                <w:sz w:val="20"/>
                <w:szCs w:val="20"/>
                <w:lang w:eastAsia="de-DE"/>
              </w:rPr>
            </w:pPr>
            <w:moveTo w:id="2629" w:author="doetters" w:date="2022-03-28T10:21:00Z">
              <w:r w:rsidRPr="006724BB">
                <w:rPr>
                  <w:rFonts w:eastAsia="Times New Roman"/>
                  <w:b/>
                  <w:bCs/>
                  <w:color w:val="000000"/>
                  <w:sz w:val="20"/>
                  <w:szCs w:val="20"/>
                  <w:lang w:eastAsia="de-DE"/>
                </w:rPr>
                <w:t>&lt;0.001</w:t>
              </w:r>
            </w:moveTo>
          </w:p>
        </w:tc>
        <w:tc>
          <w:tcPr>
            <w:tcW w:w="1007" w:type="dxa"/>
            <w:tcBorders>
              <w:top w:val="nil"/>
              <w:left w:val="nil"/>
              <w:bottom w:val="nil"/>
              <w:right w:val="nil"/>
            </w:tcBorders>
            <w:shd w:val="clear" w:color="auto" w:fill="auto"/>
            <w:noWrap/>
            <w:vAlign w:val="bottom"/>
            <w:hideMark/>
          </w:tcPr>
          <w:p w14:paraId="2D6CE7AB" w14:textId="77777777" w:rsidR="002E16A1" w:rsidRPr="006724BB" w:rsidRDefault="002E16A1" w:rsidP="008E5A99">
            <w:pPr>
              <w:spacing w:after="0" w:line="240" w:lineRule="auto"/>
              <w:jc w:val="center"/>
              <w:rPr>
                <w:moveTo w:id="2630" w:author="doetters" w:date="2022-03-28T10:21:00Z"/>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60047F6" w14:textId="77777777" w:rsidR="002E16A1" w:rsidRPr="006724BB" w:rsidRDefault="002E16A1" w:rsidP="008E5A99">
            <w:pPr>
              <w:spacing w:after="0" w:line="240" w:lineRule="auto"/>
              <w:jc w:val="center"/>
              <w:rPr>
                <w:moveTo w:id="2631" w:author="doetters" w:date="2022-03-28T10:21:00Z"/>
                <w:rFonts w:eastAsia="Times New Roman"/>
                <w:sz w:val="20"/>
                <w:szCs w:val="20"/>
                <w:lang w:eastAsia="de-DE"/>
              </w:rPr>
            </w:pPr>
          </w:p>
        </w:tc>
      </w:tr>
      <w:tr w:rsidR="002E16A1" w:rsidRPr="006724BB" w14:paraId="380D94CF" w14:textId="77777777" w:rsidTr="008E5A99">
        <w:trPr>
          <w:trHeight w:val="300"/>
        </w:trPr>
        <w:tc>
          <w:tcPr>
            <w:tcW w:w="1074" w:type="dxa"/>
            <w:tcBorders>
              <w:top w:val="nil"/>
              <w:left w:val="nil"/>
              <w:bottom w:val="nil"/>
              <w:right w:val="nil"/>
            </w:tcBorders>
            <w:shd w:val="clear" w:color="auto" w:fill="auto"/>
            <w:noWrap/>
            <w:vAlign w:val="bottom"/>
            <w:hideMark/>
          </w:tcPr>
          <w:p w14:paraId="03C55C57" w14:textId="77777777" w:rsidR="002E16A1" w:rsidRPr="006724BB" w:rsidRDefault="002E16A1" w:rsidP="008E5A99">
            <w:pPr>
              <w:spacing w:after="0" w:line="240" w:lineRule="auto"/>
              <w:jc w:val="center"/>
              <w:rPr>
                <w:moveTo w:id="2632"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457425EF" w14:textId="77777777" w:rsidR="002E16A1" w:rsidRPr="006724BB" w:rsidRDefault="002E16A1" w:rsidP="008E5A99">
            <w:pPr>
              <w:spacing w:after="0" w:line="240" w:lineRule="auto"/>
              <w:rPr>
                <w:moveTo w:id="2633" w:author="doetters" w:date="2022-03-28T10:21:00Z"/>
                <w:rFonts w:eastAsia="Times New Roman"/>
                <w:color w:val="000000"/>
                <w:sz w:val="20"/>
                <w:szCs w:val="20"/>
                <w:lang w:eastAsia="de-DE"/>
              </w:rPr>
            </w:pPr>
            <w:moveTo w:id="2634" w:author="doetters" w:date="2022-03-28T10:21:00Z">
              <w:r w:rsidRPr="006724BB">
                <w:rPr>
                  <w:rFonts w:eastAsia="Times New Roman"/>
                  <w:color w:val="000000"/>
                  <w:sz w:val="20"/>
                  <w:szCs w:val="20"/>
                  <w:lang w:eastAsia="de-DE"/>
                </w:rPr>
                <w:t>slope [PL]</w:t>
              </w:r>
            </w:moveTo>
          </w:p>
        </w:tc>
        <w:tc>
          <w:tcPr>
            <w:tcW w:w="1141" w:type="dxa"/>
            <w:tcBorders>
              <w:top w:val="nil"/>
              <w:left w:val="nil"/>
              <w:bottom w:val="nil"/>
              <w:right w:val="nil"/>
            </w:tcBorders>
            <w:shd w:val="clear" w:color="auto" w:fill="auto"/>
            <w:hideMark/>
          </w:tcPr>
          <w:p w14:paraId="13E021BC" w14:textId="77777777" w:rsidR="002E16A1" w:rsidRPr="006724BB" w:rsidRDefault="002E16A1" w:rsidP="008E5A99">
            <w:pPr>
              <w:spacing w:after="0" w:line="240" w:lineRule="auto"/>
              <w:jc w:val="center"/>
              <w:rPr>
                <w:moveTo w:id="2635" w:author="doetters" w:date="2022-03-28T10:21:00Z"/>
                <w:rFonts w:eastAsia="Times New Roman"/>
                <w:color w:val="000000"/>
                <w:sz w:val="20"/>
                <w:szCs w:val="20"/>
                <w:lang w:eastAsia="de-DE"/>
              </w:rPr>
            </w:pPr>
            <w:moveTo w:id="2636" w:author="doetters" w:date="2022-03-28T10:21:00Z">
              <w:r w:rsidRPr="006724BB">
                <w:rPr>
                  <w:rFonts w:eastAsia="Times New Roman"/>
                  <w:color w:val="000000"/>
                  <w:sz w:val="20"/>
                  <w:szCs w:val="20"/>
                  <w:lang w:eastAsia="de-DE"/>
                </w:rPr>
                <w:t>11.88</w:t>
              </w:r>
            </w:moveTo>
          </w:p>
        </w:tc>
        <w:tc>
          <w:tcPr>
            <w:tcW w:w="2058" w:type="dxa"/>
            <w:tcBorders>
              <w:top w:val="nil"/>
              <w:left w:val="nil"/>
              <w:bottom w:val="nil"/>
              <w:right w:val="nil"/>
            </w:tcBorders>
            <w:shd w:val="clear" w:color="auto" w:fill="auto"/>
            <w:hideMark/>
          </w:tcPr>
          <w:p w14:paraId="187AEFF5" w14:textId="77777777" w:rsidR="002E16A1" w:rsidRPr="006724BB" w:rsidRDefault="002E16A1" w:rsidP="008E5A99">
            <w:pPr>
              <w:spacing w:after="0" w:line="240" w:lineRule="auto"/>
              <w:jc w:val="center"/>
              <w:rPr>
                <w:moveTo w:id="2637" w:author="doetters" w:date="2022-03-28T10:21:00Z"/>
                <w:rFonts w:eastAsia="Times New Roman"/>
                <w:color w:val="000000"/>
                <w:sz w:val="20"/>
                <w:szCs w:val="20"/>
                <w:lang w:eastAsia="de-DE"/>
              </w:rPr>
            </w:pPr>
            <w:moveTo w:id="2638" w:author="doetters" w:date="2022-03-28T10:21:00Z">
              <w:r w:rsidRPr="006724BB">
                <w:rPr>
                  <w:rFonts w:eastAsia="Times New Roman"/>
                  <w:color w:val="000000"/>
                  <w:sz w:val="20"/>
                  <w:szCs w:val="20"/>
                  <w:lang w:eastAsia="de-DE"/>
                </w:rPr>
                <w:t>-12.69 – 36.45</w:t>
              </w:r>
            </w:moveTo>
          </w:p>
        </w:tc>
        <w:tc>
          <w:tcPr>
            <w:tcW w:w="962" w:type="dxa"/>
            <w:tcBorders>
              <w:top w:val="nil"/>
              <w:left w:val="nil"/>
              <w:bottom w:val="nil"/>
              <w:right w:val="nil"/>
            </w:tcBorders>
            <w:shd w:val="clear" w:color="auto" w:fill="auto"/>
            <w:hideMark/>
          </w:tcPr>
          <w:p w14:paraId="3F54487F" w14:textId="77777777" w:rsidR="002E16A1" w:rsidRPr="006724BB" w:rsidRDefault="002E16A1" w:rsidP="008E5A99">
            <w:pPr>
              <w:spacing w:after="0" w:line="240" w:lineRule="auto"/>
              <w:jc w:val="center"/>
              <w:rPr>
                <w:moveTo w:id="2639" w:author="doetters" w:date="2022-03-28T10:21:00Z"/>
                <w:rFonts w:eastAsia="Times New Roman"/>
                <w:color w:val="000000"/>
                <w:sz w:val="20"/>
                <w:szCs w:val="20"/>
                <w:lang w:eastAsia="de-DE"/>
              </w:rPr>
            </w:pPr>
            <w:moveTo w:id="2640" w:author="doetters" w:date="2022-03-28T10:21:00Z">
              <w:r w:rsidRPr="006724BB">
                <w:rPr>
                  <w:rFonts w:eastAsia="Times New Roman"/>
                  <w:color w:val="000000"/>
                  <w:sz w:val="20"/>
                  <w:szCs w:val="20"/>
                  <w:lang w:eastAsia="de-DE"/>
                </w:rPr>
                <w:t>0.343</w:t>
              </w:r>
            </w:moveTo>
          </w:p>
        </w:tc>
        <w:tc>
          <w:tcPr>
            <w:tcW w:w="1007" w:type="dxa"/>
            <w:tcBorders>
              <w:top w:val="nil"/>
              <w:left w:val="nil"/>
              <w:bottom w:val="nil"/>
              <w:right w:val="nil"/>
            </w:tcBorders>
            <w:shd w:val="clear" w:color="auto" w:fill="auto"/>
            <w:noWrap/>
            <w:vAlign w:val="bottom"/>
            <w:hideMark/>
          </w:tcPr>
          <w:p w14:paraId="1F6DF659" w14:textId="77777777" w:rsidR="002E16A1" w:rsidRPr="006724BB" w:rsidRDefault="002E16A1" w:rsidP="008E5A99">
            <w:pPr>
              <w:spacing w:after="0" w:line="240" w:lineRule="auto"/>
              <w:jc w:val="center"/>
              <w:rPr>
                <w:moveTo w:id="2641"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8906F60" w14:textId="77777777" w:rsidR="002E16A1" w:rsidRPr="006724BB" w:rsidRDefault="002E16A1" w:rsidP="008E5A99">
            <w:pPr>
              <w:spacing w:after="0" w:line="240" w:lineRule="auto"/>
              <w:jc w:val="center"/>
              <w:rPr>
                <w:moveTo w:id="2642" w:author="doetters" w:date="2022-03-28T10:21:00Z"/>
                <w:rFonts w:eastAsia="Times New Roman"/>
                <w:sz w:val="20"/>
                <w:szCs w:val="20"/>
                <w:lang w:eastAsia="de-DE"/>
              </w:rPr>
            </w:pPr>
          </w:p>
        </w:tc>
      </w:tr>
      <w:tr w:rsidR="002E16A1" w:rsidRPr="006724BB" w14:paraId="0A740340" w14:textId="77777777" w:rsidTr="008E5A99">
        <w:trPr>
          <w:trHeight w:val="300"/>
        </w:trPr>
        <w:tc>
          <w:tcPr>
            <w:tcW w:w="1074" w:type="dxa"/>
            <w:tcBorders>
              <w:top w:val="nil"/>
              <w:left w:val="nil"/>
              <w:bottom w:val="nil"/>
              <w:right w:val="nil"/>
            </w:tcBorders>
            <w:shd w:val="clear" w:color="auto" w:fill="auto"/>
            <w:noWrap/>
            <w:vAlign w:val="bottom"/>
            <w:hideMark/>
          </w:tcPr>
          <w:p w14:paraId="7C12A85B" w14:textId="77777777" w:rsidR="002E16A1" w:rsidRPr="006724BB" w:rsidRDefault="002E16A1" w:rsidP="008E5A99">
            <w:pPr>
              <w:spacing w:after="0" w:line="240" w:lineRule="auto"/>
              <w:jc w:val="center"/>
              <w:rPr>
                <w:moveTo w:id="2643" w:author="doetters" w:date="2022-03-28T10:21:00Z"/>
                <w:rFonts w:eastAsia="Times New Roman"/>
                <w:sz w:val="20"/>
                <w:szCs w:val="20"/>
                <w:lang w:eastAsia="de-DE"/>
              </w:rPr>
            </w:pPr>
          </w:p>
        </w:tc>
        <w:tc>
          <w:tcPr>
            <w:tcW w:w="2148" w:type="dxa"/>
            <w:tcBorders>
              <w:top w:val="nil"/>
              <w:left w:val="nil"/>
              <w:bottom w:val="nil"/>
              <w:right w:val="nil"/>
            </w:tcBorders>
            <w:shd w:val="clear" w:color="auto" w:fill="auto"/>
            <w:hideMark/>
          </w:tcPr>
          <w:p w14:paraId="72D19F1F" w14:textId="77777777" w:rsidR="002E16A1" w:rsidRPr="006724BB" w:rsidRDefault="002E16A1" w:rsidP="008E5A99">
            <w:pPr>
              <w:spacing w:after="0" w:line="240" w:lineRule="auto"/>
              <w:rPr>
                <w:moveTo w:id="2644" w:author="doetters" w:date="2022-03-28T10:21:00Z"/>
                <w:rFonts w:eastAsia="Times New Roman"/>
                <w:color w:val="000000"/>
                <w:sz w:val="20"/>
                <w:szCs w:val="20"/>
                <w:lang w:eastAsia="de-DE"/>
              </w:rPr>
            </w:pPr>
            <w:moveTo w:id="2645" w:author="doetters" w:date="2022-03-28T10:21:00Z">
              <w:r w:rsidRPr="006724BB">
                <w:rPr>
                  <w:rFonts w:eastAsia="Times New Roman"/>
                  <w:color w:val="000000"/>
                  <w:sz w:val="20"/>
                  <w:szCs w:val="20"/>
                  <w:lang w:eastAsia="de-DE"/>
                </w:rPr>
                <w:t>slope [UP]</w:t>
              </w:r>
            </w:moveTo>
          </w:p>
        </w:tc>
        <w:tc>
          <w:tcPr>
            <w:tcW w:w="1141" w:type="dxa"/>
            <w:tcBorders>
              <w:top w:val="nil"/>
              <w:left w:val="nil"/>
              <w:bottom w:val="nil"/>
              <w:right w:val="nil"/>
            </w:tcBorders>
            <w:shd w:val="clear" w:color="auto" w:fill="auto"/>
            <w:hideMark/>
          </w:tcPr>
          <w:p w14:paraId="6ED25009" w14:textId="77777777" w:rsidR="002E16A1" w:rsidRPr="006724BB" w:rsidRDefault="002E16A1" w:rsidP="008E5A99">
            <w:pPr>
              <w:spacing w:after="0" w:line="240" w:lineRule="auto"/>
              <w:jc w:val="center"/>
              <w:rPr>
                <w:moveTo w:id="2646" w:author="doetters" w:date="2022-03-28T10:21:00Z"/>
                <w:rFonts w:eastAsia="Times New Roman"/>
                <w:color w:val="000000"/>
                <w:sz w:val="20"/>
                <w:szCs w:val="20"/>
                <w:lang w:eastAsia="de-DE"/>
              </w:rPr>
            </w:pPr>
            <w:moveTo w:id="2647" w:author="doetters" w:date="2022-03-28T10:21:00Z">
              <w:r w:rsidRPr="006724BB">
                <w:rPr>
                  <w:rFonts w:eastAsia="Times New Roman"/>
                  <w:color w:val="000000"/>
                  <w:sz w:val="20"/>
                  <w:szCs w:val="20"/>
                  <w:lang w:eastAsia="de-DE"/>
                </w:rPr>
                <w:t>12</w:t>
              </w:r>
            </w:moveTo>
          </w:p>
        </w:tc>
        <w:tc>
          <w:tcPr>
            <w:tcW w:w="2058" w:type="dxa"/>
            <w:tcBorders>
              <w:top w:val="nil"/>
              <w:left w:val="nil"/>
              <w:bottom w:val="nil"/>
              <w:right w:val="nil"/>
            </w:tcBorders>
            <w:shd w:val="clear" w:color="auto" w:fill="auto"/>
            <w:hideMark/>
          </w:tcPr>
          <w:p w14:paraId="15555924" w14:textId="77777777" w:rsidR="002E16A1" w:rsidRPr="006724BB" w:rsidRDefault="002E16A1" w:rsidP="008E5A99">
            <w:pPr>
              <w:spacing w:after="0" w:line="240" w:lineRule="auto"/>
              <w:jc w:val="center"/>
              <w:rPr>
                <w:moveTo w:id="2648" w:author="doetters" w:date="2022-03-28T10:21:00Z"/>
                <w:rFonts w:eastAsia="Times New Roman"/>
                <w:color w:val="000000"/>
                <w:sz w:val="20"/>
                <w:szCs w:val="20"/>
                <w:lang w:eastAsia="de-DE"/>
              </w:rPr>
            </w:pPr>
            <w:moveTo w:id="2649" w:author="doetters" w:date="2022-03-28T10:21:00Z">
              <w:r w:rsidRPr="006724BB">
                <w:rPr>
                  <w:rFonts w:eastAsia="Times New Roman"/>
                  <w:color w:val="000000"/>
                  <w:sz w:val="20"/>
                  <w:szCs w:val="20"/>
                  <w:lang w:eastAsia="de-DE"/>
                </w:rPr>
                <w:t>-8.10 – 32.09</w:t>
              </w:r>
            </w:moveTo>
          </w:p>
        </w:tc>
        <w:tc>
          <w:tcPr>
            <w:tcW w:w="962" w:type="dxa"/>
            <w:tcBorders>
              <w:top w:val="nil"/>
              <w:left w:val="nil"/>
              <w:bottom w:val="nil"/>
              <w:right w:val="nil"/>
            </w:tcBorders>
            <w:shd w:val="clear" w:color="auto" w:fill="auto"/>
            <w:hideMark/>
          </w:tcPr>
          <w:p w14:paraId="064974E7" w14:textId="77777777" w:rsidR="002E16A1" w:rsidRPr="006724BB" w:rsidRDefault="002E16A1" w:rsidP="008E5A99">
            <w:pPr>
              <w:spacing w:after="0" w:line="240" w:lineRule="auto"/>
              <w:jc w:val="center"/>
              <w:rPr>
                <w:moveTo w:id="2650" w:author="doetters" w:date="2022-03-28T10:21:00Z"/>
                <w:rFonts w:eastAsia="Times New Roman"/>
                <w:color w:val="000000"/>
                <w:sz w:val="20"/>
                <w:szCs w:val="20"/>
                <w:lang w:eastAsia="de-DE"/>
              </w:rPr>
            </w:pPr>
            <w:moveTo w:id="2651" w:author="doetters" w:date="2022-03-28T10:21:00Z">
              <w:r w:rsidRPr="006724BB">
                <w:rPr>
                  <w:rFonts w:eastAsia="Times New Roman"/>
                  <w:color w:val="000000"/>
                  <w:sz w:val="20"/>
                  <w:szCs w:val="20"/>
                  <w:lang w:eastAsia="de-DE"/>
                </w:rPr>
                <w:t>0.242</w:t>
              </w:r>
            </w:moveTo>
          </w:p>
        </w:tc>
        <w:tc>
          <w:tcPr>
            <w:tcW w:w="1007" w:type="dxa"/>
            <w:tcBorders>
              <w:top w:val="nil"/>
              <w:left w:val="nil"/>
              <w:bottom w:val="nil"/>
              <w:right w:val="nil"/>
            </w:tcBorders>
            <w:shd w:val="clear" w:color="auto" w:fill="auto"/>
            <w:noWrap/>
            <w:vAlign w:val="bottom"/>
            <w:hideMark/>
          </w:tcPr>
          <w:p w14:paraId="4B166595" w14:textId="77777777" w:rsidR="002E16A1" w:rsidRPr="006724BB" w:rsidRDefault="002E16A1" w:rsidP="008E5A99">
            <w:pPr>
              <w:spacing w:after="0" w:line="240" w:lineRule="auto"/>
              <w:jc w:val="center"/>
              <w:rPr>
                <w:moveTo w:id="2652" w:author="doetters" w:date="2022-03-28T10:21:00Z"/>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543F0A7" w14:textId="77777777" w:rsidR="002E16A1" w:rsidRPr="006724BB" w:rsidRDefault="002E16A1" w:rsidP="008E5A99">
            <w:pPr>
              <w:spacing w:after="0" w:line="240" w:lineRule="auto"/>
              <w:jc w:val="center"/>
              <w:rPr>
                <w:moveTo w:id="2653" w:author="doetters" w:date="2022-03-28T10:21:00Z"/>
                <w:rFonts w:eastAsia="Times New Roman"/>
                <w:sz w:val="20"/>
                <w:szCs w:val="20"/>
                <w:lang w:eastAsia="de-DE"/>
              </w:rPr>
            </w:pPr>
          </w:p>
        </w:tc>
      </w:tr>
      <w:tr w:rsidR="002E16A1" w:rsidRPr="006724BB" w14:paraId="11EDF3F8" w14:textId="77777777" w:rsidTr="008E5A99">
        <w:trPr>
          <w:trHeight w:val="300"/>
        </w:trPr>
        <w:tc>
          <w:tcPr>
            <w:tcW w:w="1074" w:type="dxa"/>
            <w:tcBorders>
              <w:top w:val="nil"/>
              <w:left w:val="nil"/>
              <w:bottom w:val="single" w:sz="4" w:space="0" w:color="auto"/>
              <w:right w:val="nil"/>
            </w:tcBorders>
            <w:shd w:val="clear" w:color="auto" w:fill="auto"/>
            <w:noWrap/>
            <w:vAlign w:val="bottom"/>
            <w:hideMark/>
          </w:tcPr>
          <w:p w14:paraId="1FAD53CB" w14:textId="77777777" w:rsidR="002E16A1" w:rsidRPr="006724BB" w:rsidRDefault="002E16A1" w:rsidP="008E5A99">
            <w:pPr>
              <w:spacing w:after="0" w:line="240" w:lineRule="auto"/>
              <w:jc w:val="center"/>
              <w:rPr>
                <w:moveTo w:id="2654" w:author="doetters" w:date="2022-03-28T10:21:00Z"/>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5774464C" w14:textId="77777777" w:rsidR="002E16A1" w:rsidRPr="006724BB" w:rsidRDefault="002E16A1" w:rsidP="008E5A99">
            <w:pPr>
              <w:spacing w:after="0" w:line="240" w:lineRule="auto"/>
              <w:rPr>
                <w:moveTo w:id="2655" w:author="doetters" w:date="2022-03-28T10:21:00Z"/>
                <w:rFonts w:eastAsia="Times New Roman"/>
                <w:color w:val="000000"/>
                <w:sz w:val="20"/>
                <w:szCs w:val="20"/>
                <w:lang w:eastAsia="de-DE"/>
              </w:rPr>
            </w:pPr>
            <w:moveTo w:id="2656" w:author="doetters" w:date="2022-03-28T10:21:00Z">
              <w:r w:rsidRPr="006724BB">
                <w:rPr>
                  <w:rFonts w:eastAsia="Times New Roman"/>
                  <w:color w:val="000000"/>
                  <w:sz w:val="20"/>
                  <w:szCs w:val="20"/>
                  <w:lang w:eastAsia="de-DE"/>
                </w:rPr>
                <w:t>slope [V]</w:t>
              </w:r>
            </w:moveTo>
          </w:p>
        </w:tc>
        <w:tc>
          <w:tcPr>
            <w:tcW w:w="1141" w:type="dxa"/>
            <w:tcBorders>
              <w:top w:val="nil"/>
              <w:left w:val="nil"/>
              <w:bottom w:val="single" w:sz="4" w:space="0" w:color="auto"/>
              <w:right w:val="nil"/>
            </w:tcBorders>
            <w:shd w:val="clear" w:color="auto" w:fill="auto"/>
            <w:hideMark/>
          </w:tcPr>
          <w:p w14:paraId="22B9AA40" w14:textId="77777777" w:rsidR="002E16A1" w:rsidRPr="006724BB" w:rsidRDefault="002E16A1" w:rsidP="008E5A99">
            <w:pPr>
              <w:spacing w:after="0" w:line="240" w:lineRule="auto"/>
              <w:jc w:val="center"/>
              <w:rPr>
                <w:moveTo w:id="2657" w:author="doetters" w:date="2022-03-28T10:21:00Z"/>
                <w:rFonts w:eastAsia="Times New Roman"/>
                <w:color w:val="000000"/>
                <w:sz w:val="20"/>
                <w:szCs w:val="20"/>
                <w:lang w:eastAsia="de-DE"/>
              </w:rPr>
            </w:pPr>
            <w:moveTo w:id="2658" w:author="doetters" w:date="2022-03-28T10:21:00Z">
              <w:r w:rsidRPr="006724BB">
                <w:rPr>
                  <w:rFonts w:eastAsia="Times New Roman"/>
                  <w:color w:val="000000"/>
                  <w:sz w:val="20"/>
                  <w:szCs w:val="20"/>
                  <w:lang w:eastAsia="de-DE"/>
                </w:rPr>
                <w:t>16.37</w:t>
              </w:r>
            </w:moveTo>
          </w:p>
        </w:tc>
        <w:tc>
          <w:tcPr>
            <w:tcW w:w="2058" w:type="dxa"/>
            <w:tcBorders>
              <w:top w:val="nil"/>
              <w:left w:val="nil"/>
              <w:bottom w:val="single" w:sz="4" w:space="0" w:color="auto"/>
              <w:right w:val="nil"/>
            </w:tcBorders>
            <w:shd w:val="clear" w:color="auto" w:fill="auto"/>
            <w:hideMark/>
          </w:tcPr>
          <w:p w14:paraId="47C52E85" w14:textId="77777777" w:rsidR="002E16A1" w:rsidRPr="006724BB" w:rsidRDefault="002E16A1" w:rsidP="008E5A99">
            <w:pPr>
              <w:spacing w:after="0" w:line="240" w:lineRule="auto"/>
              <w:jc w:val="center"/>
              <w:rPr>
                <w:moveTo w:id="2659" w:author="doetters" w:date="2022-03-28T10:21:00Z"/>
                <w:rFonts w:eastAsia="Times New Roman"/>
                <w:color w:val="000000"/>
                <w:sz w:val="20"/>
                <w:szCs w:val="20"/>
                <w:lang w:eastAsia="de-DE"/>
              </w:rPr>
            </w:pPr>
            <w:moveTo w:id="2660" w:author="doetters" w:date="2022-03-28T10:21:00Z">
              <w:r w:rsidRPr="006724BB">
                <w:rPr>
                  <w:rFonts w:eastAsia="Times New Roman"/>
                  <w:color w:val="000000"/>
                  <w:sz w:val="20"/>
                  <w:szCs w:val="20"/>
                  <w:lang w:eastAsia="de-DE"/>
                </w:rPr>
                <w:t>-5.01 – 37.75</w:t>
              </w:r>
            </w:moveTo>
          </w:p>
        </w:tc>
        <w:tc>
          <w:tcPr>
            <w:tcW w:w="962" w:type="dxa"/>
            <w:tcBorders>
              <w:top w:val="nil"/>
              <w:left w:val="nil"/>
              <w:bottom w:val="single" w:sz="4" w:space="0" w:color="auto"/>
              <w:right w:val="nil"/>
            </w:tcBorders>
            <w:shd w:val="clear" w:color="auto" w:fill="auto"/>
            <w:hideMark/>
          </w:tcPr>
          <w:p w14:paraId="729672EA" w14:textId="77777777" w:rsidR="002E16A1" w:rsidRPr="006724BB" w:rsidRDefault="002E16A1" w:rsidP="008E5A99">
            <w:pPr>
              <w:spacing w:after="0" w:line="240" w:lineRule="auto"/>
              <w:jc w:val="center"/>
              <w:rPr>
                <w:moveTo w:id="2661" w:author="doetters" w:date="2022-03-28T10:21:00Z"/>
                <w:rFonts w:eastAsia="Times New Roman"/>
                <w:color w:val="000000"/>
                <w:sz w:val="20"/>
                <w:szCs w:val="20"/>
                <w:lang w:eastAsia="de-DE"/>
              </w:rPr>
            </w:pPr>
            <w:moveTo w:id="2662" w:author="doetters" w:date="2022-03-28T10:21:00Z">
              <w:r w:rsidRPr="006724BB">
                <w:rPr>
                  <w:rFonts w:eastAsia="Times New Roman"/>
                  <w:color w:val="000000"/>
                  <w:sz w:val="20"/>
                  <w:szCs w:val="20"/>
                  <w:lang w:eastAsia="de-DE"/>
                </w:rPr>
                <w:t>0.133</w:t>
              </w:r>
            </w:moveTo>
          </w:p>
        </w:tc>
        <w:tc>
          <w:tcPr>
            <w:tcW w:w="1007" w:type="dxa"/>
            <w:tcBorders>
              <w:top w:val="nil"/>
              <w:left w:val="nil"/>
              <w:bottom w:val="single" w:sz="4" w:space="0" w:color="auto"/>
              <w:right w:val="nil"/>
            </w:tcBorders>
            <w:shd w:val="clear" w:color="auto" w:fill="auto"/>
            <w:noWrap/>
            <w:vAlign w:val="bottom"/>
            <w:hideMark/>
          </w:tcPr>
          <w:p w14:paraId="10C3699B" w14:textId="77777777" w:rsidR="002E16A1" w:rsidRPr="006724BB" w:rsidRDefault="002E16A1" w:rsidP="008E5A99">
            <w:pPr>
              <w:spacing w:after="0" w:line="240" w:lineRule="auto"/>
              <w:jc w:val="center"/>
              <w:rPr>
                <w:moveTo w:id="2663" w:author="doetters" w:date="2022-03-28T10:21:00Z"/>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3B716AF" w14:textId="77777777" w:rsidR="002E16A1" w:rsidRPr="006724BB" w:rsidRDefault="002E16A1" w:rsidP="008E5A99">
            <w:pPr>
              <w:spacing w:after="0" w:line="240" w:lineRule="auto"/>
              <w:jc w:val="center"/>
              <w:rPr>
                <w:moveTo w:id="2664" w:author="doetters" w:date="2022-03-28T10:21:00Z"/>
                <w:rFonts w:eastAsia="Times New Roman"/>
                <w:sz w:val="20"/>
                <w:szCs w:val="20"/>
                <w:lang w:eastAsia="de-DE"/>
              </w:rPr>
            </w:pPr>
          </w:p>
        </w:tc>
      </w:tr>
    </w:tbl>
    <w:p w14:paraId="70B53401" w14:textId="77777777" w:rsidR="002E16A1" w:rsidRDefault="002E16A1" w:rsidP="002E16A1">
      <w:pPr>
        <w:rPr>
          <w:moveTo w:id="2665" w:author="doetters" w:date="2022-03-28T10:21:00Z"/>
        </w:rPr>
      </w:pPr>
    </w:p>
    <w:p w14:paraId="7298EC11" w14:textId="77777777" w:rsidR="002E16A1" w:rsidRPr="00276DBA" w:rsidRDefault="002E16A1" w:rsidP="002E16A1">
      <w:pPr>
        <w:pStyle w:val="ListParagraph"/>
        <w:numPr>
          <w:ilvl w:val="0"/>
          <w:numId w:val="2"/>
        </w:numPr>
        <w:rPr>
          <w:moveTo w:id="2666" w:author="doetters" w:date="2022-03-28T10:21:00Z"/>
          <w:sz w:val="20"/>
          <w:lang w:val="en-US"/>
        </w:rPr>
      </w:pPr>
      <w:moveTo w:id="2667" w:author="doetters" w:date="2022-03-28T10:21:00Z">
        <w:r w:rsidRPr="00276DBA">
          <w:rPr>
            <w:sz w:val="20"/>
            <w:lang w:val="en-US"/>
          </w:rPr>
          <w:t>The results suggest with 95% confidence that patterns in canopy chemistry can be explained by factors related to geochemistry of the parent material</w:t>
        </w:r>
      </w:moveTo>
    </w:p>
    <w:p w14:paraId="6FA542FB" w14:textId="77777777" w:rsidR="002E16A1" w:rsidRPr="00276DBA" w:rsidRDefault="002E16A1" w:rsidP="002E16A1">
      <w:pPr>
        <w:pStyle w:val="ListParagraph"/>
        <w:rPr>
          <w:moveTo w:id="2668" w:author="doetters" w:date="2022-03-28T10:21:00Z"/>
          <w:sz w:val="20"/>
          <w:lang w:val="en-US"/>
        </w:rPr>
      </w:pPr>
    </w:p>
    <w:p w14:paraId="32078C4C" w14:textId="77777777" w:rsidR="002E16A1" w:rsidRPr="00276DBA" w:rsidRDefault="002E16A1" w:rsidP="002E16A1">
      <w:pPr>
        <w:pStyle w:val="ListParagraph"/>
        <w:numPr>
          <w:ilvl w:val="0"/>
          <w:numId w:val="2"/>
        </w:numPr>
        <w:rPr>
          <w:moveTo w:id="2669" w:author="doetters" w:date="2022-03-28T10:21:00Z"/>
          <w:sz w:val="20"/>
          <w:lang w:val="en-US"/>
        </w:rPr>
      </w:pPr>
      <w:moveTo w:id="2670" w:author="doetters" w:date="2022-03-28T10:21:00Z">
        <w:r w:rsidRPr="00276DBA">
          <w:rPr>
            <w:sz w:val="20"/>
            <w:lang w:val="en-US"/>
          </w:rPr>
          <w:t>Within each geochemical region, the effect of the geochemistry of the parent is significantly stronger than the effects of local hillslope positions representing topography</w:t>
        </w:r>
      </w:moveTo>
    </w:p>
    <w:p w14:paraId="669E15DA" w14:textId="77777777" w:rsidR="002E16A1" w:rsidRPr="00276DBA" w:rsidRDefault="002E16A1" w:rsidP="002E16A1">
      <w:pPr>
        <w:pStyle w:val="ListParagraph"/>
        <w:rPr>
          <w:moveTo w:id="2671" w:author="doetters" w:date="2022-03-28T10:21:00Z"/>
          <w:sz w:val="20"/>
          <w:lang w:val="en-US"/>
        </w:rPr>
      </w:pPr>
    </w:p>
    <w:p w14:paraId="59B928A8" w14:textId="77777777" w:rsidR="002E16A1" w:rsidRPr="00276DBA" w:rsidRDefault="002E16A1" w:rsidP="002E16A1">
      <w:pPr>
        <w:pStyle w:val="ListParagraph"/>
        <w:numPr>
          <w:ilvl w:val="0"/>
          <w:numId w:val="2"/>
        </w:numPr>
        <w:rPr>
          <w:moveTo w:id="2672" w:author="doetters" w:date="2022-03-28T10:21:00Z"/>
          <w:sz w:val="20"/>
          <w:lang w:val="en-US"/>
        </w:rPr>
      </w:pPr>
      <w:moveTo w:id="2673" w:author="doetters" w:date="2022-03-28T10:21:00Z">
        <w:r w:rsidRPr="00276DBA">
          <w:rPr>
            <w:sz w:val="20"/>
            <w:lang w:val="en-US"/>
          </w:rPr>
          <w:t>Using felsic region as a reference category, the results suggest that nutrients uptake decreased as the parent material shifted from felsic to mixed sediment, and the overall effect size on canopy chemistry (N, P, Ca, K, Mg and Na) was lower compared to mafic and felsic regions.</w:t>
        </w:r>
      </w:moveTo>
    </w:p>
    <w:p w14:paraId="2F59946B" w14:textId="77777777" w:rsidR="002E16A1" w:rsidRPr="00276DBA" w:rsidRDefault="002E16A1" w:rsidP="002E16A1">
      <w:pPr>
        <w:pStyle w:val="ListParagraph"/>
        <w:rPr>
          <w:moveTo w:id="2674" w:author="doetters" w:date="2022-03-28T10:21:00Z"/>
          <w:sz w:val="20"/>
          <w:lang w:val="en-US"/>
        </w:rPr>
      </w:pPr>
    </w:p>
    <w:p w14:paraId="1A9F891E" w14:textId="77777777" w:rsidR="002E16A1" w:rsidRPr="00276DBA" w:rsidRDefault="002E16A1" w:rsidP="002E16A1">
      <w:pPr>
        <w:pStyle w:val="ListParagraph"/>
        <w:numPr>
          <w:ilvl w:val="0"/>
          <w:numId w:val="2"/>
        </w:numPr>
        <w:rPr>
          <w:moveTo w:id="2675" w:author="doetters" w:date="2022-03-28T10:21:00Z"/>
          <w:sz w:val="20"/>
          <w:lang w:val="en-US"/>
        </w:rPr>
      </w:pPr>
      <w:moveTo w:id="2676" w:author="doetters" w:date="2022-03-28T10:21:00Z">
        <w:r w:rsidRPr="00276DBA">
          <w:rPr>
            <w:sz w:val="20"/>
            <w:lang w:val="en-US"/>
          </w:rPr>
          <w:t xml:space="preserve">In contrast, the canopy CN, CP and NP increased as the parent material changed from felsic to mixed sediment. The overall effects size of the mixed sediment on these ratios was significantly larger compared to felsic and mafic regions </w:t>
        </w:r>
      </w:moveTo>
    </w:p>
    <w:p w14:paraId="755BF8DF" w14:textId="77777777" w:rsidR="002E16A1" w:rsidRPr="00276DBA" w:rsidRDefault="002E16A1" w:rsidP="002E16A1">
      <w:pPr>
        <w:pStyle w:val="ListParagraph"/>
        <w:rPr>
          <w:moveTo w:id="2677" w:author="doetters" w:date="2022-03-28T10:21:00Z"/>
          <w:sz w:val="20"/>
          <w:lang w:val="en-US"/>
        </w:rPr>
      </w:pPr>
    </w:p>
    <w:p w14:paraId="64676CF5" w14:textId="77777777" w:rsidR="002E16A1" w:rsidRPr="00276DBA" w:rsidRDefault="002E16A1" w:rsidP="002E16A1">
      <w:pPr>
        <w:pStyle w:val="ListParagraph"/>
        <w:numPr>
          <w:ilvl w:val="0"/>
          <w:numId w:val="2"/>
        </w:numPr>
        <w:rPr>
          <w:moveTo w:id="2678" w:author="doetters" w:date="2022-03-28T10:21:00Z"/>
          <w:sz w:val="20"/>
          <w:lang w:val="en-US"/>
        </w:rPr>
      </w:pPr>
      <w:moveTo w:id="2679" w:author="doetters" w:date="2022-03-28T10:21:00Z">
        <w:r w:rsidRPr="00276DBA">
          <w:rPr>
            <w:sz w:val="20"/>
            <w:lang w:val="en-US"/>
          </w:rPr>
          <w:t>In general, using the mid-slope as a reference position there was no significant effect of topographic positions on canopy chemistry across the investigated regions</w:t>
        </w:r>
      </w:moveTo>
    </w:p>
    <w:moveToRangeEnd w:id="1969"/>
    <w:p w14:paraId="7E7DA3A0" w14:textId="77777777" w:rsidR="002E16A1" w:rsidRDefault="002E16A1">
      <w:pPr>
        <w:rPr>
          <w:ins w:id="2680" w:author="doetters" w:date="2022-03-28T10:21:00Z"/>
          <w:b/>
          <w:color w:val="222222"/>
          <w:sz w:val="20"/>
          <w:lang w:val="en-US"/>
        </w:rPr>
      </w:pPr>
      <w:ins w:id="2681" w:author="doetters" w:date="2022-03-28T10:21:00Z">
        <w:r>
          <w:rPr>
            <w:b/>
            <w:color w:val="222222"/>
            <w:sz w:val="20"/>
            <w:lang w:val="en-US"/>
          </w:rPr>
          <w:br w:type="page"/>
        </w:r>
      </w:ins>
    </w:p>
    <w:p w14:paraId="41EBDD51" w14:textId="4C7B769D" w:rsidR="007B04F4" w:rsidRPr="00623630" w:rsidRDefault="00920883" w:rsidP="00091EAF">
      <w:pPr>
        <w:spacing w:line="360" w:lineRule="auto"/>
        <w:jc w:val="both"/>
        <w:rPr>
          <w:color w:val="222222"/>
          <w:sz w:val="20"/>
          <w:lang w:val="en-US"/>
        </w:rPr>
      </w:pPr>
      <w:r>
        <w:rPr>
          <w:b/>
          <w:color w:val="222222"/>
          <w:sz w:val="20"/>
          <w:lang w:val="en-US"/>
        </w:rPr>
        <w:lastRenderedPageBreak/>
        <w:t xml:space="preserve">Table </w:t>
      </w:r>
      <w:del w:id="2682" w:author="doetters" w:date="2022-03-28T10:21:00Z">
        <w:r w:rsidDel="002E16A1">
          <w:rPr>
            <w:b/>
            <w:color w:val="222222"/>
            <w:sz w:val="20"/>
            <w:lang w:val="en-US"/>
          </w:rPr>
          <w:delText>B1</w:delText>
        </w:r>
      </w:del>
      <w:ins w:id="2683" w:author="doetters" w:date="2022-03-28T10:21:00Z">
        <w:r w:rsidR="002E16A1">
          <w:rPr>
            <w:b/>
            <w:color w:val="222222"/>
            <w:sz w:val="20"/>
            <w:lang w:val="en-US"/>
          </w:rPr>
          <w:t>B</w:t>
        </w:r>
        <w:r w:rsidR="002E16A1">
          <w:rPr>
            <w:b/>
            <w:color w:val="222222"/>
            <w:sz w:val="20"/>
            <w:lang w:val="en-US"/>
          </w:rPr>
          <w:t>2</w:t>
        </w:r>
      </w:ins>
      <w:r w:rsidR="00BA608B" w:rsidRPr="00623630">
        <w:rPr>
          <w:color w:val="222222"/>
          <w:sz w:val="20"/>
          <w:lang w:val="en-US"/>
        </w:rPr>
        <w:t xml:space="preserve">. Rotated principal component analysis for four principal components (RC) that were retained with Eigenvalues &gt;1 and proportion variance ≥10 %. </w:t>
      </w:r>
      <w:r w:rsidR="00EC0D2B">
        <w:rPr>
          <w:color w:val="222222"/>
          <w:sz w:val="20"/>
          <w:lang w:val="en-US"/>
        </w:rPr>
        <w:t>The u</w:t>
      </w:r>
      <w:r w:rsidR="00BA608B" w:rsidRPr="00623630">
        <w:rPr>
          <w:color w:val="222222"/>
          <w:sz w:val="20"/>
          <w:lang w:val="en-US"/>
        </w:rPr>
        <w:t xml:space="preserve">pper part of the table shows eigenvalues, proportional, cumulative variance and mechanistic interpretation of specific RCs. </w:t>
      </w:r>
      <w:r w:rsidR="00EC0D2B">
        <w:rPr>
          <w:color w:val="222222"/>
          <w:sz w:val="20"/>
          <w:lang w:val="en-US"/>
        </w:rPr>
        <w:t>The b</w:t>
      </w:r>
      <w:r w:rsidR="00091EAF" w:rsidRPr="00623630">
        <w:rPr>
          <w:color w:val="222222"/>
          <w:sz w:val="20"/>
          <w:lang w:val="en-US"/>
        </w:rPr>
        <w:t xml:space="preserve">ottom part represents loadings. Blank cells indicate that variables are not represented by the corresponding RCs and the loadings of those variables onto the RC are near or equal to zero. </w:t>
      </w:r>
    </w:p>
    <w:tbl>
      <w:tblPr>
        <w:tblW w:w="9480" w:type="dxa"/>
        <w:tblCellMar>
          <w:left w:w="70" w:type="dxa"/>
          <w:right w:w="70" w:type="dxa"/>
        </w:tblCellMar>
        <w:tblLook w:val="04A0" w:firstRow="1" w:lastRow="0" w:firstColumn="1" w:lastColumn="0" w:noHBand="0" w:noVBand="1"/>
      </w:tblPr>
      <w:tblGrid>
        <w:gridCol w:w="3280"/>
        <w:gridCol w:w="1256"/>
        <w:gridCol w:w="2264"/>
        <w:gridCol w:w="1500"/>
        <w:gridCol w:w="1180"/>
      </w:tblGrid>
      <w:tr w:rsidR="007B04F4" w:rsidRPr="004047FB" w14:paraId="56D31862" w14:textId="77777777" w:rsidTr="00664AA5">
        <w:trPr>
          <w:trHeight w:val="300"/>
        </w:trPr>
        <w:tc>
          <w:tcPr>
            <w:tcW w:w="3280" w:type="dxa"/>
            <w:tcBorders>
              <w:top w:val="single" w:sz="4" w:space="0" w:color="auto"/>
              <w:left w:val="nil"/>
              <w:bottom w:val="nil"/>
              <w:right w:val="nil"/>
            </w:tcBorders>
            <w:shd w:val="clear" w:color="auto" w:fill="auto"/>
            <w:noWrap/>
            <w:vAlign w:val="center"/>
            <w:hideMark/>
          </w:tcPr>
          <w:p w14:paraId="1096351C"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Rotated components</w:t>
            </w:r>
          </w:p>
        </w:tc>
        <w:tc>
          <w:tcPr>
            <w:tcW w:w="1256" w:type="dxa"/>
            <w:tcBorders>
              <w:top w:val="single" w:sz="4" w:space="0" w:color="auto"/>
              <w:left w:val="nil"/>
              <w:bottom w:val="nil"/>
              <w:right w:val="nil"/>
            </w:tcBorders>
            <w:shd w:val="clear" w:color="auto" w:fill="auto"/>
            <w:noWrap/>
            <w:vAlign w:val="center"/>
            <w:hideMark/>
          </w:tcPr>
          <w:p w14:paraId="6D802DFD"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single" w:sz="4" w:space="0" w:color="auto"/>
              <w:left w:val="nil"/>
              <w:bottom w:val="nil"/>
              <w:right w:val="nil"/>
            </w:tcBorders>
            <w:shd w:val="clear" w:color="auto" w:fill="auto"/>
            <w:noWrap/>
            <w:vAlign w:val="bottom"/>
            <w:hideMark/>
          </w:tcPr>
          <w:p w14:paraId="6971334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  RC1   </w:t>
            </w:r>
          </w:p>
        </w:tc>
        <w:tc>
          <w:tcPr>
            <w:tcW w:w="1500" w:type="dxa"/>
            <w:tcBorders>
              <w:top w:val="single" w:sz="4" w:space="0" w:color="auto"/>
              <w:left w:val="nil"/>
              <w:bottom w:val="nil"/>
              <w:right w:val="nil"/>
            </w:tcBorders>
            <w:shd w:val="clear" w:color="auto" w:fill="auto"/>
            <w:noWrap/>
            <w:vAlign w:val="bottom"/>
            <w:hideMark/>
          </w:tcPr>
          <w:p w14:paraId="36C9FC7F"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RC2 </w:t>
            </w:r>
          </w:p>
        </w:tc>
        <w:tc>
          <w:tcPr>
            <w:tcW w:w="1180" w:type="dxa"/>
            <w:tcBorders>
              <w:top w:val="single" w:sz="4" w:space="0" w:color="auto"/>
              <w:left w:val="nil"/>
              <w:bottom w:val="nil"/>
              <w:right w:val="nil"/>
            </w:tcBorders>
            <w:shd w:val="clear" w:color="auto" w:fill="auto"/>
            <w:noWrap/>
            <w:vAlign w:val="bottom"/>
            <w:hideMark/>
          </w:tcPr>
          <w:p w14:paraId="7DE860B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  RC3</w:t>
            </w:r>
          </w:p>
        </w:tc>
      </w:tr>
      <w:tr w:rsidR="007B04F4" w:rsidRPr="004047FB" w14:paraId="3FCA5631" w14:textId="77777777" w:rsidTr="00664AA5">
        <w:trPr>
          <w:trHeight w:val="300"/>
        </w:trPr>
        <w:tc>
          <w:tcPr>
            <w:tcW w:w="3280" w:type="dxa"/>
            <w:tcBorders>
              <w:top w:val="nil"/>
              <w:left w:val="nil"/>
              <w:bottom w:val="nil"/>
              <w:right w:val="nil"/>
            </w:tcBorders>
            <w:shd w:val="clear" w:color="auto" w:fill="auto"/>
            <w:noWrap/>
            <w:vAlign w:val="center"/>
            <w:hideMark/>
          </w:tcPr>
          <w:p w14:paraId="7B5B4196"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Eigenvalue</w:t>
            </w:r>
          </w:p>
        </w:tc>
        <w:tc>
          <w:tcPr>
            <w:tcW w:w="1256" w:type="dxa"/>
            <w:tcBorders>
              <w:top w:val="nil"/>
              <w:left w:val="nil"/>
              <w:bottom w:val="nil"/>
              <w:right w:val="nil"/>
            </w:tcBorders>
            <w:shd w:val="clear" w:color="auto" w:fill="auto"/>
            <w:noWrap/>
            <w:vAlign w:val="center"/>
            <w:hideMark/>
          </w:tcPr>
          <w:p w14:paraId="76F01D76"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nil"/>
              <w:right w:val="nil"/>
            </w:tcBorders>
            <w:shd w:val="clear" w:color="auto" w:fill="auto"/>
            <w:noWrap/>
            <w:vAlign w:val="bottom"/>
            <w:hideMark/>
          </w:tcPr>
          <w:p w14:paraId="74A72F60"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12.6</w:t>
            </w:r>
          </w:p>
        </w:tc>
        <w:tc>
          <w:tcPr>
            <w:tcW w:w="1500" w:type="dxa"/>
            <w:tcBorders>
              <w:top w:val="nil"/>
              <w:left w:val="nil"/>
              <w:bottom w:val="nil"/>
              <w:right w:val="nil"/>
            </w:tcBorders>
            <w:shd w:val="clear" w:color="auto" w:fill="auto"/>
            <w:noWrap/>
            <w:vAlign w:val="bottom"/>
            <w:hideMark/>
          </w:tcPr>
          <w:p w14:paraId="4CD16B4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4.0</w:t>
            </w:r>
          </w:p>
        </w:tc>
        <w:tc>
          <w:tcPr>
            <w:tcW w:w="1180" w:type="dxa"/>
            <w:tcBorders>
              <w:top w:val="nil"/>
              <w:left w:val="nil"/>
              <w:bottom w:val="nil"/>
              <w:right w:val="nil"/>
            </w:tcBorders>
            <w:shd w:val="clear" w:color="auto" w:fill="auto"/>
            <w:noWrap/>
            <w:vAlign w:val="bottom"/>
            <w:hideMark/>
          </w:tcPr>
          <w:p w14:paraId="190DC1A3"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2.3</w:t>
            </w:r>
          </w:p>
        </w:tc>
      </w:tr>
      <w:tr w:rsidR="007B04F4" w:rsidRPr="004047FB" w14:paraId="092F10C9" w14:textId="77777777" w:rsidTr="00664AA5">
        <w:trPr>
          <w:trHeight w:val="300"/>
        </w:trPr>
        <w:tc>
          <w:tcPr>
            <w:tcW w:w="3280" w:type="dxa"/>
            <w:tcBorders>
              <w:top w:val="nil"/>
              <w:left w:val="nil"/>
              <w:bottom w:val="nil"/>
              <w:right w:val="nil"/>
            </w:tcBorders>
            <w:shd w:val="clear" w:color="auto" w:fill="auto"/>
            <w:noWrap/>
            <w:vAlign w:val="center"/>
            <w:hideMark/>
          </w:tcPr>
          <w:p w14:paraId="505976A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Proportion variance (%)</w:t>
            </w:r>
          </w:p>
        </w:tc>
        <w:tc>
          <w:tcPr>
            <w:tcW w:w="1256" w:type="dxa"/>
            <w:tcBorders>
              <w:top w:val="nil"/>
              <w:left w:val="nil"/>
              <w:bottom w:val="nil"/>
              <w:right w:val="nil"/>
            </w:tcBorders>
            <w:shd w:val="clear" w:color="auto" w:fill="auto"/>
            <w:noWrap/>
            <w:vAlign w:val="center"/>
            <w:hideMark/>
          </w:tcPr>
          <w:p w14:paraId="132AEC19"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nil"/>
              <w:right w:val="nil"/>
            </w:tcBorders>
            <w:shd w:val="clear" w:color="auto" w:fill="auto"/>
            <w:noWrap/>
            <w:vAlign w:val="bottom"/>
            <w:hideMark/>
          </w:tcPr>
          <w:p w14:paraId="70B02A5C"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nil"/>
              <w:right w:val="nil"/>
            </w:tcBorders>
            <w:shd w:val="clear" w:color="auto" w:fill="auto"/>
            <w:noWrap/>
            <w:vAlign w:val="bottom"/>
            <w:hideMark/>
          </w:tcPr>
          <w:p w14:paraId="3155FCD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0.2</w:t>
            </w:r>
          </w:p>
        </w:tc>
        <w:tc>
          <w:tcPr>
            <w:tcW w:w="1180" w:type="dxa"/>
            <w:tcBorders>
              <w:top w:val="nil"/>
              <w:left w:val="nil"/>
              <w:bottom w:val="nil"/>
              <w:right w:val="nil"/>
            </w:tcBorders>
            <w:shd w:val="clear" w:color="auto" w:fill="auto"/>
            <w:noWrap/>
            <w:vAlign w:val="bottom"/>
            <w:hideMark/>
          </w:tcPr>
          <w:p w14:paraId="4AD2846C"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0.1</w:t>
            </w:r>
          </w:p>
        </w:tc>
      </w:tr>
      <w:tr w:rsidR="007B04F4" w:rsidRPr="004047FB" w14:paraId="503997B9" w14:textId="77777777" w:rsidTr="00664AA5">
        <w:trPr>
          <w:trHeight w:val="300"/>
        </w:trPr>
        <w:tc>
          <w:tcPr>
            <w:tcW w:w="3280" w:type="dxa"/>
            <w:tcBorders>
              <w:top w:val="nil"/>
              <w:left w:val="nil"/>
              <w:bottom w:val="single" w:sz="4" w:space="0" w:color="auto"/>
              <w:right w:val="nil"/>
            </w:tcBorders>
            <w:shd w:val="clear" w:color="auto" w:fill="auto"/>
            <w:noWrap/>
            <w:vAlign w:val="center"/>
            <w:hideMark/>
          </w:tcPr>
          <w:p w14:paraId="6DA3918F" w14:textId="26183293" w:rsidR="007B04F4" w:rsidRPr="004047FB" w:rsidRDefault="007B04F4" w:rsidP="00AF2C4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Cumulative variance (%)</w:t>
            </w:r>
          </w:p>
        </w:tc>
        <w:tc>
          <w:tcPr>
            <w:tcW w:w="1256" w:type="dxa"/>
            <w:tcBorders>
              <w:top w:val="nil"/>
              <w:left w:val="nil"/>
              <w:bottom w:val="single" w:sz="4" w:space="0" w:color="auto"/>
              <w:right w:val="nil"/>
            </w:tcBorders>
            <w:shd w:val="clear" w:color="auto" w:fill="auto"/>
            <w:noWrap/>
            <w:vAlign w:val="center"/>
            <w:hideMark/>
          </w:tcPr>
          <w:p w14:paraId="37141109"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single" w:sz="4" w:space="0" w:color="auto"/>
              <w:right w:val="nil"/>
            </w:tcBorders>
            <w:shd w:val="clear" w:color="auto" w:fill="auto"/>
            <w:noWrap/>
            <w:vAlign w:val="bottom"/>
            <w:hideMark/>
          </w:tcPr>
          <w:p w14:paraId="17DE6A4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single" w:sz="4" w:space="0" w:color="auto"/>
              <w:right w:val="nil"/>
            </w:tcBorders>
            <w:shd w:val="clear" w:color="auto" w:fill="auto"/>
            <w:noWrap/>
            <w:vAlign w:val="bottom"/>
            <w:hideMark/>
          </w:tcPr>
          <w:p w14:paraId="4AA0D241"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180" w:type="dxa"/>
            <w:tcBorders>
              <w:top w:val="nil"/>
              <w:left w:val="nil"/>
              <w:bottom w:val="single" w:sz="4" w:space="0" w:color="auto"/>
              <w:right w:val="nil"/>
            </w:tcBorders>
            <w:shd w:val="clear" w:color="auto" w:fill="auto"/>
            <w:noWrap/>
            <w:vAlign w:val="bottom"/>
            <w:hideMark/>
          </w:tcPr>
          <w:p w14:paraId="16AEEFFE"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r>
      <w:tr w:rsidR="007B04F4" w:rsidRPr="004047FB" w14:paraId="5DBC8301" w14:textId="77777777" w:rsidTr="00664AA5">
        <w:trPr>
          <w:trHeight w:val="300"/>
        </w:trPr>
        <w:tc>
          <w:tcPr>
            <w:tcW w:w="3280" w:type="dxa"/>
            <w:tcBorders>
              <w:top w:val="single" w:sz="4" w:space="0" w:color="auto"/>
              <w:left w:val="nil"/>
              <w:bottom w:val="single" w:sz="4" w:space="0" w:color="auto"/>
              <w:right w:val="nil"/>
            </w:tcBorders>
            <w:shd w:val="clear" w:color="auto" w:fill="auto"/>
            <w:noWrap/>
            <w:vAlign w:val="bottom"/>
            <w:hideMark/>
          </w:tcPr>
          <w:p w14:paraId="4C7E73BD"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256" w:type="dxa"/>
            <w:tcBorders>
              <w:top w:val="single" w:sz="4" w:space="0" w:color="auto"/>
              <w:left w:val="nil"/>
              <w:bottom w:val="single" w:sz="4" w:space="0" w:color="auto"/>
              <w:right w:val="nil"/>
            </w:tcBorders>
            <w:shd w:val="clear" w:color="auto" w:fill="auto"/>
            <w:noWrap/>
            <w:vAlign w:val="bottom"/>
            <w:hideMark/>
          </w:tcPr>
          <w:p w14:paraId="2A2B0A34" w14:textId="77777777" w:rsidR="007B04F4" w:rsidRPr="004047FB" w:rsidRDefault="007B04F4" w:rsidP="00F74771">
            <w:pPr>
              <w:spacing w:after="0" w:line="240" w:lineRule="auto"/>
              <w:rPr>
                <w:rFonts w:eastAsia="Times New Roman"/>
                <w:sz w:val="20"/>
                <w:szCs w:val="20"/>
                <w:lang w:eastAsia="de-DE"/>
              </w:rPr>
            </w:pPr>
          </w:p>
        </w:tc>
        <w:tc>
          <w:tcPr>
            <w:tcW w:w="2264" w:type="dxa"/>
            <w:tcBorders>
              <w:top w:val="single" w:sz="4" w:space="0" w:color="auto"/>
              <w:left w:val="nil"/>
              <w:bottom w:val="single" w:sz="4" w:space="0" w:color="auto"/>
              <w:right w:val="nil"/>
            </w:tcBorders>
            <w:shd w:val="clear" w:color="auto" w:fill="auto"/>
            <w:noWrap/>
            <w:vAlign w:val="bottom"/>
            <w:hideMark/>
          </w:tcPr>
          <w:p w14:paraId="50333FFC" w14:textId="77777777" w:rsidR="007B04F4" w:rsidRPr="004047FB" w:rsidRDefault="007B04F4" w:rsidP="00F74771">
            <w:pPr>
              <w:spacing w:after="0" w:line="240" w:lineRule="auto"/>
              <w:rPr>
                <w:rFonts w:eastAsia="Times New Roman"/>
                <w:sz w:val="20"/>
                <w:szCs w:val="20"/>
                <w:lang w:eastAsia="de-DE"/>
              </w:rPr>
            </w:pPr>
          </w:p>
        </w:tc>
        <w:tc>
          <w:tcPr>
            <w:tcW w:w="1500" w:type="dxa"/>
            <w:tcBorders>
              <w:top w:val="single" w:sz="4" w:space="0" w:color="auto"/>
              <w:left w:val="nil"/>
              <w:bottom w:val="single" w:sz="4" w:space="0" w:color="auto"/>
              <w:right w:val="nil"/>
            </w:tcBorders>
            <w:shd w:val="clear" w:color="auto" w:fill="auto"/>
            <w:noWrap/>
            <w:vAlign w:val="bottom"/>
            <w:hideMark/>
          </w:tcPr>
          <w:p w14:paraId="592A913E"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single" w:sz="4" w:space="0" w:color="auto"/>
              <w:left w:val="nil"/>
              <w:bottom w:val="single" w:sz="4" w:space="0" w:color="auto"/>
              <w:right w:val="nil"/>
            </w:tcBorders>
            <w:shd w:val="clear" w:color="auto" w:fill="auto"/>
            <w:noWrap/>
            <w:vAlign w:val="bottom"/>
            <w:hideMark/>
          </w:tcPr>
          <w:p w14:paraId="5112EA8A"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672A0332" w14:textId="77777777" w:rsidTr="00664AA5">
        <w:trPr>
          <w:trHeight w:val="600"/>
        </w:trPr>
        <w:tc>
          <w:tcPr>
            <w:tcW w:w="3280" w:type="dxa"/>
            <w:tcBorders>
              <w:top w:val="single" w:sz="4" w:space="0" w:color="auto"/>
              <w:left w:val="nil"/>
              <w:bottom w:val="single" w:sz="4" w:space="0" w:color="auto"/>
              <w:right w:val="nil"/>
            </w:tcBorders>
            <w:shd w:val="clear" w:color="auto" w:fill="auto"/>
            <w:vAlign w:val="center"/>
            <w:hideMark/>
          </w:tcPr>
          <w:p w14:paraId="23FA9329"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 xml:space="preserve">Mechanistic </w:t>
            </w:r>
            <w:r w:rsidRPr="004047FB">
              <w:rPr>
                <w:rFonts w:eastAsia="Times New Roman"/>
                <w:color w:val="000000"/>
                <w:sz w:val="22"/>
                <w:szCs w:val="22"/>
                <w:lang w:eastAsia="de-DE"/>
              </w:rPr>
              <w:br/>
              <w:t>interpretation</w:t>
            </w:r>
          </w:p>
        </w:tc>
        <w:tc>
          <w:tcPr>
            <w:tcW w:w="1256" w:type="dxa"/>
            <w:tcBorders>
              <w:top w:val="single" w:sz="4" w:space="0" w:color="auto"/>
              <w:left w:val="nil"/>
              <w:bottom w:val="single" w:sz="4" w:space="0" w:color="auto"/>
              <w:right w:val="nil"/>
            </w:tcBorders>
            <w:shd w:val="clear" w:color="auto" w:fill="auto"/>
            <w:vAlign w:val="center"/>
            <w:hideMark/>
          </w:tcPr>
          <w:p w14:paraId="5EEC3E8B" w14:textId="77777777" w:rsidR="007B04F4" w:rsidRPr="004047FB" w:rsidRDefault="007B04F4" w:rsidP="00F74771">
            <w:pPr>
              <w:spacing w:after="0" w:line="240" w:lineRule="auto"/>
              <w:rPr>
                <w:rFonts w:eastAsia="Times New Roman"/>
                <w:color w:val="000000"/>
                <w:sz w:val="22"/>
                <w:szCs w:val="22"/>
                <w:lang w:eastAsia="de-DE"/>
              </w:rPr>
            </w:pPr>
          </w:p>
        </w:tc>
        <w:tc>
          <w:tcPr>
            <w:tcW w:w="2264" w:type="dxa"/>
            <w:tcBorders>
              <w:top w:val="single" w:sz="4" w:space="0" w:color="auto"/>
              <w:left w:val="nil"/>
              <w:bottom w:val="single" w:sz="4" w:space="0" w:color="auto"/>
              <w:right w:val="nil"/>
            </w:tcBorders>
            <w:shd w:val="clear" w:color="auto" w:fill="auto"/>
            <w:vAlign w:val="bottom"/>
            <w:hideMark/>
          </w:tcPr>
          <w:p w14:paraId="2828529C" w14:textId="77777777" w:rsidR="007B04F4" w:rsidRPr="004047FB" w:rsidRDefault="007B04F4" w:rsidP="00F74771">
            <w:pPr>
              <w:spacing w:after="0" w:line="240" w:lineRule="auto"/>
              <w:jc w:val="center"/>
              <w:rPr>
                <w:rFonts w:eastAsia="Times New Roman"/>
                <w:color w:val="000000"/>
                <w:sz w:val="22"/>
                <w:szCs w:val="22"/>
                <w:lang w:val="en-US" w:eastAsia="de-DE"/>
              </w:rPr>
            </w:pPr>
            <w:r w:rsidRPr="004047FB">
              <w:rPr>
                <w:rFonts w:eastAsia="Times New Roman"/>
                <w:color w:val="000000"/>
                <w:sz w:val="22"/>
                <w:szCs w:val="22"/>
                <w:lang w:val="en-US" w:eastAsia="de-DE"/>
              </w:rPr>
              <w:t xml:space="preserve">Soil exchangeable </w:t>
            </w:r>
            <w:r w:rsidRPr="004047FB">
              <w:rPr>
                <w:rFonts w:eastAsia="Times New Roman"/>
                <w:color w:val="000000"/>
                <w:sz w:val="22"/>
                <w:szCs w:val="22"/>
                <w:lang w:val="en-US" w:eastAsia="de-DE"/>
              </w:rPr>
              <w:br/>
              <w:t>bases &amp; base cation stocks</w:t>
            </w:r>
          </w:p>
        </w:tc>
        <w:tc>
          <w:tcPr>
            <w:tcW w:w="1500" w:type="dxa"/>
            <w:tcBorders>
              <w:top w:val="single" w:sz="4" w:space="0" w:color="auto"/>
              <w:left w:val="nil"/>
              <w:bottom w:val="single" w:sz="4" w:space="0" w:color="auto"/>
              <w:right w:val="nil"/>
            </w:tcBorders>
            <w:shd w:val="clear" w:color="auto" w:fill="auto"/>
            <w:vAlign w:val="center"/>
            <w:hideMark/>
          </w:tcPr>
          <w:p w14:paraId="2DF5E4A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Soil CNP &amp;        </w:t>
            </w:r>
            <w:r>
              <w:rPr>
                <w:rFonts w:eastAsia="Times New Roman"/>
                <w:color w:val="000000"/>
                <w:sz w:val="22"/>
                <w:szCs w:val="22"/>
                <w:lang w:eastAsia="de-DE"/>
              </w:rPr>
              <w:t xml:space="preserve">         </w:t>
            </w:r>
            <w:r w:rsidRPr="004047FB">
              <w:rPr>
                <w:rFonts w:eastAsia="Times New Roman"/>
                <w:color w:val="000000"/>
                <w:sz w:val="22"/>
                <w:szCs w:val="22"/>
                <w:lang w:eastAsia="de-DE"/>
              </w:rPr>
              <w:t xml:space="preserve">nutrient </w:t>
            </w:r>
            <w:r>
              <w:rPr>
                <w:rFonts w:eastAsia="Times New Roman"/>
                <w:color w:val="000000"/>
                <w:sz w:val="22"/>
                <w:szCs w:val="22"/>
                <w:lang w:eastAsia="de-DE"/>
              </w:rPr>
              <w:t>exchange</w:t>
            </w:r>
          </w:p>
        </w:tc>
        <w:tc>
          <w:tcPr>
            <w:tcW w:w="1180" w:type="dxa"/>
            <w:tcBorders>
              <w:top w:val="single" w:sz="4" w:space="0" w:color="auto"/>
              <w:left w:val="nil"/>
              <w:bottom w:val="single" w:sz="4" w:space="0" w:color="auto"/>
              <w:right w:val="nil"/>
            </w:tcBorders>
            <w:shd w:val="clear" w:color="auto" w:fill="auto"/>
            <w:noWrap/>
            <w:vAlign w:val="center"/>
            <w:hideMark/>
          </w:tcPr>
          <w:p w14:paraId="4D523E3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Soil texture</w:t>
            </w:r>
          </w:p>
        </w:tc>
      </w:tr>
      <w:tr w:rsidR="007B04F4" w:rsidRPr="004047FB" w14:paraId="65E3A2CF" w14:textId="77777777" w:rsidTr="00664AA5">
        <w:trPr>
          <w:trHeight w:val="300"/>
        </w:trPr>
        <w:tc>
          <w:tcPr>
            <w:tcW w:w="3280" w:type="dxa"/>
            <w:tcBorders>
              <w:top w:val="single" w:sz="4" w:space="0" w:color="auto"/>
              <w:left w:val="nil"/>
              <w:bottom w:val="single" w:sz="4" w:space="0" w:color="auto"/>
              <w:right w:val="nil"/>
            </w:tcBorders>
            <w:shd w:val="clear" w:color="auto" w:fill="auto"/>
            <w:vAlign w:val="center"/>
            <w:hideMark/>
          </w:tcPr>
          <w:p w14:paraId="51C983FB"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Independent variables</w:t>
            </w:r>
          </w:p>
        </w:tc>
        <w:tc>
          <w:tcPr>
            <w:tcW w:w="1256" w:type="dxa"/>
            <w:tcBorders>
              <w:top w:val="single" w:sz="4" w:space="0" w:color="auto"/>
              <w:left w:val="nil"/>
              <w:bottom w:val="single" w:sz="4" w:space="0" w:color="auto"/>
              <w:right w:val="nil"/>
            </w:tcBorders>
            <w:shd w:val="clear" w:color="auto" w:fill="auto"/>
            <w:vAlign w:val="center"/>
            <w:hideMark/>
          </w:tcPr>
          <w:p w14:paraId="3AD926D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Units</w:t>
            </w:r>
          </w:p>
        </w:tc>
        <w:tc>
          <w:tcPr>
            <w:tcW w:w="2264" w:type="dxa"/>
            <w:tcBorders>
              <w:top w:val="single" w:sz="4" w:space="0" w:color="auto"/>
              <w:left w:val="nil"/>
              <w:bottom w:val="single" w:sz="4" w:space="0" w:color="auto"/>
              <w:right w:val="nil"/>
            </w:tcBorders>
            <w:shd w:val="clear" w:color="auto" w:fill="auto"/>
            <w:vAlign w:val="bottom"/>
            <w:hideMark/>
          </w:tcPr>
          <w:p w14:paraId="37B3430C"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single" w:sz="4" w:space="0" w:color="auto"/>
              <w:left w:val="nil"/>
              <w:bottom w:val="single" w:sz="4" w:space="0" w:color="auto"/>
              <w:right w:val="nil"/>
            </w:tcBorders>
            <w:shd w:val="clear" w:color="auto" w:fill="auto"/>
            <w:noWrap/>
            <w:vAlign w:val="center"/>
            <w:hideMark/>
          </w:tcPr>
          <w:p w14:paraId="731FE764"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single" w:sz="4" w:space="0" w:color="auto"/>
              <w:left w:val="nil"/>
              <w:bottom w:val="single" w:sz="4" w:space="0" w:color="auto"/>
              <w:right w:val="nil"/>
            </w:tcBorders>
            <w:shd w:val="clear" w:color="auto" w:fill="auto"/>
            <w:noWrap/>
            <w:vAlign w:val="center"/>
            <w:hideMark/>
          </w:tcPr>
          <w:p w14:paraId="29FCE4D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002927C" w14:textId="77777777" w:rsidTr="00664AA5">
        <w:trPr>
          <w:trHeight w:val="300"/>
        </w:trPr>
        <w:tc>
          <w:tcPr>
            <w:tcW w:w="3280" w:type="dxa"/>
            <w:tcBorders>
              <w:top w:val="single" w:sz="4" w:space="0" w:color="auto"/>
              <w:left w:val="nil"/>
              <w:bottom w:val="nil"/>
              <w:right w:val="nil"/>
            </w:tcBorders>
            <w:shd w:val="clear" w:color="auto" w:fill="auto"/>
            <w:noWrap/>
            <w:vAlign w:val="bottom"/>
            <w:hideMark/>
          </w:tcPr>
          <w:p w14:paraId="68E9BA7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TC_bulk</w:t>
            </w:r>
          </w:p>
        </w:tc>
        <w:tc>
          <w:tcPr>
            <w:tcW w:w="1256" w:type="dxa"/>
            <w:tcBorders>
              <w:top w:val="single" w:sz="4" w:space="0" w:color="auto"/>
              <w:left w:val="nil"/>
              <w:bottom w:val="nil"/>
              <w:right w:val="nil"/>
            </w:tcBorders>
            <w:shd w:val="clear" w:color="auto" w:fill="auto"/>
            <w:noWrap/>
            <w:vAlign w:val="bottom"/>
            <w:hideMark/>
          </w:tcPr>
          <w:p w14:paraId="69A323D8"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 xml:space="preserve"> %</w:t>
            </w:r>
          </w:p>
        </w:tc>
        <w:tc>
          <w:tcPr>
            <w:tcW w:w="2264" w:type="dxa"/>
            <w:tcBorders>
              <w:top w:val="single" w:sz="4" w:space="0" w:color="auto"/>
              <w:left w:val="nil"/>
              <w:bottom w:val="nil"/>
              <w:right w:val="nil"/>
            </w:tcBorders>
            <w:shd w:val="clear" w:color="auto" w:fill="auto"/>
            <w:noWrap/>
            <w:vAlign w:val="bottom"/>
            <w:hideMark/>
          </w:tcPr>
          <w:p w14:paraId="32A313A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-0.5</w:t>
            </w:r>
          </w:p>
        </w:tc>
        <w:tc>
          <w:tcPr>
            <w:tcW w:w="1500" w:type="dxa"/>
            <w:tcBorders>
              <w:top w:val="single" w:sz="4" w:space="0" w:color="auto"/>
              <w:left w:val="nil"/>
              <w:bottom w:val="nil"/>
              <w:right w:val="nil"/>
            </w:tcBorders>
            <w:shd w:val="clear" w:color="auto" w:fill="auto"/>
            <w:noWrap/>
            <w:vAlign w:val="bottom"/>
            <w:hideMark/>
          </w:tcPr>
          <w:p w14:paraId="35359CA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0.7</w:t>
            </w:r>
          </w:p>
        </w:tc>
        <w:tc>
          <w:tcPr>
            <w:tcW w:w="1180" w:type="dxa"/>
            <w:tcBorders>
              <w:top w:val="single" w:sz="4" w:space="0" w:color="auto"/>
              <w:left w:val="nil"/>
              <w:bottom w:val="nil"/>
              <w:right w:val="nil"/>
            </w:tcBorders>
            <w:shd w:val="clear" w:color="auto" w:fill="auto"/>
            <w:noWrap/>
            <w:vAlign w:val="bottom"/>
            <w:hideMark/>
          </w:tcPr>
          <w:p w14:paraId="64C761DF"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6FD658B1" w14:textId="77777777" w:rsidTr="00664AA5">
        <w:trPr>
          <w:trHeight w:val="300"/>
        </w:trPr>
        <w:tc>
          <w:tcPr>
            <w:tcW w:w="3280" w:type="dxa"/>
            <w:tcBorders>
              <w:top w:val="nil"/>
              <w:left w:val="nil"/>
              <w:bottom w:val="nil"/>
              <w:right w:val="nil"/>
            </w:tcBorders>
            <w:shd w:val="clear" w:color="auto" w:fill="auto"/>
            <w:noWrap/>
            <w:vAlign w:val="bottom"/>
            <w:hideMark/>
          </w:tcPr>
          <w:p w14:paraId="0DBA7D29"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TN_bulk</w:t>
            </w:r>
          </w:p>
        </w:tc>
        <w:tc>
          <w:tcPr>
            <w:tcW w:w="1256" w:type="dxa"/>
            <w:tcBorders>
              <w:top w:val="nil"/>
              <w:left w:val="nil"/>
              <w:bottom w:val="nil"/>
              <w:right w:val="nil"/>
            </w:tcBorders>
            <w:shd w:val="clear" w:color="auto" w:fill="auto"/>
            <w:noWrap/>
            <w:vAlign w:val="bottom"/>
            <w:hideMark/>
          </w:tcPr>
          <w:p w14:paraId="466046C4"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 xml:space="preserve"> %</w:t>
            </w:r>
          </w:p>
        </w:tc>
        <w:tc>
          <w:tcPr>
            <w:tcW w:w="2264" w:type="dxa"/>
            <w:tcBorders>
              <w:top w:val="nil"/>
              <w:left w:val="nil"/>
              <w:bottom w:val="nil"/>
              <w:right w:val="nil"/>
            </w:tcBorders>
            <w:shd w:val="clear" w:color="auto" w:fill="auto"/>
            <w:noWrap/>
            <w:vAlign w:val="bottom"/>
            <w:hideMark/>
          </w:tcPr>
          <w:p w14:paraId="7687A1DE"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4C59CB9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180" w:type="dxa"/>
            <w:tcBorders>
              <w:top w:val="nil"/>
              <w:left w:val="nil"/>
              <w:bottom w:val="nil"/>
              <w:right w:val="nil"/>
            </w:tcBorders>
            <w:shd w:val="clear" w:color="auto" w:fill="auto"/>
            <w:noWrap/>
            <w:vAlign w:val="bottom"/>
            <w:hideMark/>
          </w:tcPr>
          <w:p w14:paraId="2BE44922"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29B4D48A" w14:textId="77777777" w:rsidTr="00664AA5">
        <w:trPr>
          <w:trHeight w:val="300"/>
        </w:trPr>
        <w:tc>
          <w:tcPr>
            <w:tcW w:w="3280" w:type="dxa"/>
            <w:tcBorders>
              <w:top w:val="nil"/>
              <w:left w:val="nil"/>
              <w:bottom w:val="nil"/>
              <w:right w:val="nil"/>
            </w:tcBorders>
            <w:shd w:val="clear" w:color="auto" w:fill="auto"/>
            <w:noWrap/>
            <w:vAlign w:val="bottom"/>
            <w:hideMark/>
          </w:tcPr>
          <w:p w14:paraId="0D15791D"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P_avail</w:t>
            </w:r>
          </w:p>
        </w:tc>
        <w:tc>
          <w:tcPr>
            <w:tcW w:w="1256" w:type="dxa"/>
            <w:tcBorders>
              <w:top w:val="nil"/>
              <w:left w:val="nil"/>
              <w:bottom w:val="nil"/>
              <w:right w:val="nil"/>
            </w:tcBorders>
            <w:shd w:val="clear" w:color="auto" w:fill="auto"/>
            <w:vAlign w:val="center"/>
            <w:hideMark/>
          </w:tcPr>
          <w:p w14:paraId="0BD3F5ED"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5D8E34E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0.7</w:t>
            </w:r>
          </w:p>
        </w:tc>
        <w:tc>
          <w:tcPr>
            <w:tcW w:w="1500" w:type="dxa"/>
            <w:tcBorders>
              <w:top w:val="nil"/>
              <w:left w:val="nil"/>
              <w:bottom w:val="nil"/>
              <w:right w:val="nil"/>
            </w:tcBorders>
            <w:shd w:val="clear" w:color="auto" w:fill="auto"/>
            <w:noWrap/>
            <w:vAlign w:val="bottom"/>
            <w:hideMark/>
          </w:tcPr>
          <w:p w14:paraId="3390576A"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43763AA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08A61929" w14:textId="77777777" w:rsidTr="00664AA5">
        <w:trPr>
          <w:trHeight w:val="300"/>
        </w:trPr>
        <w:tc>
          <w:tcPr>
            <w:tcW w:w="3280" w:type="dxa"/>
            <w:tcBorders>
              <w:top w:val="nil"/>
              <w:left w:val="nil"/>
              <w:bottom w:val="nil"/>
              <w:right w:val="nil"/>
            </w:tcBorders>
            <w:shd w:val="clear" w:color="auto" w:fill="auto"/>
            <w:noWrap/>
            <w:vAlign w:val="bottom"/>
            <w:hideMark/>
          </w:tcPr>
          <w:p w14:paraId="194A6AA2"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clay</w:t>
            </w:r>
          </w:p>
        </w:tc>
        <w:tc>
          <w:tcPr>
            <w:tcW w:w="1256" w:type="dxa"/>
            <w:tcBorders>
              <w:top w:val="nil"/>
              <w:left w:val="nil"/>
              <w:bottom w:val="nil"/>
              <w:right w:val="nil"/>
            </w:tcBorders>
            <w:shd w:val="clear" w:color="auto" w:fill="auto"/>
            <w:noWrap/>
            <w:vAlign w:val="bottom"/>
            <w:hideMark/>
          </w:tcPr>
          <w:p w14:paraId="56E97AA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6143708"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090153B"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nil"/>
              <w:left w:val="nil"/>
              <w:bottom w:val="nil"/>
              <w:right w:val="nil"/>
            </w:tcBorders>
            <w:shd w:val="clear" w:color="auto" w:fill="auto"/>
            <w:noWrap/>
            <w:vAlign w:val="bottom"/>
            <w:hideMark/>
          </w:tcPr>
          <w:p w14:paraId="128B64C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r>
      <w:tr w:rsidR="007B04F4" w:rsidRPr="004047FB" w14:paraId="22E15F28" w14:textId="77777777" w:rsidTr="00664AA5">
        <w:trPr>
          <w:trHeight w:val="300"/>
        </w:trPr>
        <w:tc>
          <w:tcPr>
            <w:tcW w:w="3280" w:type="dxa"/>
            <w:tcBorders>
              <w:top w:val="nil"/>
              <w:left w:val="nil"/>
              <w:bottom w:val="nil"/>
              <w:right w:val="nil"/>
            </w:tcBorders>
            <w:shd w:val="clear" w:color="auto" w:fill="auto"/>
            <w:noWrap/>
            <w:vAlign w:val="bottom"/>
            <w:hideMark/>
          </w:tcPr>
          <w:p w14:paraId="671FFED4"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silt</w:t>
            </w:r>
          </w:p>
        </w:tc>
        <w:tc>
          <w:tcPr>
            <w:tcW w:w="1256" w:type="dxa"/>
            <w:tcBorders>
              <w:top w:val="nil"/>
              <w:left w:val="nil"/>
              <w:bottom w:val="nil"/>
              <w:right w:val="nil"/>
            </w:tcBorders>
            <w:shd w:val="clear" w:color="auto" w:fill="auto"/>
            <w:noWrap/>
            <w:vAlign w:val="bottom"/>
            <w:hideMark/>
          </w:tcPr>
          <w:p w14:paraId="517FE90D"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331C6FFD"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50115B3"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nil"/>
              <w:left w:val="nil"/>
              <w:bottom w:val="nil"/>
              <w:right w:val="nil"/>
            </w:tcBorders>
            <w:shd w:val="clear" w:color="auto" w:fill="auto"/>
            <w:noWrap/>
            <w:vAlign w:val="bottom"/>
            <w:hideMark/>
          </w:tcPr>
          <w:p w14:paraId="75AA573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r>
      <w:tr w:rsidR="007B04F4" w:rsidRPr="004047FB" w14:paraId="7AFDC4E8" w14:textId="77777777" w:rsidTr="00664AA5">
        <w:trPr>
          <w:trHeight w:val="300"/>
        </w:trPr>
        <w:tc>
          <w:tcPr>
            <w:tcW w:w="3280" w:type="dxa"/>
            <w:tcBorders>
              <w:top w:val="nil"/>
              <w:left w:val="nil"/>
              <w:bottom w:val="nil"/>
              <w:right w:val="nil"/>
            </w:tcBorders>
            <w:shd w:val="clear" w:color="auto" w:fill="auto"/>
            <w:noWrap/>
            <w:vAlign w:val="bottom"/>
            <w:hideMark/>
          </w:tcPr>
          <w:p w14:paraId="3B0C4A9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sand</w:t>
            </w:r>
          </w:p>
        </w:tc>
        <w:tc>
          <w:tcPr>
            <w:tcW w:w="1256" w:type="dxa"/>
            <w:tcBorders>
              <w:top w:val="nil"/>
              <w:left w:val="nil"/>
              <w:bottom w:val="nil"/>
              <w:right w:val="nil"/>
            </w:tcBorders>
            <w:shd w:val="clear" w:color="auto" w:fill="auto"/>
            <w:noWrap/>
            <w:vAlign w:val="bottom"/>
            <w:hideMark/>
          </w:tcPr>
          <w:p w14:paraId="61963A27"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B41C5F4"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c>
          <w:tcPr>
            <w:tcW w:w="1500" w:type="dxa"/>
            <w:tcBorders>
              <w:top w:val="nil"/>
              <w:left w:val="nil"/>
              <w:bottom w:val="nil"/>
              <w:right w:val="nil"/>
            </w:tcBorders>
            <w:shd w:val="clear" w:color="auto" w:fill="auto"/>
            <w:noWrap/>
            <w:vAlign w:val="bottom"/>
            <w:hideMark/>
          </w:tcPr>
          <w:p w14:paraId="05540F0A"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04D1AD9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r>
      <w:tr w:rsidR="007B04F4" w:rsidRPr="004047FB" w14:paraId="57722596" w14:textId="77777777" w:rsidTr="00664AA5">
        <w:trPr>
          <w:trHeight w:val="300"/>
        </w:trPr>
        <w:tc>
          <w:tcPr>
            <w:tcW w:w="3280" w:type="dxa"/>
            <w:tcBorders>
              <w:top w:val="nil"/>
              <w:left w:val="nil"/>
              <w:bottom w:val="nil"/>
              <w:right w:val="nil"/>
            </w:tcBorders>
            <w:shd w:val="clear" w:color="auto" w:fill="auto"/>
            <w:noWrap/>
            <w:vAlign w:val="bottom"/>
            <w:hideMark/>
          </w:tcPr>
          <w:p w14:paraId="747801EC"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pH_KCL</w:t>
            </w:r>
          </w:p>
        </w:tc>
        <w:tc>
          <w:tcPr>
            <w:tcW w:w="1256" w:type="dxa"/>
            <w:tcBorders>
              <w:top w:val="nil"/>
              <w:left w:val="nil"/>
              <w:bottom w:val="nil"/>
              <w:right w:val="nil"/>
            </w:tcBorders>
            <w:shd w:val="clear" w:color="auto" w:fill="auto"/>
            <w:noWrap/>
            <w:vAlign w:val="bottom"/>
            <w:hideMark/>
          </w:tcPr>
          <w:p w14:paraId="3AEEAE80" w14:textId="77777777" w:rsidR="007B04F4" w:rsidRPr="004047FB" w:rsidRDefault="007B04F4" w:rsidP="00F74771">
            <w:pPr>
              <w:spacing w:after="0" w:line="240" w:lineRule="auto"/>
              <w:rPr>
                <w:rFonts w:eastAsia="Times New Roman"/>
                <w:color w:val="000000"/>
                <w:sz w:val="22"/>
                <w:szCs w:val="22"/>
                <w:lang w:eastAsia="de-DE"/>
              </w:rPr>
            </w:pPr>
          </w:p>
        </w:tc>
        <w:tc>
          <w:tcPr>
            <w:tcW w:w="2264" w:type="dxa"/>
            <w:tcBorders>
              <w:top w:val="nil"/>
              <w:left w:val="nil"/>
              <w:bottom w:val="nil"/>
              <w:right w:val="nil"/>
            </w:tcBorders>
            <w:shd w:val="clear" w:color="auto" w:fill="auto"/>
            <w:noWrap/>
            <w:vAlign w:val="bottom"/>
            <w:hideMark/>
          </w:tcPr>
          <w:p w14:paraId="71A9306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02B2B95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D7CCA8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DB21902" w14:textId="77777777" w:rsidTr="00664AA5">
        <w:trPr>
          <w:trHeight w:val="300"/>
        </w:trPr>
        <w:tc>
          <w:tcPr>
            <w:tcW w:w="3280" w:type="dxa"/>
            <w:tcBorders>
              <w:top w:val="nil"/>
              <w:left w:val="nil"/>
              <w:bottom w:val="nil"/>
              <w:right w:val="nil"/>
            </w:tcBorders>
            <w:shd w:val="clear" w:color="auto" w:fill="auto"/>
            <w:noWrap/>
            <w:vAlign w:val="bottom"/>
            <w:hideMark/>
          </w:tcPr>
          <w:p w14:paraId="5118D118"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bases_in_CEC</w:t>
            </w:r>
          </w:p>
        </w:tc>
        <w:tc>
          <w:tcPr>
            <w:tcW w:w="1256" w:type="dxa"/>
            <w:tcBorders>
              <w:top w:val="nil"/>
              <w:left w:val="nil"/>
              <w:bottom w:val="nil"/>
              <w:right w:val="nil"/>
            </w:tcBorders>
            <w:shd w:val="clear" w:color="auto" w:fill="auto"/>
            <w:noWrap/>
            <w:vAlign w:val="bottom"/>
            <w:hideMark/>
          </w:tcPr>
          <w:p w14:paraId="401A6B3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0912E72"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6CAFAE1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c>
          <w:tcPr>
            <w:tcW w:w="1180" w:type="dxa"/>
            <w:tcBorders>
              <w:top w:val="nil"/>
              <w:left w:val="nil"/>
              <w:bottom w:val="nil"/>
              <w:right w:val="nil"/>
            </w:tcBorders>
            <w:shd w:val="clear" w:color="auto" w:fill="auto"/>
            <w:noWrap/>
            <w:vAlign w:val="bottom"/>
            <w:hideMark/>
          </w:tcPr>
          <w:p w14:paraId="2AB6B107"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7AEE308A" w14:textId="77777777" w:rsidTr="00664AA5">
        <w:trPr>
          <w:trHeight w:val="300"/>
        </w:trPr>
        <w:tc>
          <w:tcPr>
            <w:tcW w:w="3280" w:type="dxa"/>
            <w:tcBorders>
              <w:top w:val="nil"/>
              <w:left w:val="nil"/>
              <w:bottom w:val="nil"/>
              <w:right w:val="nil"/>
            </w:tcBorders>
            <w:shd w:val="clear" w:color="auto" w:fill="auto"/>
            <w:noWrap/>
            <w:vAlign w:val="bottom"/>
            <w:hideMark/>
          </w:tcPr>
          <w:p w14:paraId="747635CB"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CEC</w:t>
            </w:r>
          </w:p>
        </w:tc>
        <w:tc>
          <w:tcPr>
            <w:tcW w:w="1256" w:type="dxa"/>
            <w:tcBorders>
              <w:top w:val="nil"/>
              <w:left w:val="nil"/>
              <w:bottom w:val="nil"/>
              <w:right w:val="nil"/>
            </w:tcBorders>
            <w:shd w:val="clear" w:color="auto" w:fill="auto"/>
            <w:vAlign w:val="center"/>
            <w:hideMark/>
          </w:tcPr>
          <w:p w14:paraId="75FAA54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BA48538"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1976DC3"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180" w:type="dxa"/>
            <w:tcBorders>
              <w:top w:val="nil"/>
              <w:left w:val="nil"/>
              <w:bottom w:val="nil"/>
              <w:right w:val="nil"/>
            </w:tcBorders>
            <w:shd w:val="clear" w:color="auto" w:fill="auto"/>
            <w:noWrap/>
            <w:vAlign w:val="bottom"/>
            <w:hideMark/>
          </w:tcPr>
          <w:p w14:paraId="095AC96E"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42EBCDE4" w14:textId="77777777" w:rsidTr="00664AA5">
        <w:trPr>
          <w:trHeight w:val="300"/>
        </w:trPr>
        <w:tc>
          <w:tcPr>
            <w:tcW w:w="3280" w:type="dxa"/>
            <w:tcBorders>
              <w:top w:val="nil"/>
              <w:left w:val="nil"/>
              <w:bottom w:val="nil"/>
              <w:right w:val="nil"/>
            </w:tcBorders>
            <w:shd w:val="clear" w:color="auto" w:fill="auto"/>
            <w:noWrap/>
            <w:vAlign w:val="bottom"/>
            <w:hideMark/>
          </w:tcPr>
          <w:p w14:paraId="1EC9051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bases_in_ECEC</w:t>
            </w:r>
          </w:p>
        </w:tc>
        <w:tc>
          <w:tcPr>
            <w:tcW w:w="1256" w:type="dxa"/>
            <w:tcBorders>
              <w:top w:val="nil"/>
              <w:left w:val="nil"/>
              <w:bottom w:val="nil"/>
              <w:right w:val="nil"/>
            </w:tcBorders>
            <w:shd w:val="clear" w:color="auto" w:fill="auto"/>
            <w:noWrap/>
            <w:vAlign w:val="bottom"/>
            <w:hideMark/>
          </w:tcPr>
          <w:p w14:paraId="20D4E6A6"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2A136F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1DC742BB"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0057C9F8"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45B74ED" w14:textId="77777777" w:rsidTr="00664AA5">
        <w:trPr>
          <w:trHeight w:val="300"/>
        </w:trPr>
        <w:tc>
          <w:tcPr>
            <w:tcW w:w="3280" w:type="dxa"/>
            <w:tcBorders>
              <w:top w:val="nil"/>
              <w:left w:val="nil"/>
              <w:bottom w:val="nil"/>
              <w:right w:val="nil"/>
            </w:tcBorders>
            <w:shd w:val="clear" w:color="auto" w:fill="auto"/>
            <w:noWrap/>
            <w:vAlign w:val="bottom"/>
            <w:hideMark/>
          </w:tcPr>
          <w:p w14:paraId="6B467067"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ECEC</w:t>
            </w:r>
          </w:p>
        </w:tc>
        <w:tc>
          <w:tcPr>
            <w:tcW w:w="1256" w:type="dxa"/>
            <w:tcBorders>
              <w:top w:val="nil"/>
              <w:left w:val="nil"/>
              <w:bottom w:val="nil"/>
              <w:right w:val="nil"/>
            </w:tcBorders>
            <w:shd w:val="clear" w:color="auto" w:fill="auto"/>
            <w:vAlign w:val="center"/>
            <w:hideMark/>
          </w:tcPr>
          <w:p w14:paraId="0853201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780227B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05BB1EEF"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769E5CCF"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D039874" w14:textId="77777777" w:rsidTr="00664AA5">
        <w:trPr>
          <w:trHeight w:val="300"/>
        </w:trPr>
        <w:tc>
          <w:tcPr>
            <w:tcW w:w="3280" w:type="dxa"/>
            <w:tcBorders>
              <w:top w:val="nil"/>
              <w:left w:val="nil"/>
              <w:bottom w:val="nil"/>
              <w:right w:val="nil"/>
            </w:tcBorders>
            <w:shd w:val="clear" w:color="auto" w:fill="auto"/>
            <w:noWrap/>
            <w:vAlign w:val="bottom"/>
            <w:hideMark/>
          </w:tcPr>
          <w:p w14:paraId="33A1682A"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exch_bases_Mg</w:t>
            </w:r>
          </w:p>
        </w:tc>
        <w:tc>
          <w:tcPr>
            <w:tcW w:w="1256" w:type="dxa"/>
            <w:tcBorders>
              <w:top w:val="nil"/>
              <w:left w:val="nil"/>
              <w:bottom w:val="nil"/>
              <w:right w:val="nil"/>
            </w:tcBorders>
            <w:shd w:val="clear" w:color="auto" w:fill="auto"/>
            <w:vAlign w:val="center"/>
            <w:hideMark/>
          </w:tcPr>
          <w:p w14:paraId="5225D259"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100377E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701C7F89"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0558CB4"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0491E60E" w14:textId="77777777" w:rsidTr="00664AA5">
        <w:trPr>
          <w:trHeight w:val="300"/>
        </w:trPr>
        <w:tc>
          <w:tcPr>
            <w:tcW w:w="3280" w:type="dxa"/>
            <w:tcBorders>
              <w:top w:val="nil"/>
              <w:left w:val="nil"/>
              <w:bottom w:val="nil"/>
              <w:right w:val="nil"/>
            </w:tcBorders>
            <w:shd w:val="clear" w:color="auto" w:fill="auto"/>
            <w:noWrap/>
            <w:vAlign w:val="bottom"/>
            <w:hideMark/>
          </w:tcPr>
          <w:p w14:paraId="4DFC636C"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exch_bases_Ca</w:t>
            </w:r>
          </w:p>
        </w:tc>
        <w:tc>
          <w:tcPr>
            <w:tcW w:w="1256" w:type="dxa"/>
            <w:tcBorders>
              <w:top w:val="nil"/>
              <w:left w:val="nil"/>
              <w:bottom w:val="nil"/>
              <w:right w:val="nil"/>
            </w:tcBorders>
            <w:shd w:val="clear" w:color="auto" w:fill="auto"/>
            <w:vAlign w:val="center"/>
            <w:hideMark/>
          </w:tcPr>
          <w:p w14:paraId="667EF26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F27821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19B75AB2"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2A1F0F1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8DF64B7" w14:textId="77777777" w:rsidTr="00664AA5">
        <w:trPr>
          <w:trHeight w:val="300"/>
        </w:trPr>
        <w:tc>
          <w:tcPr>
            <w:tcW w:w="3280" w:type="dxa"/>
            <w:tcBorders>
              <w:top w:val="nil"/>
              <w:left w:val="nil"/>
              <w:bottom w:val="nil"/>
              <w:right w:val="nil"/>
            </w:tcBorders>
            <w:shd w:val="clear" w:color="auto" w:fill="auto"/>
            <w:noWrap/>
            <w:vAlign w:val="bottom"/>
            <w:hideMark/>
          </w:tcPr>
          <w:p w14:paraId="6C33699F"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exch_bases_K</w:t>
            </w:r>
          </w:p>
        </w:tc>
        <w:tc>
          <w:tcPr>
            <w:tcW w:w="1256" w:type="dxa"/>
            <w:tcBorders>
              <w:top w:val="nil"/>
              <w:left w:val="nil"/>
              <w:bottom w:val="nil"/>
              <w:right w:val="nil"/>
            </w:tcBorders>
            <w:shd w:val="clear" w:color="auto" w:fill="auto"/>
            <w:vAlign w:val="center"/>
            <w:hideMark/>
          </w:tcPr>
          <w:p w14:paraId="0B67DDF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ABC1C09"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0D8C590B"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C40B151"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29821FD1" w14:textId="77777777" w:rsidTr="00664AA5">
        <w:trPr>
          <w:trHeight w:val="300"/>
        </w:trPr>
        <w:tc>
          <w:tcPr>
            <w:tcW w:w="3280" w:type="dxa"/>
            <w:tcBorders>
              <w:top w:val="nil"/>
              <w:left w:val="nil"/>
              <w:bottom w:val="nil"/>
              <w:right w:val="nil"/>
            </w:tcBorders>
            <w:shd w:val="clear" w:color="auto" w:fill="auto"/>
            <w:noWrap/>
            <w:vAlign w:val="bottom"/>
            <w:hideMark/>
          </w:tcPr>
          <w:p w14:paraId="6D2796B8"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w:t>
            </w:r>
          </w:p>
        </w:tc>
        <w:tc>
          <w:tcPr>
            <w:tcW w:w="1256" w:type="dxa"/>
            <w:tcBorders>
              <w:top w:val="nil"/>
              <w:left w:val="nil"/>
              <w:bottom w:val="nil"/>
              <w:right w:val="nil"/>
            </w:tcBorders>
            <w:shd w:val="clear" w:color="auto" w:fill="auto"/>
            <w:vAlign w:val="center"/>
            <w:hideMark/>
          </w:tcPr>
          <w:p w14:paraId="22CE13AC"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56D566A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53D0053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6E64BBB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7A4878D7" w14:textId="77777777" w:rsidTr="00664AA5">
        <w:trPr>
          <w:trHeight w:val="300"/>
        </w:trPr>
        <w:tc>
          <w:tcPr>
            <w:tcW w:w="3280" w:type="dxa"/>
            <w:tcBorders>
              <w:top w:val="nil"/>
              <w:left w:val="nil"/>
              <w:bottom w:val="nil"/>
              <w:right w:val="nil"/>
            </w:tcBorders>
            <w:shd w:val="clear" w:color="auto" w:fill="auto"/>
            <w:noWrap/>
            <w:vAlign w:val="bottom"/>
            <w:hideMark/>
          </w:tcPr>
          <w:p w14:paraId="000B6195"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exch_acidity_Al</w:t>
            </w:r>
          </w:p>
        </w:tc>
        <w:tc>
          <w:tcPr>
            <w:tcW w:w="1256" w:type="dxa"/>
            <w:tcBorders>
              <w:top w:val="nil"/>
              <w:left w:val="nil"/>
              <w:bottom w:val="nil"/>
              <w:right w:val="nil"/>
            </w:tcBorders>
            <w:shd w:val="clear" w:color="auto" w:fill="auto"/>
            <w:vAlign w:val="center"/>
            <w:hideMark/>
          </w:tcPr>
          <w:p w14:paraId="4FAB3DA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77686C02"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7C046F60"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131B06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7E361C8" w14:textId="77777777" w:rsidTr="00664AA5">
        <w:trPr>
          <w:trHeight w:val="300"/>
        </w:trPr>
        <w:tc>
          <w:tcPr>
            <w:tcW w:w="3280" w:type="dxa"/>
            <w:tcBorders>
              <w:top w:val="nil"/>
              <w:left w:val="nil"/>
              <w:bottom w:val="nil"/>
              <w:right w:val="nil"/>
            </w:tcBorders>
            <w:shd w:val="clear" w:color="auto" w:fill="auto"/>
            <w:noWrap/>
            <w:vAlign w:val="bottom"/>
            <w:hideMark/>
          </w:tcPr>
          <w:p w14:paraId="4950B6C2"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Ca_soil</w:t>
            </w:r>
          </w:p>
        </w:tc>
        <w:tc>
          <w:tcPr>
            <w:tcW w:w="1256" w:type="dxa"/>
            <w:tcBorders>
              <w:top w:val="nil"/>
              <w:left w:val="nil"/>
              <w:bottom w:val="nil"/>
              <w:right w:val="nil"/>
            </w:tcBorders>
            <w:shd w:val="clear" w:color="auto" w:fill="auto"/>
            <w:noWrap/>
            <w:vAlign w:val="bottom"/>
            <w:hideMark/>
          </w:tcPr>
          <w:p w14:paraId="3880049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23E20EE"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448203C8"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4AD7E7C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76CBFC97" w14:textId="77777777" w:rsidTr="00664AA5">
        <w:trPr>
          <w:trHeight w:val="300"/>
        </w:trPr>
        <w:tc>
          <w:tcPr>
            <w:tcW w:w="3280" w:type="dxa"/>
            <w:tcBorders>
              <w:top w:val="nil"/>
              <w:left w:val="nil"/>
              <w:bottom w:val="nil"/>
              <w:right w:val="nil"/>
            </w:tcBorders>
            <w:shd w:val="clear" w:color="auto" w:fill="auto"/>
            <w:noWrap/>
            <w:vAlign w:val="bottom"/>
            <w:hideMark/>
          </w:tcPr>
          <w:p w14:paraId="492B211A"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K_soil</w:t>
            </w:r>
          </w:p>
        </w:tc>
        <w:tc>
          <w:tcPr>
            <w:tcW w:w="1256" w:type="dxa"/>
            <w:tcBorders>
              <w:top w:val="nil"/>
              <w:left w:val="nil"/>
              <w:bottom w:val="nil"/>
              <w:right w:val="nil"/>
            </w:tcBorders>
            <w:shd w:val="clear" w:color="auto" w:fill="auto"/>
            <w:noWrap/>
            <w:vAlign w:val="bottom"/>
            <w:hideMark/>
          </w:tcPr>
          <w:p w14:paraId="16A1CE6B"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878AEE5"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28DA60BC"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CBDC218"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394F344" w14:textId="77777777" w:rsidTr="00664AA5">
        <w:trPr>
          <w:trHeight w:val="300"/>
        </w:trPr>
        <w:tc>
          <w:tcPr>
            <w:tcW w:w="3280" w:type="dxa"/>
            <w:tcBorders>
              <w:top w:val="nil"/>
              <w:left w:val="nil"/>
              <w:bottom w:val="nil"/>
              <w:right w:val="nil"/>
            </w:tcBorders>
            <w:shd w:val="clear" w:color="auto" w:fill="auto"/>
            <w:noWrap/>
            <w:vAlign w:val="bottom"/>
            <w:hideMark/>
          </w:tcPr>
          <w:p w14:paraId="0AA61FF3"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Mg_soil</w:t>
            </w:r>
          </w:p>
        </w:tc>
        <w:tc>
          <w:tcPr>
            <w:tcW w:w="1256" w:type="dxa"/>
            <w:tcBorders>
              <w:top w:val="nil"/>
              <w:left w:val="nil"/>
              <w:bottom w:val="nil"/>
              <w:right w:val="nil"/>
            </w:tcBorders>
            <w:shd w:val="clear" w:color="auto" w:fill="auto"/>
            <w:noWrap/>
            <w:vAlign w:val="bottom"/>
            <w:hideMark/>
          </w:tcPr>
          <w:p w14:paraId="222460C1"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68A09DC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500" w:type="dxa"/>
            <w:tcBorders>
              <w:top w:val="nil"/>
              <w:left w:val="nil"/>
              <w:bottom w:val="nil"/>
              <w:right w:val="nil"/>
            </w:tcBorders>
            <w:shd w:val="clear" w:color="auto" w:fill="auto"/>
            <w:noWrap/>
            <w:vAlign w:val="bottom"/>
            <w:hideMark/>
          </w:tcPr>
          <w:p w14:paraId="74D2016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180" w:type="dxa"/>
            <w:tcBorders>
              <w:top w:val="nil"/>
              <w:left w:val="nil"/>
              <w:bottom w:val="nil"/>
              <w:right w:val="nil"/>
            </w:tcBorders>
            <w:shd w:val="clear" w:color="auto" w:fill="auto"/>
            <w:noWrap/>
            <w:vAlign w:val="bottom"/>
            <w:hideMark/>
          </w:tcPr>
          <w:p w14:paraId="378CE75F"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524A7D33" w14:textId="77777777" w:rsidTr="00664AA5">
        <w:trPr>
          <w:trHeight w:val="300"/>
        </w:trPr>
        <w:tc>
          <w:tcPr>
            <w:tcW w:w="3280" w:type="dxa"/>
            <w:tcBorders>
              <w:top w:val="nil"/>
              <w:left w:val="nil"/>
              <w:bottom w:val="nil"/>
              <w:right w:val="nil"/>
            </w:tcBorders>
            <w:shd w:val="clear" w:color="auto" w:fill="auto"/>
            <w:noWrap/>
            <w:vAlign w:val="bottom"/>
            <w:hideMark/>
          </w:tcPr>
          <w:p w14:paraId="744543AD"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Na_soil</w:t>
            </w:r>
          </w:p>
        </w:tc>
        <w:tc>
          <w:tcPr>
            <w:tcW w:w="1256" w:type="dxa"/>
            <w:tcBorders>
              <w:top w:val="nil"/>
              <w:left w:val="nil"/>
              <w:bottom w:val="nil"/>
              <w:right w:val="nil"/>
            </w:tcBorders>
            <w:shd w:val="clear" w:color="auto" w:fill="auto"/>
            <w:noWrap/>
            <w:vAlign w:val="bottom"/>
            <w:hideMark/>
          </w:tcPr>
          <w:p w14:paraId="20424B18"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A47AC50"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nil"/>
              <w:right w:val="nil"/>
            </w:tcBorders>
            <w:shd w:val="clear" w:color="auto" w:fill="auto"/>
            <w:noWrap/>
            <w:vAlign w:val="bottom"/>
            <w:hideMark/>
          </w:tcPr>
          <w:p w14:paraId="1AAA55AD"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3A594CF"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r>
      <w:tr w:rsidR="007B04F4" w:rsidRPr="004047FB" w14:paraId="39D80639" w14:textId="77777777" w:rsidTr="00664AA5">
        <w:trPr>
          <w:trHeight w:val="300"/>
        </w:trPr>
        <w:tc>
          <w:tcPr>
            <w:tcW w:w="3280" w:type="dxa"/>
            <w:tcBorders>
              <w:top w:val="nil"/>
              <w:left w:val="nil"/>
              <w:bottom w:val="nil"/>
              <w:right w:val="nil"/>
            </w:tcBorders>
            <w:shd w:val="clear" w:color="auto" w:fill="auto"/>
            <w:noWrap/>
            <w:vAlign w:val="bottom"/>
            <w:hideMark/>
          </w:tcPr>
          <w:p w14:paraId="0EB1E99E"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TRB_soil</w:t>
            </w:r>
          </w:p>
        </w:tc>
        <w:tc>
          <w:tcPr>
            <w:tcW w:w="1256" w:type="dxa"/>
            <w:tcBorders>
              <w:top w:val="nil"/>
              <w:left w:val="nil"/>
              <w:bottom w:val="nil"/>
              <w:right w:val="nil"/>
            </w:tcBorders>
            <w:shd w:val="clear" w:color="auto" w:fill="auto"/>
            <w:noWrap/>
            <w:vAlign w:val="bottom"/>
            <w:hideMark/>
          </w:tcPr>
          <w:p w14:paraId="5A5C0EF0"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18B6046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19D3968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6542418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883AF37" w14:textId="77777777" w:rsidTr="00664AA5">
        <w:trPr>
          <w:trHeight w:val="300"/>
        </w:trPr>
        <w:tc>
          <w:tcPr>
            <w:tcW w:w="3280" w:type="dxa"/>
            <w:tcBorders>
              <w:top w:val="nil"/>
              <w:left w:val="nil"/>
              <w:bottom w:val="single" w:sz="4" w:space="0" w:color="auto"/>
              <w:right w:val="nil"/>
            </w:tcBorders>
            <w:shd w:val="clear" w:color="auto" w:fill="auto"/>
            <w:noWrap/>
            <w:vAlign w:val="bottom"/>
            <w:hideMark/>
          </w:tcPr>
          <w:p w14:paraId="2F73850F"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P_soil</w:t>
            </w:r>
          </w:p>
        </w:tc>
        <w:tc>
          <w:tcPr>
            <w:tcW w:w="1256" w:type="dxa"/>
            <w:tcBorders>
              <w:top w:val="nil"/>
              <w:left w:val="nil"/>
              <w:bottom w:val="single" w:sz="4" w:space="0" w:color="auto"/>
              <w:right w:val="nil"/>
            </w:tcBorders>
            <w:shd w:val="clear" w:color="auto" w:fill="auto"/>
            <w:noWrap/>
            <w:vAlign w:val="bottom"/>
            <w:hideMark/>
          </w:tcPr>
          <w:p w14:paraId="7DC46DC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single" w:sz="4" w:space="0" w:color="auto"/>
              <w:right w:val="nil"/>
            </w:tcBorders>
            <w:shd w:val="clear" w:color="auto" w:fill="auto"/>
            <w:noWrap/>
            <w:vAlign w:val="bottom"/>
            <w:hideMark/>
          </w:tcPr>
          <w:p w14:paraId="73B58479"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single" w:sz="4" w:space="0" w:color="auto"/>
              <w:right w:val="nil"/>
            </w:tcBorders>
            <w:shd w:val="clear" w:color="auto" w:fill="auto"/>
            <w:noWrap/>
            <w:vAlign w:val="bottom"/>
            <w:hideMark/>
          </w:tcPr>
          <w:p w14:paraId="15A813E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180" w:type="dxa"/>
            <w:tcBorders>
              <w:top w:val="nil"/>
              <w:left w:val="nil"/>
              <w:bottom w:val="single" w:sz="4" w:space="0" w:color="auto"/>
              <w:right w:val="nil"/>
            </w:tcBorders>
            <w:shd w:val="clear" w:color="auto" w:fill="auto"/>
            <w:noWrap/>
            <w:vAlign w:val="bottom"/>
            <w:hideMark/>
          </w:tcPr>
          <w:p w14:paraId="6C10B885" w14:textId="77777777" w:rsidR="007B04F4" w:rsidRPr="004047FB" w:rsidRDefault="007B04F4" w:rsidP="00F74771">
            <w:pPr>
              <w:spacing w:after="0" w:line="240" w:lineRule="auto"/>
              <w:jc w:val="center"/>
              <w:rPr>
                <w:rFonts w:eastAsia="Times New Roman"/>
                <w:color w:val="000000"/>
                <w:sz w:val="22"/>
                <w:szCs w:val="22"/>
                <w:lang w:eastAsia="de-DE"/>
              </w:rPr>
            </w:pPr>
          </w:p>
        </w:tc>
      </w:tr>
    </w:tbl>
    <w:p w14:paraId="4EE5B635" w14:textId="41AD2D9F" w:rsidR="007B04F4" w:rsidRDefault="007B04F4" w:rsidP="007B04F4"/>
    <w:p w14:paraId="2BBC10B8" w14:textId="502C1396" w:rsidR="003E5AC7" w:rsidRPr="0019182E" w:rsidDel="002E16A1" w:rsidRDefault="003E5AC7" w:rsidP="007B04F4">
      <w:pPr>
        <w:rPr>
          <w:del w:id="2684" w:author="doetters" w:date="2022-03-28T10:22:00Z"/>
          <w:sz w:val="20"/>
        </w:rPr>
      </w:pPr>
    </w:p>
    <w:p w14:paraId="135D4508" w14:textId="4C6BE97B" w:rsidR="003E5AC7" w:rsidRPr="0019182E" w:rsidDel="002E16A1" w:rsidRDefault="003E5AC7" w:rsidP="007B04F4">
      <w:pPr>
        <w:rPr>
          <w:del w:id="2685" w:author="doetters" w:date="2022-03-28T10:22:00Z"/>
          <w:sz w:val="20"/>
        </w:rPr>
      </w:pPr>
    </w:p>
    <w:p w14:paraId="782B06C7" w14:textId="5A007DE8" w:rsidR="00623630" w:rsidRPr="0019182E" w:rsidRDefault="00623630" w:rsidP="00A67D33">
      <w:pPr>
        <w:pStyle w:val="ListParagraph"/>
        <w:numPr>
          <w:ilvl w:val="0"/>
          <w:numId w:val="3"/>
        </w:numPr>
        <w:jc w:val="both"/>
        <w:rPr>
          <w:sz w:val="20"/>
          <w:lang w:val="en-US"/>
        </w:rPr>
      </w:pPr>
      <w:r w:rsidRPr="0019182E">
        <w:rPr>
          <w:sz w:val="20"/>
          <w:lang w:val="en-US"/>
        </w:rPr>
        <w:t>The rotated principal components</w:t>
      </w:r>
      <w:r w:rsidR="00664AA5" w:rsidRPr="0019182E">
        <w:rPr>
          <w:sz w:val="20"/>
          <w:lang w:val="en-US"/>
        </w:rPr>
        <w:t xml:space="preserve"> analysis</w:t>
      </w:r>
      <w:r w:rsidRPr="0019182E">
        <w:rPr>
          <w:sz w:val="20"/>
          <w:lang w:val="en-US"/>
        </w:rPr>
        <w:t xml:space="preserve"> (rPCA) yielded three rotated components</w:t>
      </w:r>
    </w:p>
    <w:p w14:paraId="6586CF72" w14:textId="77777777" w:rsidR="00A67D33" w:rsidRPr="0019182E" w:rsidRDefault="00A67D33" w:rsidP="00A67D33">
      <w:pPr>
        <w:pStyle w:val="ListParagraph"/>
        <w:jc w:val="both"/>
        <w:rPr>
          <w:sz w:val="20"/>
          <w:lang w:val="en-US"/>
        </w:rPr>
      </w:pPr>
    </w:p>
    <w:p w14:paraId="5D8BF84D" w14:textId="177371B2" w:rsidR="007B04F4" w:rsidRPr="0019182E" w:rsidRDefault="00A67D33" w:rsidP="00A67D33">
      <w:pPr>
        <w:pStyle w:val="ListParagraph"/>
        <w:numPr>
          <w:ilvl w:val="0"/>
          <w:numId w:val="3"/>
        </w:numPr>
        <w:jc w:val="both"/>
        <w:rPr>
          <w:sz w:val="20"/>
          <w:lang w:val="en-US"/>
        </w:rPr>
      </w:pPr>
      <w:r w:rsidRPr="0019182E">
        <w:rPr>
          <w:sz w:val="20"/>
          <w:lang w:val="en-US"/>
        </w:rPr>
        <w:t>Altogether</w:t>
      </w:r>
      <w:r w:rsidR="00623630" w:rsidRPr="0019182E">
        <w:rPr>
          <w:sz w:val="20"/>
          <w:lang w:val="en-US"/>
        </w:rPr>
        <w:t xml:space="preserve"> the three RCs explain</w:t>
      </w:r>
      <w:r w:rsidR="00664AA5" w:rsidRPr="0019182E">
        <w:rPr>
          <w:sz w:val="20"/>
          <w:lang w:val="en-US"/>
        </w:rPr>
        <w:t xml:space="preserve">ed </w:t>
      </w:r>
      <w:r w:rsidRPr="0019182E">
        <w:rPr>
          <w:sz w:val="20"/>
          <w:lang w:val="en-US"/>
        </w:rPr>
        <w:t>90</w:t>
      </w:r>
      <w:r w:rsidR="00664AA5" w:rsidRPr="0019182E">
        <w:rPr>
          <w:sz w:val="20"/>
          <w:lang w:val="en-US"/>
        </w:rPr>
        <w:t xml:space="preserve"> </w:t>
      </w:r>
      <w:r w:rsidRPr="0019182E">
        <w:rPr>
          <w:sz w:val="20"/>
          <w:lang w:val="en-US"/>
        </w:rPr>
        <w:t>% of the variance observed in the independent variables</w:t>
      </w:r>
    </w:p>
    <w:p w14:paraId="18D87A1C" w14:textId="77777777" w:rsidR="00A67D33" w:rsidRPr="0019182E" w:rsidRDefault="00A67D33" w:rsidP="00A67D33">
      <w:pPr>
        <w:pStyle w:val="ListParagraph"/>
        <w:jc w:val="both"/>
        <w:rPr>
          <w:sz w:val="20"/>
          <w:lang w:val="en-US"/>
        </w:rPr>
      </w:pPr>
    </w:p>
    <w:p w14:paraId="5536A276" w14:textId="32016660" w:rsidR="00A67D33" w:rsidRPr="0019182E" w:rsidRDefault="00A67D33" w:rsidP="000814CC">
      <w:pPr>
        <w:pStyle w:val="ListParagraph"/>
        <w:numPr>
          <w:ilvl w:val="0"/>
          <w:numId w:val="3"/>
        </w:numPr>
        <w:jc w:val="both"/>
        <w:rPr>
          <w:sz w:val="20"/>
          <w:lang w:val="en-US"/>
        </w:rPr>
      </w:pPr>
      <w:r w:rsidRPr="0019182E">
        <w:rPr>
          <w:sz w:val="20"/>
          <w:lang w:val="en-US"/>
        </w:rPr>
        <w:t>The first RC explained 60 % of the variance observed in the independent variables</w:t>
      </w:r>
      <w:r w:rsidR="00664AA5" w:rsidRPr="0019182E">
        <w:rPr>
          <w:sz w:val="20"/>
          <w:lang w:val="en-US"/>
        </w:rPr>
        <w:t>, t</w:t>
      </w:r>
      <w:r w:rsidRPr="0019182E">
        <w:rPr>
          <w:sz w:val="20"/>
          <w:lang w:val="en-US"/>
        </w:rPr>
        <w:t xml:space="preserve">he second RC explained 20 % </w:t>
      </w:r>
      <w:r w:rsidR="00664AA5" w:rsidRPr="0019182E">
        <w:rPr>
          <w:sz w:val="20"/>
          <w:lang w:val="en-US"/>
        </w:rPr>
        <w:t>while t</w:t>
      </w:r>
      <w:r w:rsidRPr="0019182E">
        <w:rPr>
          <w:sz w:val="20"/>
          <w:lang w:val="en-US"/>
        </w:rPr>
        <w:t>he third RC explained 10</w:t>
      </w:r>
      <w:r w:rsidR="00664AA5" w:rsidRPr="0019182E">
        <w:rPr>
          <w:sz w:val="20"/>
          <w:lang w:val="en-US"/>
        </w:rPr>
        <w:t xml:space="preserve"> </w:t>
      </w:r>
      <w:r w:rsidRPr="0019182E">
        <w:rPr>
          <w:sz w:val="20"/>
          <w:lang w:val="en-US"/>
        </w:rPr>
        <w:t>% of the variance observed in the independent variables</w:t>
      </w:r>
    </w:p>
    <w:p w14:paraId="6421EBDB" w14:textId="77777777" w:rsidR="00A67D33" w:rsidRPr="0019182E" w:rsidRDefault="00A67D33" w:rsidP="00A67D33">
      <w:pPr>
        <w:pStyle w:val="ListParagraph"/>
        <w:jc w:val="both"/>
        <w:rPr>
          <w:sz w:val="20"/>
          <w:lang w:val="en-US"/>
        </w:rPr>
      </w:pPr>
    </w:p>
    <w:p w14:paraId="550962D8" w14:textId="4E3F47CA" w:rsidR="00A67D33" w:rsidRPr="0019182E" w:rsidRDefault="00A67D33" w:rsidP="00A67D33">
      <w:pPr>
        <w:pStyle w:val="ListParagraph"/>
        <w:numPr>
          <w:ilvl w:val="0"/>
          <w:numId w:val="3"/>
        </w:numPr>
        <w:jc w:val="both"/>
        <w:rPr>
          <w:sz w:val="20"/>
          <w:lang w:val="en-US"/>
        </w:rPr>
      </w:pPr>
      <w:r w:rsidRPr="0019182E">
        <w:rPr>
          <w:sz w:val="20"/>
          <w:lang w:val="en-US"/>
        </w:rPr>
        <w:t>We interpret</w:t>
      </w:r>
      <w:r w:rsidR="00664AA5" w:rsidRPr="0019182E">
        <w:rPr>
          <w:sz w:val="20"/>
          <w:lang w:val="en-US"/>
        </w:rPr>
        <w:t xml:space="preserve">ed was loaded with exchangeable bases and total base cations hence, we interpreted </w:t>
      </w:r>
      <w:r w:rsidRPr="0019182E">
        <w:rPr>
          <w:sz w:val="20"/>
          <w:lang w:val="en-US"/>
        </w:rPr>
        <w:t xml:space="preserve">the first RC as being related to exchangeable base cations and base cation stocks, the second </w:t>
      </w:r>
      <w:r w:rsidR="00664AA5" w:rsidRPr="0019182E">
        <w:rPr>
          <w:sz w:val="20"/>
          <w:lang w:val="en-US"/>
        </w:rPr>
        <w:t xml:space="preserve">was loaded with CNP and </w:t>
      </w:r>
      <w:r w:rsidR="00664AA5" w:rsidRPr="0019182E">
        <w:rPr>
          <w:sz w:val="20"/>
          <w:lang w:val="en-US"/>
        </w:rPr>
        <w:lastRenderedPageBreak/>
        <w:t xml:space="preserve">CEC, we interpreted it </w:t>
      </w:r>
      <w:r w:rsidRPr="0019182E">
        <w:rPr>
          <w:sz w:val="20"/>
          <w:lang w:val="en-US"/>
        </w:rPr>
        <w:t xml:space="preserve">as </w:t>
      </w:r>
      <w:r w:rsidR="00664AA5" w:rsidRPr="0019182E">
        <w:rPr>
          <w:sz w:val="20"/>
          <w:lang w:val="en-US"/>
        </w:rPr>
        <w:t xml:space="preserve">being related to </w:t>
      </w:r>
      <w:r w:rsidRPr="0019182E">
        <w:rPr>
          <w:sz w:val="20"/>
          <w:lang w:val="en-US"/>
        </w:rPr>
        <w:t xml:space="preserve">soil CNP and soil nutrient exchange capacity and the third </w:t>
      </w:r>
      <w:r w:rsidR="00664AA5" w:rsidRPr="0019182E">
        <w:rPr>
          <w:sz w:val="20"/>
          <w:lang w:val="en-US"/>
        </w:rPr>
        <w:t xml:space="preserve">RC was loaded with clay and sand  content, we interpreted it </w:t>
      </w:r>
      <w:r w:rsidRPr="0019182E">
        <w:rPr>
          <w:sz w:val="20"/>
          <w:lang w:val="en-US"/>
        </w:rPr>
        <w:t>as being related to soil texture</w:t>
      </w:r>
    </w:p>
    <w:p w14:paraId="5DC19523" w14:textId="77777777" w:rsidR="007B04F4" w:rsidRPr="00623630" w:rsidRDefault="007B04F4" w:rsidP="003755D1">
      <w:pPr>
        <w:jc w:val="both"/>
        <w:rPr>
          <w:sz w:val="20"/>
          <w:lang w:val="en-US"/>
        </w:rPr>
      </w:pPr>
    </w:p>
    <w:p w14:paraId="6B93222B" w14:textId="77777777" w:rsidR="00AD7569" w:rsidRPr="00806D5D" w:rsidRDefault="00AD7569" w:rsidP="00AD7569">
      <w:pPr>
        <w:rPr>
          <w:lang w:val="en-US"/>
        </w:rPr>
      </w:pPr>
    </w:p>
    <w:p w14:paraId="0692BA38" w14:textId="77777777" w:rsidR="00AD7569" w:rsidRPr="00806D5D" w:rsidRDefault="00AD7569" w:rsidP="00AD7569">
      <w:pPr>
        <w:rPr>
          <w:lang w:val="en-US"/>
        </w:rPr>
      </w:pPr>
    </w:p>
    <w:p w14:paraId="45FEADB7" w14:textId="7AAD32CE" w:rsidR="00AD7569" w:rsidRPr="00806D5D" w:rsidRDefault="00AD7569" w:rsidP="00AD7569">
      <w:pPr>
        <w:rPr>
          <w:lang w:val="en-US"/>
        </w:rPr>
      </w:pPr>
    </w:p>
    <w:p w14:paraId="565B283C" w14:textId="77777777" w:rsidR="00AD7569" w:rsidRPr="00806D5D" w:rsidRDefault="00AD7569" w:rsidP="00AD7569">
      <w:pPr>
        <w:rPr>
          <w:lang w:val="en-US"/>
        </w:rPr>
      </w:pPr>
    </w:p>
    <w:p w14:paraId="02236F13" w14:textId="77777777" w:rsidR="00AD7569" w:rsidRPr="00806D5D" w:rsidRDefault="00AD7569" w:rsidP="00AD7569">
      <w:pPr>
        <w:rPr>
          <w:lang w:val="en-US"/>
        </w:rPr>
      </w:pPr>
    </w:p>
    <w:p w14:paraId="2468E73F" w14:textId="77777777" w:rsidR="00AD7569" w:rsidRPr="00806D5D" w:rsidRDefault="00AD7569" w:rsidP="00AD7569">
      <w:pPr>
        <w:rPr>
          <w:lang w:val="en-US"/>
        </w:rPr>
      </w:pPr>
    </w:p>
    <w:p w14:paraId="677C3055" w14:textId="77777777" w:rsidR="00AD7569" w:rsidRPr="00806D5D" w:rsidRDefault="00AD7569" w:rsidP="00AD7569">
      <w:pPr>
        <w:rPr>
          <w:lang w:val="en-US"/>
        </w:rPr>
      </w:pPr>
    </w:p>
    <w:p w14:paraId="2257128F" w14:textId="77777777" w:rsidR="00AD7569" w:rsidRPr="00806D5D" w:rsidRDefault="00AD7569" w:rsidP="00AD7569">
      <w:pPr>
        <w:rPr>
          <w:lang w:val="en-US"/>
        </w:rPr>
      </w:pPr>
    </w:p>
    <w:p w14:paraId="016FBE16" w14:textId="77777777" w:rsidR="00AD7569" w:rsidRPr="00806D5D" w:rsidRDefault="00AD7569" w:rsidP="00AD7569">
      <w:pPr>
        <w:rPr>
          <w:lang w:val="en-US"/>
        </w:rPr>
      </w:pPr>
    </w:p>
    <w:p w14:paraId="36DC0611" w14:textId="77777777" w:rsidR="00AD7569" w:rsidRPr="00806D5D" w:rsidRDefault="00AD7569" w:rsidP="00AD7569">
      <w:pPr>
        <w:rPr>
          <w:lang w:val="en-US"/>
        </w:rPr>
      </w:pPr>
    </w:p>
    <w:p w14:paraId="31E19D3C" w14:textId="77777777" w:rsidR="00AD7569" w:rsidRPr="00806D5D" w:rsidRDefault="00AD7569" w:rsidP="00AD7569">
      <w:pPr>
        <w:rPr>
          <w:lang w:val="en-US"/>
        </w:rPr>
      </w:pPr>
    </w:p>
    <w:p w14:paraId="3759CAAF" w14:textId="77777777" w:rsidR="00AD7569" w:rsidRPr="00806D5D" w:rsidRDefault="00AD7569" w:rsidP="00AD7569">
      <w:pPr>
        <w:rPr>
          <w:lang w:val="en-US"/>
        </w:rPr>
      </w:pPr>
    </w:p>
    <w:sectPr w:rsidR="00AD7569" w:rsidRPr="00806D5D" w:rsidSect="00AD7569">
      <w:pgSz w:w="11906" w:h="16838" w:code="9"/>
      <w:pgMar w:top="1418" w:right="1106"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ijn Bauters" w:date="2022-03-25T14:27:00Z" w:initials="MB">
    <w:p w14:paraId="1CE48A7B" w14:textId="77777777" w:rsidR="0046266F" w:rsidRPr="0046266F" w:rsidRDefault="0046266F">
      <w:pPr>
        <w:pStyle w:val="CommentText"/>
        <w:rPr>
          <w:lang w:val="en-US"/>
        </w:rPr>
      </w:pPr>
      <w:r>
        <w:rPr>
          <w:rStyle w:val="CommentReference"/>
        </w:rPr>
        <w:annotationRef/>
      </w:r>
      <w:r w:rsidRPr="0046266F">
        <w:rPr>
          <w:lang w:val="en-US"/>
        </w:rPr>
        <w:t>Benji, this was the redference you were asking for from the chat I think:</w:t>
      </w:r>
    </w:p>
    <w:p w14:paraId="0B0B2CFD" w14:textId="77777777" w:rsidR="0046266F" w:rsidRPr="00B026AB" w:rsidRDefault="0046266F" w:rsidP="00177F3B">
      <w:pPr>
        <w:pStyle w:val="NormalWeb"/>
        <w:ind w:left="480" w:hanging="480"/>
        <w:rPr>
          <w:lang w:val="en-US"/>
        </w:rPr>
      </w:pPr>
      <w:r w:rsidRPr="00177F3B">
        <w:rPr>
          <w:lang w:val="en-US"/>
        </w:rPr>
        <w:t xml:space="preserve">Asner, G. P., Anderson, C. B., Martin, R. E., Tupayachi, R., Knapp, D. E., &amp; Sinca, F. (2015). Landscape biogeochemistry reflected in shifting distributions of chemical traits in the Amazon forest canopy. </w:t>
      </w:r>
      <w:r w:rsidRPr="00B026AB">
        <w:rPr>
          <w:i/>
          <w:iCs/>
          <w:lang w:val="en-US"/>
        </w:rPr>
        <w:t>Nature Geoscience</w:t>
      </w:r>
      <w:r w:rsidRPr="00B026AB">
        <w:rPr>
          <w:lang w:val="en-US"/>
        </w:rPr>
        <w:t xml:space="preserve">, </w:t>
      </w:r>
      <w:r w:rsidRPr="00B026AB">
        <w:rPr>
          <w:i/>
          <w:iCs/>
          <w:lang w:val="en-US"/>
        </w:rPr>
        <w:t>8</w:t>
      </w:r>
      <w:r w:rsidRPr="00B026AB">
        <w:rPr>
          <w:lang w:val="en-US"/>
        </w:rPr>
        <w:t>(May), 567–573. https://doi.org/10.1038/ngeo2443</w:t>
      </w:r>
    </w:p>
    <w:p w14:paraId="33931927" w14:textId="609DB2E3" w:rsidR="0046266F" w:rsidRPr="0046266F" w:rsidRDefault="0046266F">
      <w:pPr>
        <w:pStyle w:val="CommentText"/>
        <w:rPr>
          <w:lang w:val="en-US"/>
        </w:rPr>
      </w:pPr>
    </w:p>
  </w:comment>
  <w:comment w:id="4" w:author="Marijn Bauters" w:date="2022-03-25T14:31:00Z" w:initials="MB">
    <w:p w14:paraId="668716B4" w14:textId="77777777" w:rsidR="0046266F" w:rsidRPr="0046266F" w:rsidRDefault="0046266F">
      <w:pPr>
        <w:pStyle w:val="CommentText"/>
        <w:rPr>
          <w:lang w:val="en-US"/>
        </w:rPr>
      </w:pPr>
      <w:r>
        <w:rPr>
          <w:rStyle w:val="CommentReference"/>
        </w:rPr>
        <w:annotationRef/>
      </w:r>
      <w:r w:rsidRPr="0046266F">
        <w:rPr>
          <w:lang w:val="en-US"/>
        </w:rPr>
        <w:t>Some other literature that might help you build up the intro etc.</w:t>
      </w:r>
    </w:p>
    <w:p w14:paraId="0875475E" w14:textId="77777777" w:rsidR="0046266F" w:rsidRPr="0046266F" w:rsidRDefault="0046266F">
      <w:pPr>
        <w:pStyle w:val="CommentText"/>
        <w:rPr>
          <w:lang w:val="en-US"/>
        </w:rPr>
      </w:pPr>
    </w:p>
    <w:p w14:paraId="1EBA20DF" w14:textId="77777777" w:rsidR="0046266F" w:rsidRPr="0046266F" w:rsidRDefault="0046266F">
      <w:pPr>
        <w:pStyle w:val="CommentText"/>
        <w:rPr>
          <w:lang w:val="en-US"/>
        </w:rPr>
      </w:pPr>
    </w:p>
    <w:p w14:paraId="07EF94C3" w14:textId="77777777" w:rsidR="0046266F" w:rsidRPr="00B026AB" w:rsidRDefault="0046266F" w:rsidP="00B026AB">
      <w:pPr>
        <w:pStyle w:val="NormalWeb"/>
        <w:ind w:left="480" w:hanging="480"/>
        <w:rPr>
          <w:lang w:val="en-US"/>
        </w:rPr>
      </w:pPr>
      <w:r w:rsidRPr="00B026AB">
        <w:rPr>
          <w:lang w:val="en-US"/>
        </w:rPr>
        <w:t xml:space="preserve">Asner, G. P., Martin, R. E., Ford, A. J., Metcalee, D. J., Liddell, M. J., Sner, G. R. P. A., Artin, R. O. E. M., Ord, A. N. J. F., &amp; Etcalfe, D. A. J. M. (2009). Leaf chemical and spectral diversity in Australian tropical forests. </w:t>
      </w:r>
      <w:r w:rsidRPr="00B026AB">
        <w:rPr>
          <w:i/>
          <w:iCs/>
          <w:lang w:val="en-US"/>
        </w:rPr>
        <w:t>Ecological Applications</w:t>
      </w:r>
      <w:r w:rsidRPr="00B026AB">
        <w:rPr>
          <w:lang w:val="en-US"/>
        </w:rPr>
        <w:t xml:space="preserve">, </w:t>
      </w:r>
      <w:r w:rsidRPr="00B026AB">
        <w:rPr>
          <w:i/>
          <w:iCs/>
          <w:lang w:val="en-US"/>
        </w:rPr>
        <w:t>19</w:t>
      </w:r>
      <w:r w:rsidRPr="00B026AB">
        <w:rPr>
          <w:lang w:val="en-US"/>
        </w:rPr>
        <w:t>(1), 236–253. https://doi.org/10.1890/08-0023.1</w:t>
      </w:r>
    </w:p>
    <w:p w14:paraId="3739E1F0" w14:textId="77777777" w:rsidR="0046266F" w:rsidRDefault="0046266F">
      <w:pPr>
        <w:pStyle w:val="CommentText"/>
        <w:rPr>
          <w:lang w:val="en-US"/>
        </w:rPr>
      </w:pPr>
    </w:p>
    <w:p w14:paraId="310B17F7" w14:textId="77777777" w:rsidR="0046266F" w:rsidRDefault="0046266F">
      <w:pPr>
        <w:pStyle w:val="CommentText"/>
        <w:rPr>
          <w:lang w:val="en-US"/>
        </w:rPr>
      </w:pPr>
    </w:p>
    <w:p w14:paraId="1999820C" w14:textId="2EB29310" w:rsidR="0046266F" w:rsidRPr="0046266F" w:rsidRDefault="0046266F" w:rsidP="00B026AB">
      <w:pPr>
        <w:pStyle w:val="NormalWeb"/>
        <w:ind w:left="480" w:hanging="480"/>
        <w:rPr>
          <w:lang w:val="fr-CH"/>
        </w:rPr>
      </w:pPr>
      <w:r w:rsidRPr="00B026AB">
        <w:rPr>
          <w:lang w:val="en-US"/>
        </w:rPr>
        <w:t xml:space="preserve">Cernusak, L. a., Winter, K., &amp; Turner, B. L. (2010). Leaf nitrogen to phosphorus ratios of tropical trees: Experimental assessment of physiological and environmental controls. </w:t>
      </w:r>
      <w:r w:rsidRPr="0046266F">
        <w:rPr>
          <w:i/>
          <w:iCs/>
          <w:lang w:val="fr-CH"/>
        </w:rPr>
        <w:t>New Phytologist</w:t>
      </w:r>
      <w:r w:rsidRPr="0046266F">
        <w:rPr>
          <w:lang w:val="fr-CH"/>
        </w:rPr>
        <w:t xml:space="preserve">, </w:t>
      </w:r>
      <w:r w:rsidRPr="0046266F">
        <w:rPr>
          <w:i/>
          <w:iCs/>
          <w:lang w:val="fr-CH"/>
        </w:rPr>
        <w:t>185</w:t>
      </w:r>
      <w:r w:rsidRPr="0046266F">
        <w:rPr>
          <w:lang w:val="fr-CH"/>
        </w:rPr>
        <w:t xml:space="preserve">(3), 770–779. </w:t>
      </w:r>
      <w:hyperlink r:id="rId1" w:history="1">
        <w:r w:rsidRPr="0046266F">
          <w:rPr>
            <w:rStyle w:val="Hyperlink"/>
            <w:lang w:val="fr-CH"/>
          </w:rPr>
          <w:t>https://doi.org/10.1111/j.1469-8137.2009.03106.x</w:t>
        </w:r>
      </w:hyperlink>
    </w:p>
    <w:p w14:paraId="3F193473" w14:textId="77777777" w:rsidR="0046266F" w:rsidRPr="0046266F" w:rsidRDefault="0046266F" w:rsidP="00B026AB">
      <w:pPr>
        <w:pStyle w:val="NormalWeb"/>
        <w:ind w:left="480" w:hanging="480"/>
        <w:rPr>
          <w:lang w:val="fr-CH"/>
        </w:rPr>
      </w:pPr>
    </w:p>
    <w:p w14:paraId="60AF275F" w14:textId="77777777" w:rsidR="0046266F" w:rsidRDefault="0046266F" w:rsidP="00B026AB">
      <w:pPr>
        <w:pStyle w:val="NormalWeb"/>
        <w:ind w:left="480" w:hanging="480"/>
        <w:rPr>
          <w:lang w:val="en-US"/>
        </w:rPr>
      </w:pPr>
      <w:r w:rsidRPr="0046266F">
        <w:rPr>
          <w:lang w:val="fr-CH"/>
        </w:rPr>
        <w:t xml:space="preserve">Hättenschwiler, S., Aeschlimann, B., Coûteaux, M. M., Roy, J., &amp; Bonal, D. (2008). </w:t>
      </w:r>
      <w:r w:rsidRPr="00B026AB">
        <w:rPr>
          <w:lang w:val="en-US"/>
        </w:rPr>
        <w:t xml:space="preserve">High variation in foliage and leaf litter chemistry among 45 tree species of a neotropical rainforest community. </w:t>
      </w:r>
      <w:r w:rsidRPr="00B026AB">
        <w:rPr>
          <w:i/>
          <w:iCs/>
          <w:lang w:val="en-US"/>
        </w:rPr>
        <w:t>New Phytologist</w:t>
      </w:r>
      <w:r w:rsidRPr="00B026AB">
        <w:rPr>
          <w:lang w:val="en-US"/>
        </w:rPr>
        <w:t xml:space="preserve">, </w:t>
      </w:r>
      <w:r w:rsidRPr="00B026AB">
        <w:rPr>
          <w:i/>
          <w:iCs/>
          <w:lang w:val="en-US"/>
        </w:rPr>
        <w:t>179</w:t>
      </w:r>
      <w:r w:rsidRPr="00B026AB">
        <w:rPr>
          <w:lang w:val="en-US"/>
        </w:rPr>
        <w:t xml:space="preserve">(1), 165–175. </w:t>
      </w:r>
    </w:p>
    <w:p w14:paraId="311ECC6B" w14:textId="588449D7" w:rsidR="0046266F" w:rsidRDefault="0046266F" w:rsidP="00B026AB">
      <w:pPr>
        <w:pStyle w:val="NormalWeb"/>
        <w:ind w:left="480" w:hanging="480"/>
        <w:rPr>
          <w:lang w:val="en-US"/>
        </w:rPr>
      </w:pPr>
      <w:hyperlink r:id="rId2" w:history="1">
        <w:r w:rsidRPr="00FD5E8E">
          <w:rPr>
            <w:rStyle w:val="Hyperlink"/>
            <w:lang w:val="en-US"/>
          </w:rPr>
          <w:t>https://doi.org/10.1111/j.1469-8137.2008.02438.x</w:t>
        </w:r>
      </w:hyperlink>
    </w:p>
    <w:p w14:paraId="5065733D" w14:textId="77777777" w:rsidR="0046266F" w:rsidRPr="00B026AB" w:rsidRDefault="0046266F" w:rsidP="00B026AB">
      <w:pPr>
        <w:pStyle w:val="NormalWeb"/>
        <w:ind w:left="480" w:hanging="480"/>
        <w:rPr>
          <w:lang w:val="en-US"/>
        </w:rPr>
      </w:pPr>
    </w:p>
    <w:p w14:paraId="0594F858" w14:textId="0512F578" w:rsidR="0046266F" w:rsidRDefault="0046266F" w:rsidP="00B026AB">
      <w:pPr>
        <w:pStyle w:val="NormalWeb"/>
        <w:ind w:left="480" w:hanging="480"/>
        <w:rPr>
          <w:lang w:val="en-US"/>
        </w:rPr>
      </w:pPr>
      <w:r w:rsidRPr="00B026AB">
        <w:rPr>
          <w:lang w:val="en-US"/>
        </w:rPr>
        <w:t xml:space="preserve">Eric, M., Göran, D., Gårdesten, J., Niyonzima, F., Adolfsson, L., Nsabimana, D., &amp; Uddling, J. (2015). </w:t>
      </w:r>
      <w:r w:rsidRPr="00B026AB">
        <w:rPr>
          <w:i/>
          <w:iCs/>
          <w:lang w:val="en-US"/>
        </w:rPr>
        <w:t>Photosynthetic capacity of tropical montane tree species in relation to leaf nutrients , successional strategy and growth temperature</w:t>
      </w:r>
      <w:r w:rsidRPr="00B026AB">
        <w:rPr>
          <w:lang w:val="en-US"/>
        </w:rPr>
        <w:t xml:space="preserve">. 1183–1194. </w:t>
      </w:r>
      <w:hyperlink r:id="rId3" w:history="1">
        <w:r w:rsidRPr="00FD5E8E">
          <w:rPr>
            <w:rStyle w:val="Hyperlink"/>
            <w:lang w:val="en-US"/>
          </w:rPr>
          <w:t>https://doi.org/10.1007/s00442-015-3260-3</w:t>
        </w:r>
      </w:hyperlink>
    </w:p>
    <w:p w14:paraId="50480080" w14:textId="77777777" w:rsidR="0046266F" w:rsidRPr="00B026AB" w:rsidRDefault="0046266F" w:rsidP="00B026AB">
      <w:pPr>
        <w:pStyle w:val="NormalWeb"/>
        <w:ind w:left="480" w:hanging="480"/>
        <w:rPr>
          <w:lang w:val="en-US"/>
        </w:rPr>
      </w:pPr>
    </w:p>
    <w:p w14:paraId="3F0808C8" w14:textId="200ADE89" w:rsidR="0046266F" w:rsidRDefault="0046266F" w:rsidP="00B026AB">
      <w:pPr>
        <w:pStyle w:val="NormalWeb"/>
        <w:ind w:left="480" w:hanging="480"/>
        <w:rPr>
          <w:lang w:val="en-US"/>
        </w:rPr>
      </w:pPr>
      <w:r w:rsidRPr="00B026AB">
        <w:rPr>
          <w:lang w:val="en-US"/>
        </w:rPr>
        <w:t xml:space="preserve">Kaspari, M., Garcia, M. N., Harms, K. E., Santana, M., Wright, S. J., &amp; Yavitt, J. B. (2008). Multiple nutrients limit litterfall and decomposition in a tropical forest. </w:t>
      </w:r>
      <w:r w:rsidRPr="00B026AB">
        <w:rPr>
          <w:i/>
          <w:iCs/>
          <w:lang w:val="en-US"/>
        </w:rPr>
        <w:t>Ecology Letters</w:t>
      </w:r>
      <w:r w:rsidRPr="00B026AB">
        <w:rPr>
          <w:lang w:val="en-US"/>
        </w:rPr>
        <w:t xml:space="preserve">, </w:t>
      </w:r>
      <w:r w:rsidRPr="00B026AB">
        <w:rPr>
          <w:i/>
          <w:iCs/>
          <w:lang w:val="en-US"/>
        </w:rPr>
        <w:t>11</w:t>
      </w:r>
      <w:r w:rsidRPr="00B026AB">
        <w:rPr>
          <w:lang w:val="en-US"/>
        </w:rPr>
        <w:t xml:space="preserve">(1), 35–43. </w:t>
      </w:r>
      <w:hyperlink r:id="rId4" w:history="1">
        <w:r w:rsidRPr="00FD5E8E">
          <w:rPr>
            <w:rStyle w:val="Hyperlink"/>
            <w:lang w:val="en-US"/>
          </w:rPr>
          <w:t>https://doi.org/10.1111/j.1461-0248.2007.01124.x</w:t>
        </w:r>
      </w:hyperlink>
    </w:p>
    <w:p w14:paraId="49A4AC31" w14:textId="77777777" w:rsidR="0046266F" w:rsidRPr="00B026AB" w:rsidRDefault="0046266F" w:rsidP="00B026AB">
      <w:pPr>
        <w:pStyle w:val="NormalWeb"/>
        <w:ind w:left="480" w:hanging="480"/>
        <w:rPr>
          <w:lang w:val="en-US"/>
        </w:rPr>
      </w:pPr>
    </w:p>
    <w:p w14:paraId="3245BF11" w14:textId="2A8E2F82" w:rsidR="0046266F" w:rsidRDefault="0046266F" w:rsidP="00B026AB">
      <w:pPr>
        <w:pStyle w:val="NormalWeb"/>
        <w:ind w:left="480" w:hanging="480"/>
        <w:rPr>
          <w:lang w:val="en-US"/>
        </w:rPr>
      </w:pPr>
      <w:r w:rsidRPr="00B026AB">
        <w:rPr>
          <w:lang w:val="en-US"/>
        </w:rPr>
        <w:t xml:space="preserve">Asner, G. P., &amp; Martin, R. E. (2008). Spectral and chemical analysis of tropical forests: Scaling from leaf to canopy levels. </w:t>
      </w:r>
      <w:r w:rsidRPr="00B026AB">
        <w:rPr>
          <w:i/>
          <w:iCs/>
          <w:lang w:val="en-US"/>
        </w:rPr>
        <w:t>Remote Sensing of Environment</w:t>
      </w:r>
      <w:r w:rsidRPr="00B026AB">
        <w:rPr>
          <w:lang w:val="en-US"/>
        </w:rPr>
        <w:t xml:space="preserve">, </w:t>
      </w:r>
      <w:r w:rsidRPr="00B026AB">
        <w:rPr>
          <w:i/>
          <w:iCs/>
          <w:lang w:val="en-US"/>
        </w:rPr>
        <w:t>112</w:t>
      </w:r>
      <w:r w:rsidRPr="00B026AB">
        <w:rPr>
          <w:lang w:val="en-US"/>
        </w:rPr>
        <w:t xml:space="preserve">(10), 3958–3970. </w:t>
      </w:r>
      <w:hyperlink r:id="rId5" w:history="1">
        <w:r w:rsidRPr="00FD5E8E">
          <w:rPr>
            <w:rStyle w:val="Hyperlink"/>
            <w:lang w:val="en-US"/>
          </w:rPr>
          <w:t>https://doi.org/10.1016/j.rse.2008.07.003</w:t>
        </w:r>
      </w:hyperlink>
    </w:p>
    <w:p w14:paraId="375E6848" w14:textId="77777777" w:rsidR="0046266F" w:rsidRPr="00B026AB" w:rsidRDefault="0046266F" w:rsidP="00B026AB">
      <w:pPr>
        <w:pStyle w:val="NormalWeb"/>
        <w:ind w:left="480" w:hanging="480"/>
        <w:rPr>
          <w:lang w:val="en-US"/>
        </w:rPr>
      </w:pPr>
    </w:p>
    <w:p w14:paraId="38BFC3EC" w14:textId="0C803D21" w:rsidR="0046266F" w:rsidRPr="00B026AB" w:rsidRDefault="0046266F" w:rsidP="00B026AB">
      <w:pPr>
        <w:pStyle w:val="NormalWeb"/>
        <w:ind w:left="480" w:hanging="480"/>
        <w:rPr>
          <w:lang w:val="en-US"/>
        </w:rPr>
      </w:pPr>
      <w:r w:rsidRPr="00B026AB">
        <w:rPr>
          <w:lang w:val="en-US"/>
        </w:rPr>
        <w:t xml:space="preserve">Wright, I. J., Westoby, M., Wrightt, I. J., Westoby, M., Wright, I. J., &amp; Westoby, M. (2003). Nutrient concentration, resorption and lifespan: Leaf traits of Australian sclerophyll species. </w:t>
      </w:r>
      <w:r>
        <w:rPr>
          <w:i/>
          <w:iCs/>
        </w:rPr>
        <w:t>Functional Ecology</w:t>
      </w:r>
      <w:r>
        <w:t xml:space="preserve">, </w:t>
      </w:r>
      <w:r>
        <w:rPr>
          <w:i/>
          <w:iCs/>
        </w:rPr>
        <w:t>17</w:t>
      </w:r>
      <w:r>
        <w:t xml:space="preserve">(1), 10–19. </w:t>
      </w:r>
      <w:hyperlink r:id="rId6" w:history="1">
        <w:r w:rsidRPr="00B026AB">
          <w:rPr>
            <w:rStyle w:val="Hyperlink"/>
            <w:lang w:val="en-US"/>
          </w:rPr>
          <w:t>https://doi.org/10.1046/j.1365-2435.2003.00694.x</w:t>
        </w:r>
      </w:hyperlink>
    </w:p>
    <w:p w14:paraId="3124BB00" w14:textId="2EB5CEEA" w:rsidR="0046266F" w:rsidRPr="00B026AB" w:rsidRDefault="0046266F" w:rsidP="00B026AB">
      <w:pPr>
        <w:pStyle w:val="NormalWeb"/>
        <w:ind w:left="480" w:hanging="480"/>
        <w:rPr>
          <w:lang w:val="en-US"/>
        </w:rPr>
      </w:pPr>
    </w:p>
    <w:p w14:paraId="5A5F967F" w14:textId="6C713D27" w:rsidR="0046266F" w:rsidRDefault="0046266F" w:rsidP="00B026AB">
      <w:pPr>
        <w:pStyle w:val="NormalWeb"/>
        <w:ind w:left="480" w:hanging="480"/>
        <w:rPr>
          <w:lang w:val="en-US"/>
        </w:rPr>
      </w:pPr>
      <w:r w:rsidRPr="00B026AB">
        <w:rPr>
          <w:lang w:val="en-US"/>
        </w:rPr>
        <w:t xml:space="preserve">Sariyildiz, T., &amp; Anderson, J. M. (2005). Variation in the chemical composition of green leaves and leaf litters from three deciduous tree species growing on different soil types. </w:t>
      </w:r>
      <w:r w:rsidRPr="00B026AB">
        <w:rPr>
          <w:i/>
          <w:iCs/>
          <w:lang w:val="en-US"/>
        </w:rPr>
        <w:t>Forest Ecology and Management</w:t>
      </w:r>
      <w:r w:rsidRPr="00B026AB">
        <w:rPr>
          <w:lang w:val="en-US"/>
        </w:rPr>
        <w:t xml:space="preserve">, </w:t>
      </w:r>
      <w:r w:rsidRPr="00B026AB">
        <w:rPr>
          <w:i/>
          <w:iCs/>
          <w:lang w:val="en-US"/>
        </w:rPr>
        <w:t>210</w:t>
      </w:r>
      <w:r w:rsidRPr="00B026AB">
        <w:rPr>
          <w:lang w:val="en-US"/>
        </w:rPr>
        <w:t xml:space="preserve">(1–3), 303–319. </w:t>
      </w:r>
      <w:hyperlink r:id="rId7" w:history="1">
        <w:r w:rsidRPr="00FD5E8E">
          <w:rPr>
            <w:rStyle w:val="Hyperlink"/>
            <w:lang w:val="en-US"/>
          </w:rPr>
          <w:t>https://doi.org/10.1016/j.foreco.2005.02.043</w:t>
        </w:r>
      </w:hyperlink>
    </w:p>
    <w:p w14:paraId="234327D3" w14:textId="77777777" w:rsidR="0046266F" w:rsidRPr="00B026AB" w:rsidRDefault="0046266F" w:rsidP="00B026AB">
      <w:pPr>
        <w:pStyle w:val="NormalWeb"/>
        <w:ind w:left="480" w:hanging="480"/>
        <w:rPr>
          <w:lang w:val="en-US"/>
        </w:rPr>
      </w:pPr>
    </w:p>
    <w:p w14:paraId="201D74BC" w14:textId="1DF87FCB" w:rsidR="0046266F" w:rsidRPr="0046266F" w:rsidRDefault="0046266F" w:rsidP="00B026AB">
      <w:pPr>
        <w:pStyle w:val="NormalWeb"/>
        <w:ind w:left="480" w:hanging="480"/>
        <w:rPr>
          <w:lang w:val="it-IT"/>
        </w:rPr>
      </w:pPr>
      <w:r w:rsidRPr="00B026AB">
        <w:rPr>
          <w:lang w:val="en-US"/>
        </w:rPr>
        <w:t xml:space="preserve">Reich, P. B., Oleksyn, J., &amp; Wright, I. J. (2009). Leaf phosphorus influences the photosynthesis-nitrogen relation: A cross-biome analysis of 314 species. </w:t>
      </w:r>
      <w:r w:rsidRPr="0046266F">
        <w:rPr>
          <w:i/>
          <w:iCs/>
          <w:lang w:val="it-IT"/>
        </w:rPr>
        <w:t>Oecologia</w:t>
      </w:r>
      <w:r w:rsidRPr="0046266F">
        <w:rPr>
          <w:lang w:val="it-IT"/>
        </w:rPr>
        <w:t xml:space="preserve">, </w:t>
      </w:r>
      <w:r w:rsidRPr="0046266F">
        <w:rPr>
          <w:i/>
          <w:iCs/>
          <w:lang w:val="it-IT"/>
        </w:rPr>
        <w:t>160</w:t>
      </w:r>
      <w:r w:rsidRPr="0046266F">
        <w:rPr>
          <w:lang w:val="it-IT"/>
        </w:rPr>
        <w:t xml:space="preserve">(2), 207–212. </w:t>
      </w:r>
      <w:hyperlink r:id="rId8" w:history="1">
        <w:r w:rsidRPr="0046266F">
          <w:rPr>
            <w:rStyle w:val="Hyperlink"/>
            <w:lang w:val="it-IT"/>
          </w:rPr>
          <w:t>https://doi.org/10.1007/s00442-009-1291-3</w:t>
        </w:r>
      </w:hyperlink>
    </w:p>
    <w:p w14:paraId="27A91295" w14:textId="77777777" w:rsidR="0046266F" w:rsidRPr="0046266F" w:rsidRDefault="0046266F" w:rsidP="00B026AB">
      <w:pPr>
        <w:pStyle w:val="NormalWeb"/>
        <w:ind w:left="480" w:hanging="480"/>
        <w:rPr>
          <w:lang w:val="it-IT"/>
        </w:rPr>
      </w:pPr>
    </w:p>
    <w:p w14:paraId="251407AC" w14:textId="056D1AE4" w:rsidR="0046266F" w:rsidRDefault="0046266F" w:rsidP="00B026AB">
      <w:pPr>
        <w:pStyle w:val="NormalWeb"/>
        <w:ind w:left="480" w:hanging="480"/>
        <w:rPr>
          <w:lang w:val="en-US"/>
        </w:rPr>
      </w:pPr>
      <w:r w:rsidRPr="0046266F">
        <w:rPr>
          <w:lang w:val="it-IT"/>
        </w:rPr>
        <w:t xml:space="preserve">Vergutz, L., Manzoni, S., Porporato, A., Novais, R. F., &amp; Jackson, R. B. (2012). </w:t>
      </w:r>
      <w:r w:rsidRPr="00B026AB">
        <w:rPr>
          <w:lang w:val="en-US"/>
        </w:rPr>
        <w:t xml:space="preserve">Global resorption efficiencies and concentrations of carbon and nutrients in leaves of terrestrial plants. </w:t>
      </w:r>
      <w:r w:rsidRPr="00B026AB">
        <w:rPr>
          <w:i/>
          <w:iCs/>
          <w:lang w:val="en-US"/>
        </w:rPr>
        <w:t>Ecological Monographs</w:t>
      </w:r>
      <w:r w:rsidRPr="00B026AB">
        <w:rPr>
          <w:lang w:val="en-US"/>
        </w:rPr>
        <w:t xml:space="preserve">, </w:t>
      </w:r>
      <w:r w:rsidRPr="00B026AB">
        <w:rPr>
          <w:i/>
          <w:iCs/>
          <w:lang w:val="en-US"/>
        </w:rPr>
        <w:t>82</w:t>
      </w:r>
      <w:r w:rsidRPr="00B026AB">
        <w:rPr>
          <w:lang w:val="en-US"/>
        </w:rPr>
        <w:t xml:space="preserve">(2), 205–220. </w:t>
      </w:r>
      <w:hyperlink r:id="rId9" w:history="1">
        <w:r w:rsidRPr="00FD5E8E">
          <w:rPr>
            <w:rStyle w:val="Hyperlink"/>
            <w:lang w:val="en-US"/>
          </w:rPr>
          <w:t>https://doi.org/10.1890/11-0416.1</w:t>
        </w:r>
      </w:hyperlink>
    </w:p>
    <w:p w14:paraId="5E92DC13" w14:textId="77777777" w:rsidR="0046266F" w:rsidRPr="00B026AB" w:rsidRDefault="0046266F" w:rsidP="00B026AB">
      <w:pPr>
        <w:pStyle w:val="NormalWeb"/>
        <w:ind w:left="480" w:hanging="480"/>
        <w:rPr>
          <w:lang w:val="en-US"/>
        </w:rPr>
      </w:pPr>
    </w:p>
    <w:p w14:paraId="0C770DE1" w14:textId="2587AE73" w:rsidR="0046266F" w:rsidRDefault="0046266F" w:rsidP="00B026AB">
      <w:pPr>
        <w:pStyle w:val="NormalWeb"/>
        <w:ind w:left="480" w:hanging="480"/>
        <w:rPr>
          <w:lang w:val="en-US"/>
        </w:rPr>
      </w:pPr>
      <w:r w:rsidRPr="00B026AB">
        <w:rPr>
          <w:lang w:val="en-US"/>
        </w:rPr>
        <w:t xml:space="preserve">Asner, G. P., Martin, R. E., &amp; Suhaili, A. Bin. (2012). Sources of Canopy Chemical and Spectral Diversity in Lowland Bornean Forest. </w:t>
      </w:r>
      <w:r w:rsidRPr="00B026AB">
        <w:rPr>
          <w:i/>
          <w:iCs/>
          <w:lang w:val="en-US"/>
        </w:rPr>
        <w:t>Ecosystems</w:t>
      </w:r>
      <w:r w:rsidRPr="00B026AB">
        <w:rPr>
          <w:lang w:val="en-US"/>
        </w:rPr>
        <w:t xml:space="preserve">, </w:t>
      </w:r>
      <w:r w:rsidRPr="00B026AB">
        <w:rPr>
          <w:i/>
          <w:iCs/>
          <w:lang w:val="en-US"/>
        </w:rPr>
        <w:t>15</w:t>
      </w:r>
      <w:r w:rsidRPr="00B026AB">
        <w:rPr>
          <w:lang w:val="en-US"/>
        </w:rPr>
        <w:t xml:space="preserve">(3), 504–517. </w:t>
      </w:r>
      <w:hyperlink r:id="rId10" w:history="1">
        <w:r w:rsidRPr="00FD5E8E">
          <w:rPr>
            <w:rStyle w:val="Hyperlink"/>
            <w:lang w:val="en-US"/>
          </w:rPr>
          <w:t>https://doi.org/10.1007/s10021-012-9526-2</w:t>
        </w:r>
      </w:hyperlink>
    </w:p>
    <w:p w14:paraId="263607D7" w14:textId="77777777" w:rsidR="0046266F" w:rsidRPr="00B026AB" w:rsidRDefault="0046266F" w:rsidP="00B026AB">
      <w:pPr>
        <w:pStyle w:val="NormalWeb"/>
        <w:ind w:left="480" w:hanging="480"/>
        <w:rPr>
          <w:lang w:val="en-US"/>
        </w:rPr>
      </w:pPr>
    </w:p>
    <w:p w14:paraId="4E5C33A6" w14:textId="5DBE69BF" w:rsidR="0046266F" w:rsidRDefault="0046266F" w:rsidP="00B026AB">
      <w:pPr>
        <w:pStyle w:val="NormalWeb"/>
        <w:ind w:left="480" w:hanging="480"/>
      </w:pPr>
      <w:r w:rsidRPr="00B026AB">
        <w:rPr>
          <w:lang w:val="en-US"/>
        </w:rPr>
        <w:t xml:space="preserve">Baker, T. R., Nardoto, G. B., Martinelli, L. A., Quesada, C. A., Paiva, R., Okologie, A., Fyllas, N. M. M., Patiño, S., Baker, T. R., Nardoto, G. B., Martinelli, L. A., Quesada, C. A., Paiva, R., Schwarz, M., Horna, V., Mercado, L. M., Santos, A., Arroyo, L., Jimenez, E. M., … Lloyd, J. (2009). Basin-wide variations in foliar properties of Amazonian forest: phylogeny, soils and climate. </w:t>
      </w:r>
      <w:r>
        <w:rPr>
          <w:i/>
          <w:iCs/>
        </w:rPr>
        <w:t>Biogeosciences</w:t>
      </w:r>
      <w:r>
        <w:t xml:space="preserve">, </w:t>
      </w:r>
      <w:r>
        <w:rPr>
          <w:i/>
          <w:iCs/>
        </w:rPr>
        <w:t>6</w:t>
      </w:r>
      <w:r>
        <w:t xml:space="preserve">, 2677–2708. </w:t>
      </w:r>
      <w:hyperlink r:id="rId11" w:history="1">
        <w:r w:rsidRPr="00FD5E8E">
          <w:rPr>
            <w:rStyle w:val="Hyperlink"/>
          </w:rPr>
          <w:t>https://doi.org/10.5194/bgd-6-3707-2009</w:t>
        </w:r>
      </w:hyperlink>
    </w:p>
    <w:p w14:paraId="6F027271" w14:textId="77777777" w:rsidR="0046266F" w:rsidRDefault="0046266F" w:rsidP="00B026AB">
      <w:pPr>
        <w:pStyle w:val="NormalWeb"/>
        <w:ind w:left="480" w:hanging="480"/>
      </w:pPr>
    </w:p>
    <w:p w14:paraId="42364903" w14:textId="77777777" w:rsidR="0046266F" w:rsidRPr="005D4B64" w:rsidRDefault="0046266F" w:rsidP="00B026AB">
      <w:pPr>
        <w:pStyle w:val="NormalWeb"/>
        <w:ind w:left="480" w:hanging="480"/>
        <w:rPr>
          <w:lang w:val="en-US"/>
        </w:rPr>
      </w:pPr>
      <w:r>
        <w:t xml:space="preserve">Bauters, M., Verbeeck, H., Doetterl, S., Ampoorter, E., Baert, G., Vermeir, P., Verheyen, K., &amp; Boeckx, P. (2017). </w:t>
      </w:r>
      <w:r w:rsidRPr="00B026AB">
        <w:rPr>
          <w:lang w:val="en-US"/>
        </w:rPr>
        <w:t xml:space="preserve">Functional Composition of Tree Communities Changed Topsoil Properties in an Old Experimental Tropical Plantation. </w:t>
      </w:r>
      <w:r w:rsidRPr="005D4B64">
        <w:rPr>
          <w:i/>
          <w:iCs/>
          <w:lang w:val="en-US"/>
        </w:rPr>
        <w:t>Ecosystems</w:t>
      </w:r>
      <w:r w:rsidRPr="005D4B64">
        <w:rPr>
          <w:lang w:val="en-US"/>
        </w:rPr>
        <w:t xml:space="preserve">, </w:t>
      </w:r>
      <w:r w:rsidRPr="005D4B64">
        <w:rPr>
          <w:i/>
          <w:iCs/>
          <w:lang w:val="en-US"/>
        </w:rPr>
        <w:t>20</w:t>
      </w:r>
      <w:r w:rsidRPr="005D4B64">
        <w:rPr>
          <w:lang w:val="en-US"/>
        </w:rPr>
        <w:t>(5), 861–871. https://doi.org/10.1007/s10021-016-0081-0</w:t>
      </w:r>
    </w:p>
    <w:p w14:paraId="0FCFBC21" w14:textId="77777777" w:rsidR="0046266F" w:rsidRPr="005D4B64" w:rsidRDefault="0046266F" w:rsidP="00B026AB">
      <w:pPr>
        <w:pStyle w:val="NormalWeb"/>
        <w:ind w:left="480" w:hanging="480"/>
        <w:rPr>
          <w:lang w:val="en-US"/>
        </w:rPr>
      </w:pPr>
    </w:p>
    <w:p w14:paraId="31B5423B" w14:textId="429D8BDB" w:rsidR="0046266F" w:rsidRPr="00B026AB" w:rsidRDefault="0046266F">
      <w:pPr>
        <w:pStyle w:val="CommentText"/>
        <w:rPr>
          <w:lang w:val="en-US"/>
        </w:rPr>
      </w:pPr>
    </w:p>
  </w:comment>
  <w:comment w:id="5" w:author="Marijn Bauters" w:date="2022-03-25T14:37:00Z" w:initials="MB">
    <w:p w14:paraId="7F2E15BA" w14:textId="77777777" w:rsidR="0046266F" w:rsidRDefault="0046266F" w:rsidP="005D4B64">
      <w:pPr>
        <w:pStyle w:val="NormalWeb"/>
        <w:ind w:left="480" w:hanging="480"/>
      </w:pPr>
      <w:r>
        <w:rPr>
          <w:rStyle w:val="CommentReference"/>
        </w:rPr>
        <w:annotationRef/>
      </w:r>
      <w:r w:rsidRPr="005D4B64">
        <w:rPr>
          <w:lang w:val="en-US"/>
        </w:rPr>
        <w:t xml:space="preserve">It would be especially interesting to also compare your own ranges with ranges in foliar nutrients they find across the amazon Baker, T. R., Nardoto, G. B., Martinelli, L. A., Quesada, C. A., Paiva, R., Okologie, A., Fyllas, N. M. M., Patiño, S., Baker, T. R., Nardoto, G. B., Martinelli, L. A., Quesada, C. A., Paiva, R., Schwarz, M., Horna, V., Mercado, L. M., Santos, A., Arroyo, L., Jimenez, E. M., … Lloyd, J. (2009). Basin-wide variations in foliar properties of Amazonian forest: phylogeny, soils and climate. </w:t>
      </w:r>
      <w:r>
        <w:rPr>
          <w:i/>
          <w:iCs/>
        </w:rPr>
        <w:t>Biogeosciences</w:t>
      </w:r>
      <w:r>
        <w:t xml:space="preserve">, </w:t>
      </w:r>
      <w:r>
        <w:rPr>
          <w:i/>
          <w:iCs/>
        </w:rPr>
        <w:t>6</w:t>
      </w:r>
      <w:r>
        <w:t>, 2677–2708. https://doi.org/10.5194/bgd-6-3707-2009</w:t>
      </w:r>
    </w:p>
    <w:p w14:paraId="0945F57F" w14:textId="13C5A7FB" w:rsidR="0046266F" w:rsidRPr="0046266F" w:rsidRDefault="0046266F">
      <w:pPr>
        <w:pStyle w:val="CommentText"/>
        <w:rPr>
          <w:lang w:val="en-US"/>
        </w:rPr>
      </w:pPr>
    </w:p>
  </w:comment>
  <w:comment w:id="0" w:author="doetters" w:date="2022-03-28T10:06:00Z" w:initials="d">
    <w:p w14:paraId="15E8D7F8" w14:textId="6EF9283D" w:rsidR="00E935C5" w:rsidRPr="00E935C5" w:rsidRDefault="00E935C5">
      <w:pPr>
        <w:pStyle w:val="CommentText"/>
        <w:rPr>
          <w:lang w:val="en-US"/>
        </w:rPr>
      </w:pPr>
      <w:r>
        <w:rPr>
          <w:rStyle w:val="CommentReference"/>
        </w:rPr>
        <w:annotationRef/>
      </w:r>
      <w:r w:rsidRPr="00E935C5">
        <w:rPr>
          <w:lang w:val="en-US"/>
        </w:rPr>
        <w:t>Depending on the results</w:t>
      </w:r>
      <w:r>
        <w:rPr>
          <w:lang w:val="en-US"/>
        </w:rPr>
        <w:t xml:space="preserve"> and what the field state of the art is about</w:t>
      </w:r>
      <w:r w:rsidRPr="00E935C5">
        <w:rPr>
          <w:lang w:val="en-US"/>
        </w:rPr>
        <w:t xml:space="preserve">, topography might not </w:t>
      </w:r>
      <w:r>
        <w:rPr>
          <w:lang w:val="en-US"/>
        </w:rPr>
        <w:t>be important for this paper. Rather be then more specific about the nutrient differences and that they are amazing</w:t>
      </w:r>
    </w:p>
  </w:comment>
  <w:comment w:id="28" w:author="doetters" w:date="2022-03-28T10:00:00Z" w:initials="d">
    <w:p w14:paraId="053AAA59" w14:textId="7A1F7467" w:rsidR="0046266F" w:rsidRPr="0046266F" w:rsidRDefault="0046266F">
      <w:pPr>
        <w:pStyle w:val="CommentText"/>
        <w:rPr>
          <w:lang w:val="en-US"/>
        </w:rPr>
      </w:pPr>
      <w:r>
        <w:rPr>
          <w:rStyle w:val="CommentReference"/>
        </w:rPr>
        <w:annotationRef/>
      </w:r>
      <w:r w:rsidRPr="0046266F">
        <w:rPr>
          <w:lang w:val="en-US"/>
        </w:rPr>
        <w:t xml:space="preserve">The parent material part is secondary for you here </w:t>
      </w:r>
    </w:p>
  </w:comment>
  <w:comment w:id="38" w:author="doetters" w:date="2022-03-28T09:58:00Z" w:initials="d">
    <w:p w14:paraId="77FE4F6A" w14:textId="495D8CDB" w:rsidR="0046266F" w:rsidRPr="0046266F" w:rsidRDefault="0046266F">
      <w:pPr>
        <w:pStyle w:val="CommentText"/>
        <w:rPr>
          <w:lang w:val="en-US"/>
        </w:rPr>
      </w:pPr>
      <w:r>
        <w:rPr>
          <w:rStyle w:val="CommentReference"/>
        </w:rPr>
        <w:annotationRef/>
      </w:r>
      <w:r w:rsidRPr="0046266F">
        <w:rPr>
          <w:lang w:val="en-US"/>
        </w:rPr>
        <w:t xml:space="preserve">Specify here which functions since you have only canopy data in your paper. </w:t>
      </w:r>
    </w:p>
  </w:comment>
  <w:comment w:id="40" w:author="Marijn Bauters" w:date="2022-03-25T14:16:00Z" w:initials="MB">
    <w:p w14:paraId="404D4E5B" w14:textId="19A91FA6" w:rsidR="0046266F" w:rsidRPr="0046266F" w:rsidRDefault="0046266F">
      <w:pPr>
        <w:pStyle w:val="CommentText"/>
        <w:rPr>
          <w:lang w:val="en-US"/>
        </w:rPr>
      </w:pPr>
      <w:r>
        <w:rPr>
          <w:rStyle w:val="CommentReference"/>
        </w:rPr>
        <w:annotationRef/>
      </w:r>
      <w:r w:rsidRPr="0046266F">
        <w:rPr>
          <w:lang w:val="en-US"/>
        </w:rPr>
        <w:t>I think you can add an important angle to your main message: namely that seemingly similar forests types (Afromontane forests) can exhibit a substantial variation in canopy chemistry, driven by edaphic contrasts…</w:t>
      </w:r>
    </w:p>
    <w:p w14:paraId="214E0C73" w14:textId="77777777" w:rsidR="0046266F" w:rsidRPr="0046266F" w:rsidRDefault="0046266F">
      <w:pPr>
        <w:pStyle w:val="CommentText"/>
        <w:rPr>
          <w:lang w:val="en-US"/>
        </w:rPr>
      </w:pPr>
    </w:p>
    <w:p w14:paraId="16542311" w14:textId="77777777" w:rsidR="0046266F" w:rsidRPr="0046266F" w:rsidRDefault="0046266F">
      <w:pPr>
        <w:pStyle w:val="CommentText"/>
        <w:rPr>
          <w:lang w:val="en-US"/>
        </w:rPr>
      </w:pPr>
      <w:r w:rsidRPr="0046266F">
        <w:rPr>
          <w:lang w:val="en-US"/>
        </w:rPr>
        <w:t>This is for me thé most appealing feature from your dataset: ‚there is not 1 tropical forest type‘ , these seemingly equal forest types range from seemingly N to seemingly P limited, and show important cation contrasts as well..</w:t>
      </w:r>
    </w:p>
    <w:p w14:paraId="756EDC28" w14:textId="77777777" w:rsidR="0046266F" w:rsidRPr="0046266F" w:rsidRDefault="0046266F">
      <w:pPr>
        <w:pStyle w:val="CommentText"/>
        <w:rPr>
          <w:lang w:val="en-US"/>
        </w:rPr>
      </w:pPr>
    </w:p>
    <w:p w14:paraId="20F5EBE3" w14:textId="77777777" w:rsidR="0046266F" w:rsidRPr="0046266F" w:rsidRDefault="0046266F">
      <w:pPr>
        <w:pStyle w:val="CommentText"/>
        <w:rPr>
          <w:lang w:val="en-US"/>
        </w:rPr>
      </w:pPr>
      <w:r w:rsidRPr="0046266F">
        <w:rPr>
          <w:lang w:val="en-US"/>
        </w:rPr>
        <w:t xml:space="preserve">This is almost what this paper is also stating: </w:t>
      </w:r>
    </w:p>
    <w:p w14:paraId="29CF0B16" w14:textId="77777777" w:rsidR="0046266F" w:rsidRDefault="0046266F" w:rsidP="005D4B64">
      <w:pPr>
        <w:pStyle w:val="NormalWeb"/>
        <w:ind w:left="480" w:hanging="480"/>
      </w:pPr>
      <w:r w:rsidRPr="005D4B64">
        <w:rPr>
          <w:lang w:val="de-DE"/>
        </w:rPr>
        <w:t xml:space="preserve">Hättenschwiler, S., Aeschlimann, B., Coûteaux, M. M., Roy, J., &amp; Bonal, D. (2008). </w:t>
      </w:r>
      <w:r w:rsidRPr="005D4B64">
        <w:rPr>
          <w:lang w:val="en-US"/>
        </w:rPr>
        <w:t xml:space="preserve">High variation in foliage and leaf litter chemistry among 45 tree species of a neotropical rainforest community. </w:t>
      </w:r>
      <w:r>
        <w:rPr>
          <w:i/>
          <w:iCs/>
        </w:rPr>
        <w:t>New Phytologist</w:t>
      </w:r>
      <w:r>
        <w:t xml:space="preserve">, </w:t>
      </w:r>
      <w:r>
        <w:rPr>
          <w:i/>
          <w:iCs/>
        </w:rPr>
        <w:t>179</w:t>
      </w:r>
      <w:r>
        <w:t>(1), 165–175. https://doi.org/10.1111/j.1469-8137.2008.02438.x</w:t>
      </w:r>
    </w:p>
    <w:p w14:paraId="56D5DC43" w14:textId="6C47FE5B" w:rsidR="0046266F" w:rsidRPr="0046266F" w:rsidRDefault="0046266F">
      <w:pPr>
        <w:pStyle w:val="CommentText"/>
        <w:rPr>
          <w:lang w:val="en-US"/>
        </w:rPr>
      </w:pPr>
    </w:p>
  </w:comment>
  <w:comment w:id="29" w:author="doetters" w:date="2022-03-28T09:58:00Z" w:initials="d">
    <w:p w14:paraId="3EFEB077" w14:textId="4BD538EA" w:rsidR="0046266F" w:rsidRPr="0046266F" w:rsidRDefault="0046266F">
      <w:pPr>
        <w:pStyle w:val="CommentText"/>
        <w:rPr>
          <w:lang w:val="en-US"/>
        </w:rPr>
      </w:pPr>
      <w:r>
        <w:rPr>
          <w:rStyle w:val="CommentReference"/>
        </w:rPr>
        <w:annotationRef/>
      </w:r>
      <w:r w:rsidRPr="0046266F">
        <w:rPr>
          <w:lang w:val="en-US"/>
        </w:rPr>
        <w:t xml:space="preserve">The former question made no sense to me and seems off topic. </w:t>
      </w:r>
      <w:r>
        <w:rPr>
          <w:lang w:val="en-US"/>
        </w:rPr>
        <w:t>This one is maybe not answerable with the data.</w:t>
      </w:r>
    </w:p>
  </w:comment>
  <w:comment w:id="91" w:author="doetters" w:date="2022-03-28T10:03:00Z" w:initials="d">
    <w:p w14:paraId="2B7AC456" w14:textId="20A17781" w:rsidR="0046266F" w:rsidRPr="0046266F" w:rsidRDefault="0046266F">
      <w:pPr>
        <w:pStyle w:val="CommentText"/>
        <w:rPr>
          <w:lang w:val="en-US"/>
        </w:rPr>
      </w:pPr>
      <w:r>
        <w:rPr>
          <w:rStyle w:val="CommentReference"/>
        </w:rPr>
        <w:annotationRef/>
      </w:r>
      <w:r w:rsidRPr="0046266F">
        <w:rPr>
          <w:lang w:val="en-US"/>
        </w:rPr>
        <w:t>Unclear to me as a rationale why topography sh</w:t>
      </w:r>
      <w:r>
        <w:rPr>
          <w:lang w:val="en-US"/>
        </w:rPr>
        <w:t xml:space="preserve">ould play a role for canopy chemistry. Is that really assumed in the field? If so, wrtite about it clearly in the introduction and motivation. If not, then drop this whole topography aspect from the paper. </w:t>
      </w:r>
    </w:p>
  </w:comment>
  <w:comment w:id="98" w:author="Marijn Bauters" w:date="2022-03-25T14:19:00Z" w:initials="MB">
    <w:p w14:paraId="757CC487" w14:textId="4FA2154F" w:rsidR="0046266F" w:rsidRPr="0046266F" w:rsidRDefault="0046266F">
      <w:pPr>
        <w:pStyle w:val="CommentText"/>
        <w:rPr>
          <w:lang w:val="en-US"/>
        </w:rPr>
      </w:pPr>
      <w:r>
        <w:rPr>
          <w:rStyle w:val="CommentReference"/>
        </w:rPr>
        <w:annotationRef/>
      </w:r>
      <w:r w:rsidRPr="0046266F">
        <w:rPr>
          <w:lang w:val="en-US"/>
        </w:rPr>
        <w:t>The P and N range here are so amazingly high, that’s a key message!! How could you get such a contrasts in the same forest type!! That should be highlighted for sure</w:t>
      </w:r>
    </w:p>
  </w:comment>
  <w:comment w:id="99" w:author="doetters" w:date="2022-03-28T10:05:00Z" w:initials="d">
    <w:p w14:paraId="7C95D9A7" w14:textId="7FAC1392" w:rsidR="00E935C5" w:rsidRDefault="00E935C5">
      <w:pPr>
        <w:pStyle w:val="CommentText"/>
        <w:rPr>
          <w:lang w:val="en-US"/>
        </w:rPr>
      </w:pPr>
      <w:r>
        <w:rPr>
          <w:rStyle w:val="CommentReference"/>
        </w:rPr>
        <w:annotationRef/>
      </w:r>
      <w:r w:rsidRPr="00E935C5">
        <w:rPr>
          <w:lang w:val="en-US"/>
        </w:rPr>
        <w:t>Better to have C and</w:t>
      </w:r>
      <w:r>
        <w:rPr>
          <w:lang w:val="en-US"/>
        </w:rPr>
        <w:t xml:space="preserve"> N also in the same units as P? </w:t>
      </w:r>
    </w:p>
    <w:p w14:paraId="0777C027" w14:textId="70AC959F" w:rsidR="00E935C5" w:rsidRPr="00E935C5" w:rsidRDefault="00E935C5">
      <w:pPr>
        <w:pStyle w:val="CommentText"/>
        <w:rPr>
          <w:lang w:val="en-US"/>
        </w:rPr>
      </w:pPr>
      <w:r>
        <w:rPr>
          <w:lang w:val="en-US"/>
        </w:rPr>
        <w:t xml:space="preserve">Order three panels with concentrations on top line, below the three with the ratios. </w:t>
      </w:r>
    </w:p>
  </w:comment>
  <w:comment w:id="100" w:author="doetters" w:date="2022-03-28T10:11:00Z" w:initials="d">
    <w:p w14:paraId="20D54834" w14:textId="7D6E8C63" w:rsidR="00E935C5" w:rsidRPr="00E935C5" w:rsidRDefault="00E935C5">
      <w:pPr>
        <w:pStyle w:val="CommentText"/>
        <w:rPr>
          <w:lang w:val="en-US"/>
        </w:rPr>
      </w:pPr>
      <w:r>
        <w:rPr>
          <w:rStyle w:val="CommentReference"/>
        </w:rPr>
        <w:annotationRef/>
      </w:r>
      <w:r w:rsidRPr="00E935C5">
        <w:rPr>
          <w:lang w:val="en-US"/>
        </w:rPr>
        <w:t xml:space="preserve">Desscribe whta the diamond means. </w:t>
      </w:r>
      <w:r>
        <w:rPr>
          <w:lang w:val="en-US"/>
        </w:rPr>
        <w:t xml:space="preserve">Describe which ones are significantly different and which ones not with letters. Add the n=observations. </w:t>
      </w:r>
    </w:p>
  </w:comment>
  <w:comment w:id="102" w:author="doetters" w:date="2022-03-28T10:08:00Z" w:initials="d">
    <w:p w14:paraId="1B1F571D" w14:textId="6E62F075" w:rsidR="00E935C5" w:rsidRPr="00E935C5" w:rsidRDefault="00E935C5">
      <w:pPr>
        <w:pStyle w:val="CommentText"/>
        <w:rPr>
          <w:lang w:val="en-US"/>
        </w:rPr>
      </w:pPr>
      <w:r>
        <w:rPr>
          <w:rStyle w:val="CommentReference"/>
        </w:rPr>
        <w:annotationRef/>
      </w:r>
      <w:r w:rsidR="002E16A1">
        <w:rPr>
          <w:lang w:val="en-US"/>
        </w:rPr>
        <w:t xml:space="preserve">I think the correlation matrix that you did needs to go into the main part (Figure A3) and discussed in detail.  </w:t>
      </w:r>
    </w:p>
  </w:comment>
  <w:comment w:id="103" w:author="doetters" w:date="2022-03-28T10:09:00Z" w:initials="d">
    <w:p w14:paraId="48B496D8" w14:textId="4A800BE0" w:rsidR="00E935C5" w:rsidRPr="00E935C5" w:rsidRDefault="00E935C5">
      <w:pPr>
        <w:pStyle w:val="CommentText"/>
        <w:rPr>
          <w:lang w:val="en-US"/>
        </w:rPr>
      </w:pPr>
      <w:r>
        <w:rPr>
          <w:rStyle w:val="CommentReference"/>
        </w:rPr>
        <w:annotationRef/>
      </w:r>
      <w:r w:rsidRPr="00E935C5">
        <w:rPr>
          <w:lang w:val="en-US"/>
        </w:rPr>
        <w:t xml:space="preserve">You should desribe the three regions in terms of their relevant nutrient chemistry. </w:t>
      </w:r>
      <w:r>
        <w:rPr>
          <w:lang w:val="en-US"/>
        </w:rPr>
        <w:t xml:space="preserve">Look at CEC, as well as the TRB and P to describe and distinguish the three regions. </w:t>
      </w:r>
    </w:p>
  </w:comment>
  <w:comment w:id="104" w:author="Marijn Bauters" w:date="2022-03-25T14:26:00Z" w:initials="MB">
    <w:p w14:paraId="379A7CAB" w14:textId="15C4F320" w:rsidR="0046266F" w:rsidRPr="0046266F" w:rsidRDefault="0046266F">
      <w:pPr>
        <w:pStyle w:val="CommentText"/>
        <w:rPr>
          <w:lang w:val="en-US"/>
        </w:rPr>
      </w:pPr>
      <w:r>
        <w:rPr>
          <w:rStyle w:val="CommentReference"/>
        </w:rPr>
        <w:annotationRef/>
      </w:r>
      <w:r w:rsidRPr="0046266F">
        <w:rPr>
          <w:lang w:val="en-US"/>
        </w:rPr>
        <w:t>I would not focus on the C too much to be honest. Just focus on N, P and then the CN, NP, CP etc.</w:t>
      </w:r>
    </w:p>
  </w:comment>
  <w:comment w:id="105" w:author="Marijn Bauters" w:date="2022-03-25T14:27:00Z" w:initials="MB">
    <w:p w14:paraId="3FAFCB7F" w14:textId="50AFF6B1" w:rsidR="0046266F" w:rsidRPr="0046266F" w:rsidRDefault="0046266F">
      <w:pPr>
        <w:pStyle w:val="CommentText"/>
        <w:rPr>
          <w:lang w:val="en-US"/>
        </w:rPr>
      </w:pPr>
      <w:r>
        <w:rPr>
          <w:rStyle w:val="CommentReference"/>
        </w:rPr>
        <w:annotationRef/>
      </w:r>
      <w:r w:rsidRPr="0046266F">
        <w:rPr>
          <w:lang w:val="en-US"/>
        </w:rPr>
        <w:t>I forgot to ask: would you have sulpher content by any chance?</w:t>
      </w:r>
    </w:p>
  </w:comment>
  <w:comment w:id="106" w:author="doetters" w:date="2022-03-28T10:12:00Z" w:initials="d">
    <w:p w14:paraId="6E5DA6B2" w14:textId="66A1EF2B" w:rsidR="00E935C5" w:rsidRPr="00E935C5" w:rsidRDefault="00E935C5">
      <w:pPr>
        <w:pStyle w:val="CommentText"/>
        <w:rPr>
          <w:lang w:val="en-US"/>
        </w:rPr>
      </w:pPr>
      <w:r>
        <w:rPr>
          <w:rStyle w:val="CommentReference"/>
        </w:rPr>
        <w:annotationRef/>
      </w:r>
      <w:r w:rsidRPr="00E935C5">
        <w:rPr>
          <w:lang w:val="en-US"/>
        </w:rPr>
        <w:t>See comment at Figure 1</w:t>
      </w:r>
    </w:p>
  </w:comment>
  <w:comment w:id="115" w:author="doetters" w:date="2022-03-28T10:23:00Z" w:initials="d">
    <w:p w14:paraId="61B4E5C7" w14:textId="529B54AA" w:rsidR="002E16A1" w:rsidRPr="002E16A1" w:rsidRDefault="002E16A1">
      <w:pPr>
        <w:pStyle w:val="CommentText"/>
        <w:rPr>
          <w:lang w:val="en-US"/>
        </w:rPr>
      </w:pPr>
      <w:r>
        <w:rPr>
          <w:rStyle w:val="CommentReference"/>
        </w:rPr>
        <w:annotationRef/>
      </w:r>
      <w:r w:rsidRPr="002E16A1">
        <w:rPr>
          <w:lang w:val="en-US"/>
        </w:rPr>
        <w:t xml:space="preserve">Important discussion: To focus the MS, it might best to just pair what you measured in canopy versus soil as elements. </w:t>
      </w:r>
      <w:r>
        <w:rPr>
          <w:lang w:val="en-US"/>
        </w:rPr>
        <w:t xml:space="preserve">No other factors. If you agree, then remove texture, bases in CEC and CEC, ECEC and bases in ECEC, pH, TRB and exchangeable Al. You could create a supplement matrix for those factors for the annex. Your PCA would need also be a bit clearer and likely shorter. Discuss this with Marijn. </w:t>
      </w:r>
    </w:p>
  </w:comment>
  <w:comment w:id="159" w:author="doetters" w:date="2022-03-28T10:20:00Z" w:initials="d">
    <w:p w14:paraId="43C33D34" w14:textId="77777777" w:rsidR="002E16A1" w:rsidRPr="002E16A1" w:rsidRDefault="002E16A1" w:rsidP="002E16A1">
      <w:pPr>
        <w:pStyle w:val="CommentText"/>
        <w:rPr>
          <w:lang w:val="en-US"/>
        </w:rPr>
      </w:pPr>
      <w:r>
        <w:rPr>
          <w:rStyle w:val="CommentReference"/>
        </w:rPr>
        <w:annotationRef/>
      </w:r>
      <w:r w:rsidRPr="002E16A1">
        <w:rPr>
          <w:lang w:val="en-US"/>
        </w:rPr>
        <w:t>Main text</w:t>
      </w:r>
    </w:p>
  </w:comment>
  <w:comment w:id="650" w:author="doetters" w:date="2022-03-28T10:14:00Z" w:initials="d">
    <w:p w14:paraId="3102CC33" w14:textId="57604E78" w:rsidR="00E935C5" w:rsidRPr="00E935C5" w:rsidRDefault="00E935C5">
      <w:pPr>
        <w:pStyle w:val="CommentText"/>
        <w:rPr>
          <w:lang w:val="en-US"/>
        </w:rPr>
      </w:pPr>
      <w:r>
        <w:rPr>
          <w:rStyle w:val="CommentReference"/>
        </w:rPr>
        <w:annotationRef/>
      </w:r>
      <w:r w:rsidRPr="00E935C5">
        <w:rPr>
          <w:lang w:val="en-US"/>
        </w:rPr>
        <w:t xml:space="preserve">Again, I am not sure how important this topography part is for this paper. </w:t>
      </w:r>
      <w:r>
        <w:rPr>
          <w:lang w:val="en-US"/>
        </w:rPr>
        <w:t xml:space="preserve">I would definitely keep this at a minimum in the main text with all figures in the supplement, given the inconsistency of the patterns and the high SD for those slope positions that do stand out from the rest. </w:t>
      </w:r>
    </w:p>
  </w:comment>
  <w:comment w:id="659" w:author="Marijn Bauters" w:date="2022-03-25T14:27:00Z" w:initials="MB">
    <w:p w14:paraId="0997D6A5" w14:textId="04CC7AE3" w:rsidR="0046266F" w:rsidRPr="0046266F" w:rsidRDefault="0046266F">
      <w:pPr>
        <w:pStyle w:val="CommentText"/>
        <w:rPr>
          <w:lang w:val="en-US"/>
        </w:rPr>
      </w:pPr>
      <w:r>
        <w:rPr>
          <w:rStyle w:val="CommentReference"/>
        </w:rPr>
        <w:annotationRef/>
      </w:r>
      <w:r w:rsidRPr="0046266F">
        <w:rPr>
          <w:lang w:val="en-US"/>
        </w:rPr>
        <w:t>Same remark</w:t>
      </w:r>
    </w:p>
  </w:comment>
  <w:comment w:id="657" w:author="doetters" w:date="2022-03-28T10:13:00Z" w:initials="d">
    <w:p w14:paraId="26673121" w14:textId="5FD47C34" w:rsidR="00E935C5" w:rsidRPr="00E935C5" w:rsidRDefault="00E935C5">
      <w:pPr>
        <w:pStyle w:val="CommentText"/>
        <w:rPr>
          <w:lang w:val="en-US"/>
        </w:rPr>
      </w:pPr>
      <w:r>
        <w:rPr>
          <w:rStyle w:val="CommentReference"/>
        </w:rPr>
        <w:annotationRef/>
      </w:r>
    </w:p>
  </w:comment>
  <w:comment w:id="676" w:author="doetters" w:date="2022-03-28T10:15:00Z" w:initials="d">
    <w:p w14:paraId="2F73B707" w14:textId="427FE033" w:rsidR="00E935C5" w:rsidRPr="00E935C5" w:rsidRDefault="00E935C5">
      <w:pPr>
        <w:pStyle w:val="CommentText"/>
        <w:rPr>
          <w:lang w:val="en-US"/>
        </w:rPr>
      </w:pPr>
      <w:r>
        <w:rPr>
          <w:rStyle w:val="CommentReference"/>
        </w:rPr>
        <w:annotationRef/>
      </w:r>
      <w:r w:rsidRPr="00E935C5">
        <w:rPr>
          <w:lang w:val="en-US"/>
        </w:rPr>
        <w:t xml:space="preserve">Again, I am not sure how important this topography part is for this paper. </w:t>
      </w:r>
      <w:r>
        <w:rPr>
          <w:lang w:val="en-US"/>
        </w:rPr>
        <w:t>I would definitely keep this at a minimum in the main text with all figures in the supplement, given the inconsistency of the patterns and the high SD for those slope positions that do stand out from the rest.</w:t>
      </w:r>
    </w:p>
  </w:comment>
  <w:comment w:id="693" w:author="doetters" w:date="2022-03-28T10:20:00Z" w:initials="d">
    <w:p w14:paraId="16F8FAF8" w14:textId="42B36307" w:rsidR="002E16A1" w:rsidRDefault="002E16A1">
      <w:pPr>
        <w:pStyle w:val="CommentText"/>
      </w:pPr>
      <w:r>
        <w:rPr>
          <w:rStyle w:val="CommentReference"/>
        </w:rPr>
        <w:annotationRef/>
      </w:r>
      <w:r>
        <w:t>Supplement</w:t>
      </w:r>
    </w:p>
  </w:comment>
  <w:comment w:id="695" w:author="Marijn Bauters" w:date="2022-03-25T14:39:00Z" w:initials="MB">
    <w:p w14:paraId="06E90178" w14:textId="17C32943" w:rsidR="0046266F" w:rsidRPr="0046266F" w:rsidRDefault="0046266F">
      <w:pPr>
        <w:pStyle w:val="CommentText"/>
        <w:rPr>
          <w:lang w:val="en-US"/>
        </w:rPr>
      </w:pPr>
      <w:r>
        <w:rPr>
          <w:rStyle w:val="CommentReference"/>
        </w:rPr>
        <w:annotationRef/>
      </w:r>
      <w:r w:rsidRPr="0046266F">
        <w:rPr>
          <w:lang w:val="en-US"/>
        </w:rPr>
        <w:t>Supplemendtary table for me</w:t>
      </w:r>
    </w:p>
  </w:comment>
  <w:comment w:id="1404" w:author="Marijn Bauters" w:date="2022-03-25T14:39:00Z" w:initials="MB">
    <w:p w14:paraId="3512B6D3" w14:textId="31850EBE" w:rsidR="0046266F" w:rsidRDefault="0046266F">
      <w:pPr>
        <w:pStyle w:val="CommentText"/>
      </w:pPr>
      <w:r>
        <w:rPr>
          <w:rStyle w:val="CommentReference"/>
        </w:rPr>
        <w:annotationRef/>
      </w:r>
      <w:r w:rsidRPr="00E935C5">
        <w:rPr>
          <w:lang w:val="en-US"/>
        </w:rPr>
        <w:t>Main ma</w:t>
      </w:r>
      <w:r>
        <w:t>nuscript table</w:t>
      </w:r>
    </w:p>
  </w:comment>
  <w:comment w:id="1402" w:author="doetters" w:date="2022-03-28T10:20:00Z" w:initials="d">
    <w:p w14:paraId="7C4C59E0" w14:textId="7ACFCB61" w:rsidR="002E16A1" w:rsidRPr="00FB53C6" w:rsidRDefault="002E16A1">
      <w:pPr>
        <w:pStyle w:val="CommentText"/>
        <w:rPr>
          <w:lang w:val="en-US"/>
        </w:rPr>
      </w:pPr>
      <w:r>
        <w:rPr>
          <w:rStyle w:val="CommentReference"/>
        </w:rPr>
        <w:annotationRef/>
      </w:r>
      <w:r w:rsidRPr="00FB53C6">
        <w:rPr>
          <w:lang w:val="en-US"/>
        </w:rPr>
        <w:t>Main text</w:t>
      </w:r>
    </w:p>
  </w:comment>
  <w:comment w:id="1891" w:author="doetters" w:date="2022-03-28T10:27:00Z" w:initials="d">
    <w:p w14:paraId="319BEF81" w14:textId="6CC5D1BF" w:rsidR="00FB53C6" w:rsidRPr="00FB53C6" w:rsidRDefault="00FB53C6">
      <w:pPr>
        <w:pStyle w:val="CommentText"/>
        <w:rPr>
          <w:lang w:val="en-US"/>
        </w:rPr>
      </w:pPr>
      <w:r>
        <w:rPr>
          <w:rStyle w:val="CommentReference"/>
        </w:rPr>
        <w:annotationRef/>
      </w:r>
      <w:r w:rsidRPr="00FB53C6">
        <w:rPr>
          <w:lang w:val="en-US"/>
        </w:rPr>
        <w:t xml:space="preserve">The information of all </w:t>
      </w:r>
      <w:r>
        <w:rPr>
          <w:lang w:val="en-US"/>
        </w:rPr>
        <w:t xml:space="preserve">Annex </w:t>
      </w:r>
      <w:r w:rsidRPr="00FB53C6">
        <w:rPr>
          <w:lang w:val="en-US"/>
        </w:rPr>
        <w:t xml:space="preserve">figures </w:t>
      </w:r>
      <w:r>
        <w:rPr>
          <w:lang w:val="en-US"/>
        </w:rPr>
        <w:t xml:space="preserve">A1 – A4 </w:t>
      </w:r>
      <w:r w:rsidRPr="00FB53C6">
        <w:rPr>
          <w:lang w:val="en-US"/>
        </w:rPr>
        <w:t xml:space="preserve">can be summarized in one table. </w:t>
      </w:r>
      <w:r>
        <w:rPr>
          <w:lang w:val="en-US"/>
        </w:rPr>
        <w:t xml:space="preserve">Then you got it all together. </w:t>
      </w:r>
    </w:p>
  </w:comment>
  <w:comment w:id="1897" w:author="doetters" w:date="2022-03-28T10:14:00Z" w:initials="d">
    <w:p w14:paraId="68CD8C3A" w14:textId="77777777" w:rsidR="00FB53C6" w:rsidRPr="00E935C5" w:rsidRDefault="00FB53C6" w:rsidP="00FB53C6">
      <w:pPr>
        <w:pStyle w:val="CommentText"/>
        <w:rPr>
          <w:lang w:val="en-US"/>
        </w:rPr>
      </w:pPr>
      <w:r>
        <w:rPr>
          <w:rStyle w:val="CommentReference"/>
        </w:rPr>
        <w:annotationRef/>
      </w:r>
      <w:r w:rsidRPr="00E935C5">
        <w:rPr>
          <w:lang w:val="en-US"/>
        </w:rPr>
        <w:t xml:space="preserve">Again, I am not sure how important this topography part is for this paper. </w:t>
      </w:r>
      <w:r>
        <w:rPr>
          <w:lang w:val="en-US"/>
        </w:rPr>
        <w:t xml:space="preserve">I would definitely keep this at a minimum in the main text with all figures in the supplement, given the inconsistency of the patterns and the high SD for those slope positions that do stand out from the rest. </w:t>
      </w:r>
    </w:p>
  </w:comment>
  <w:comment w:id="1904" w:author="Marijn Bauters" w:date="2022-03-25T14:27:00Z" w:initials="MB">
    <w:p w14:paraId="30898B40" w14:textId="77777777" w:rsidR="00FB53C6" w:rsidRPr="0046266F" w:rsidRDefault="00FB53C6" w:rsidP="00FB53C6">
      <w:pPr>
        <w:pStyle w:val="CommentText"/>
        <w:rPr>
          <w:lang w:val="en-US"/>
        </w:rPr>
      </w:pPr>
      <w:r>
        <w:rPr>
          <w:rStyle w:val="CommentReference"/>
        </w:rPr>
        <w:annotationRef/>
      </w:r>
      <w:r w:rsidRPr="0046266F">
        <w:rPr>
          <w:lang w:val="en-US"/>
        </w:rPr>
        <w:t>Same remark</w:t>
      </w:r>
    </w:p>
  </w:comment>
  <w:comment w:id="1902" w:author="doetters" w:date="2022-03-28T10:13:00Z" w:initials="d">
    <w:p w14:paraId="27AFEB98" w14:textId="77777777" w:rsidR="00FB53C6" w:rsidRPr="00E935C5" w:rsidRDefault="00FB53C6" w:rsidP="00FB53C6">
      <w:pPr>
        <w:pStyle w:val="CommentText"/>
        <w:rPr>
          <w:lang w:val="en-US"/>
        </w:rPr>
      </w:pPr>
      <w:r>
        <w:rPr>
          <w:rStyle w:val="CommentReference"/>
        </w:rPr>
        <w:annotationRef/>
      </w:r>
    </w:p>
  </w:comment>
  <w:comment w:id="1921" w:author="doetters" w:date="2022-03-28T10:15:00Z" w:initials="d">
    <w:p w14:paraId="22EDFBCA" w14:textId="77777777" w:rsidR="00FB53C6" w:rsidRPr="00E935C5" w:rsidRDefault="00FB53C6" w:rsidP="00FB53C6">
      <w:pPr>
        <w:pStyle w:val="CommentText"/>
        <w:rPr>
          <w:lang w:val="en-US"/>
        </w:rPr>
      </w:pPr>
      <w:r>
        <w:rPr>
          <w:rStyle w:val="CommentReference"/>
        </w:rPr>
        <w:annotationRef/>
      </w:r>
      <w:r w:rsidRPr="00E935C5">
        <w:rPr>
          <w:lang w:val="en-US"/>
        </w:rPr>
        <w:t xml:space="preserve">Again, I am not sure how important this topography part is for this paper. </w:t>
      </w:r>
      <w:r>
        <w:rPr>
          <w:lang w:val="en-US"/>
        </w:rPr>
        <w:t>I would definitely keep this at a minimum in the main text with all figures in the supplement, given the inconsistency of the patterns and the high SD for those slope positions that do stand out from the rest.</w:t>
      </w:r>
    </w:p>
  </w:comment>
  <w:comment w:id="1890" w:author="doetters" w:date="2022-03-28T10:17:00Z" w:initials="d">
    <w:p w14:paraId="1FEDB485" w14:textId="0B6B750C" w:rsidR="002E16A1" w:rsidRPr="002E16A1" w:rsidRDefault="002E16A1">
      <w:pPr>
        <w:pStyle w:val="CommentText"/>
        <w:rPr>
          <w:lang w:val="en-US"/>
        </w:rPr>
      </w:pPr>
      <w:r>
        <w:rPr>
          <w:rStyle w:val="CommentReference"/>
        </w:rPr>
        <w:annotationRef/>
      </w:r>
      <w:r w:rsidRPr="002E16A1">
        <w:rPr>
          <w:lang w:val="en-US"/>
        </w:rPr>
        <w:t xml:space="preserve">You dont need any of this I think. </w:t>
      </w:r>
      <w:r>
        <w:rPr>
          <w:lang w:val="en-US"/>
        </w:rPr>
        <w:t>But I leave it up to Marijn if that data should at least be reported (but not discussed). And then rather as part of a long table with all measured elements in the canopy at the geochemistry and topography level, I would assume?</w:t>
      </w:r>
    </w:p>
  </w:comment>
  <w:comment w:id="1959" w:author="doetters" w:date="2022-03-28T10:28:00Z" w:initials="d">
    <w:p w14:paraId="33069D96" w14:textId="27B983D8" w:rsidR="00FB53C6" w:rsidRPr="00FB53C6" w:rsidRDefault="00FB53C6">
      <w:pPr>
        <w:pStyle w:val="CommentText"/>
        <w:rPr>
          <w:lang w:val="en-US"/>
        </w:rPr>
      </w:pPr>
      <w:r>
        <w:rPr>
          <w:rStyle w:val="CommentReference"/>
        </w:rPr>
        <w:annotationRef/>
      </w:r>
      <w:r w:rsidRPr="00FB53C6">
        <w:rPr>
          <w:lang w:val="en-US"/>
        </w:rPr>
        <w:t xml:space="preserve">Unclear what you plan to do with this figure. </w:t>
      </w:r>
    </w:p>
  </w:comment>
  <w:comment w:id="1970" w:author="doetters" w:date="2022-03-28T10:20:00Z" w:initials="d">
    <w:p w14:paraId="6ECBED36" w14:textId="77777777" w:rsidR="002E16A1" w:rsidRDefault="002E16A1" w:rsidP="002E16A1">
      <w:pPr>
        <w:pStyle w:val="CommentText"/>
      </w:pPr>
      <w:r>
        <w:rPr>
          <w:rStyle w:val="CommentReference"/>
        </w:rPr>
        <w:annotationRef/>
      </w:r>
      <w:r>
        <w:t>Supplement</w:t>
      </w:r>
    </w:p>
  </w:comment>
  <w:comment w:id="1974" w:author="Marijn Bauters" w:date="2022-03-25T14:39:00Z" w:initials="MB">
    <w:p w14:paraId="20581446" w14:textId="77777777" w:rsidR="002E16A1" w:rsidRPr="0046266F" w:rsidRDefault="002E16A1" w:rsidP="002E16A1">
      <w:pPr>
        <w:pStyle w:val="CommentText"/>
        <w:rPr>
          <w:lang w:val="en-US"/>
        </w:rPr>
      </w:pPr>
      <w:r>
        <w:rPr>
          <w:rStyle w:val="CommentReference"/>
        </w:rPr>
        <w:annotationRef/>
      </w:r>
      <w:r w:rsidRPr="0046266F">
        <w:rPr>
          <w:lang w:val="en-US"/>
        </w:rPr>
        <w:t>Supplemendtary table for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31927" w15:done="0"/>
  <w15:commentEx w15:paraId="31B5423B" w15:done="0"/>
  <w15:commentEx w15:paraId="0945F57F" w15:done="0"/>
  <w15:commentEx w15:paraId="15E8D7F8" w15:done="0"/>
  <w15:commentEx w15:paraId="053AAA59" w15:done="0"/>
  <w15:commentEx w15:paraId="77FE4F6A" w15:done="0"/>
  <w15:commentEx w15:paraId="56D5DC43" w15:done="0"/>
  <w15:commentEx w15:paraId="3EFEB077" w15:done="0"/>
  <w15:commentEx w15:paraId="2B7AC456" w15:done="0"/>
  <w15:commentEx w15:paraId="757CC487" w15:done="0"/>
  <w15:commentEx w15:paraId="0777C027" w15:done="0"/>
  <w15:commentEx w15:paraId="20D54834" w15:done="0"/>
  <w15:commentEx w15:paraId="1B1F571D" w15:done="0"/>
  <w15:commentEx w15:paraId="48B496D8" w15:done="0"/>
  <w15:commentEx w15:paraId="379A7CAB" w15:done="0"/>
  <w15:commentEx w15:paraId="3FAFCB7F" w15:done="0"/>
  <w15:commentEx w15:paraId="6E5DA6B2" w15:done="0"/>
  <w15:commentEx w15:paraId="61B4E5C7" w15:done="0"/>
  <w15:commentEx w15:paraId="43C33D34" w15:done="0"/>
  <w15:commentEx w15:paraId="3102CC33" w15:done="0"/>
  <w15:commentEx w15:paraId="0997D6A5" w15:done="0"/>
  <w15:commentEx w15:paraId="26673121" w15:done="0"/>
  <w15:commentEx w15:paraId="2F73B707" w15:done="0"/>
  <w15:commentEx w15:paraId="16F8FAF8" w15:done="0"/>
  <w15:commentEx w15:paraId="06E90178" w15:done="0"/>
  <w15:commentEx w15:paraId="3512B6D3" w15:done="0"/>
  <w15:commentEx w15:paraId="7C4C59E0" w15:done="0"/>
  <w15:commentEx w15:paraId="319BEF81" w15:done="0"/>
  <w15:commentEx w15:paraId="68CD8C3A" w15:done="0"/>
  <w15:commentEx w15:paraId="30898B40" w15:done="0"/>
  <w15:commentEx w15:paraId="27AFEB98" w15:done="0"/>
  <w15:commentEx w15:paraId="22EDFBCA" w15:done="0"/>
  <w15:commentEx w15:paraId="1FEDB485" w15:done="0"/>
  <w15:commentEx w15:paraId="33069D96" w15:done="0"/>
  <w15:commentEx w15:paraId="6ECBED36" w15:done="0"/>
  <w15:commentEx w15:paraId="20581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31927" w16cid:durableId="25E84FEE"/>
  <w16cid:commentId w16cid:paraId="31B5423B" w16cid:durableId="25E850BC"/>
  <w16cid:commentId w16cid:paraId="0945F57F" w16cid:durableId="25E8523A"/>
  <w16cid:commentId w16cid:paraId="56D5DC43" w16cid:durableId="25E84D22"/>
  <w16cid:commentId w16cid:paraId="757CC487" w16cid:durableId="25E84DE7"/>
  <w16cid:commentId w16cid:paraId="379A7CAB" w16cid:durableId="25E84F9B"/>
  <w16cid:commentId w16cid:paraId="3FAFCB7F" w16cid:durableId="25E84FBB"/>
  <w16cid:commentId w16cid:paraId="0997D6A5" w16cid:durableId="25E84FD7"/>
  <w16cid:commentId w16cid:paraId="06E90178" w16cid:durableId="25E852A8"/>
  <w16cid:commentId w16cid:paraId="3512B6D3" w16cid:durableId="25E852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AB816" w14:textId="77777777" w:rsidR="0082107A" w:rsidRDefault="0082107A" w:rsidP="003E5AC7">
      <w:pPr>
        <w:spacing w:after="0" w:line="240" w:lineRule="auto"/>
      </w:pPr>
      <w:r>
        <w:separator/>
      </w:r>
    </w:p>
  </w:endnote>
  <w:endnote w:type="continuationSeparator" w:id="0">
    <w:p w14:paraId="52A20049" w14:textId="77777777" w:rsidR="0082107A" w:rsidRDefault="0082107A" w:rsidP="003E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224037"/>
      <w:docPartObj>
        <w:docPartGallery w:val="Page Numbers (Bottom of Page)"/>
        <w:docPartUnique/>
      </w:docPartObj>
    </w:sdtPr>
    <w:sdtEndPr>
      <w:rPr>
        <w:noProof/>
      </w:rPr>
    </w:sdtEndPr>
    <w:sdtContent>
      <w:p w14:paraId="741B4CAE" w14:textId="1BF76734" w:rsidR="0046266F" w:rsidRDefault="0046266F">
        <w:pPr>
          <w:pStyle w:val="Footer"/>
          <w:jc w:val="right"/>
        </w:pPr>
        <w:r>
          <w:fldChar w:fldCharType="begin"/>
        </w:r>
        <w:r>
          <w:instrText xml:space="preserve"> PAGE   \* MERGEFORMAT </w:instrText>
        </w:r>
        <w:r>
          <w:fldChar w:fldCharType="separate"/>
        </w:r>
        <w:r w:rsidR="00FB53C6">
          <w:rPr>
            <w:noProof/>
          </w:rPr>
          <w:t>1</w:t>
        </w:r>
        <w:r>
          <w:rPr>
            <w:noProof/>
          </w:rPr>
          <w:fldChar w:fldCharType="end"/>
        </w:r>
      </w:p>
    </w:sdtContent>
  </w:sdt>
  <w:p w14:paraId="5152CB9D" w14:textId="77777777" w:rsidR="0046266F" w:rsidRDefault="00462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D1617" w14:textId="77777777" w:rsidR="0082107A" w:rsidRDefault="0082107A" w:rsidP="003E5AC7">
      <w:pPr>
        <w:spacing w:after="0" w:line="240" w:lineRule="auto"/>
      </w:pPr>
      <w:r>
        <w:separator/>
      </w:r>
    </w:p>
  </w:footnote>
  <w:footnote w:type="continuationSeparator" w:id="0">
    <w:p w14:paraId="115035FA" w14:textId="77777777" w:rsidR="0082107A" w:rsidRDefault="0082107A" w:rsidP="003E5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2E88"/>
    <w:multiLevelType w:val="hybridMultilevel"/>
    <w:tmpl w:val="B9E28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D0694"/>
    <w:multiLevelType w:val="hybridMultilevel"/>
    <w:tmpl w:val="37E84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670DEC"/>
    <w:multiLevelType w:val="hybridMultilevel"/>
    <w:tmpl w:val="F2EE3BF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D0154CF"/>
    <w:multiLevelType w:val="hybridMultilevel"/>
    <w:tmpl w:val="9192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295F18"/>
    <w:multiLevelType w:val="hybridMultilevel"/>
    <w:tmpl w:val="D118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3A08A5"/>
    <w:multiLevelType w:val="hybridMultilevel"/>
    <w:tmpl w:val="880CD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E06593"/>
    <w:multiLevelType w:val="hybridMultilevel"/>
    <w:tmpl w:val="F0348146"/>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7" w15:restartNumberingAfterBreak="0">
    <w:nsid w:val="39437A05"/>
    <w:multiLevelType w:val="hybridMultilevel"/>
    <w:tmpl w:val="A8DC6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2818C4"/>
    <w:multiLevelType w:val="hybridMultilevel"/>
    <w:tmpl w:val="52D2B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6A5A11"/>
    <w:multiLevelType w:val="hybridMultilevel"/>
    <w:tmpl w:val="1EB8F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2B22C7"/>
    <w:multiLevelType w:val="hybridMultilevel"/>
    <w:tmpl w:val="E3FE4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392477"/>
    <w:multiLevelType w:val="hybridMultilevel"/>
    <w:tmpl w:val="3A564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8B35B4"/>
    <w:multiLevelType w:val="hybridMultilevel"/>
    <w:tmpl w:val="0310C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4"/>
  </w:num>
  <w:num w:numId="5">
    <w:abstractNumId w:val="5"/>
  </w:num>
  <w:num w:numId="6">
    <w:abstractNumId w:val="3"/>
  </w:num>
  <w:num w:numId="7">
    <w:abstractNumId w:val="10"/>
  </w:num>
  <w:num w:numId="8">
    <w:abstractNumId w:val="7"/>
  </w:num>
  <w:num w:numId="9">
    <w:abstractNumId w:val="8"/>
  </w:num>
  <w:num w:numId="10">
    <w:abstractNumId w:val="6"/>
  </w:num>
  <w:num w:numId="11">
    <w:abstractNumId w:val="11"/>
  </w:num>
  <w:num w:numId="12">
    <w:abstractNumId w:val="9"/>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etters">
    <w15:presenceInfo w15:providerId="Windows Live" w15:userId="ae467c76045f65a6"/>
  </w15:person>
  <w15:person w15:author="Marijn Bauters">
    <w15:presenceInfo w15:providerId="AD" w15:userId="S-1-5-21-4030456262-320625612-449655040-87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0MDAxsrQ0sbQwN7dU0lEKTi0uzszPAymwrAUA4WgdSCwAAAA="/>
  </w:docVars>
  <w:rsids>
    <w:rsidRoot w:val="00005979"/>
    <w:rsid w:val="0000084A"/>
    <w:rsid w:val="00003ED0"/>
    <w:rsid w:val="000046B9"/>
    <w:rsid w:val="00005979"/>
    <w:rsid w:val="00006C59"/>
    <w:rsid w:val="00015BFA"/>
    <w:rsid w:val="000333E6"/>
    <w:rsid w:val="000814CC"/>
    <w:rsid w:val="00091EAF"/>
    <w:rsid w:val="000922B3"/>
    <w:rsid w:val="000A2F45"/>
    <w:rsid w:val="000A652A"/>
    <w:rsid w:val="000B4551"/>
    <w:rsid w:val="000C037B"/>
    <w:rsid w:val="000D2994"/>
    <w:rsid w:val="000F4E4C"/>
    <w:rsid w:val="000F64FD"/>
    <w:rsid w:val="00100BEA"/>
    <w:rsid w:val="00113A1D"/>
    <w:rsid w:val="001345A2"/>
    <w:rsid w:val="00135438"/>
    <w:rsid w:val="00152E00"/>
    <w:rsid w:val="00165DC2"/>
    <w:rsid w:val="001777AE"/>
    <w:rsid w:val="00177F3B"/>
    <w:rsid w:val="00182A21"/>
    <w:rsid w:val="00185AC3"/>
    <w:rsid w:val="0019182E"/>
    <w:rsid w:val="001B4123"/>
    <w:rsid w:val="001D65D1"/>
    <w:rsid w:val="001E673E"/>
    <w:rsid w:val="001F333A"/>
    <w:rsid w:val="001F46E9"/>
    <w:rsid w:val="00210F12"/>
    <w:rsid w:val="00226202"/>
    <w:rsid w:val="002571EC"/>
    <w:rsid w:val="00263E2E"/>
    <w:rsid w:val="00267310"/>
    <w:rsid w:val="00274503"/>
    <w:rsid w:val="00276DBA"/>
    <w:rsid w:val="00291361"/>
    <w:rsid w:val="002E16A1"/>
    <w:rsid w:val="002E254C"/>
    <w:rsid w:val="002E2F05"/>
    <w:rsid w:val="002F5D7F"/>
    <w:rsid w:val="002F5FCC"/>
    <w:rsid w:val="003126FB"/>
    <w:rsid w:val="00316CE9"/>
    <w:rsid w:val="0032027E"/>
    <w:rsid w:val="003256FA"/>
    <w:rsid w:val="00341621"/>
    <w:rsid w:val="00343713"/>
    <w:rsid w:val="0034407B"/>
    <w:rsid w:val="0035411A"/>
    <w:rsid w:val="003755D1"/>
    <w:rsid w:val="00395501"/>
    <w:rsid w:val="003A059A"/>
    <w:rsid w:val="003A1A45"/>
    <w:rsid w:val="003A2ACE"/>
    <w:rsid w:val="003B46AC"/>
    <w:rsid w:val="003B7AA0"/>
    <w:rsid w:val="003C3734"/>
    <w:rsid w:val="003D32E7"/>
    <w:rsid w:val="003D6BC4"/>
    <w:rsid w:val="003E5AC7"/>
    <w:rsid w:val="003F7291"/>
    <w:rsid w:val="004047FB"/>
    <w:rsid w:val="00431F8C"/>
    <w:rsid w:val="00440A7B"/>
    <w:rsid w:val="00441C47"/>
    <w:rsid w:val="00452128"/>
    <w:rsid w:val="0046266F"/>
    <w:rsid w:val="00473501"/>
    <w:rsid w:val="00490630"/>
    <w:rsid w:val="004B381E"/>
    <w:rsid w:val="004C4174"/>
    <w:rsid w:val="004D2249"/>
    <w:rsid w:val="00501327"/>
    <w:rsid w:val="00532156"/>
    <w:rsid w:val="00534BC5"/>
    <w:rsid w:val="005406B0"/>
    <w:rsid w:val="005479CE"/>
    <w:rsid w:val="00591ABD"/>
    <w:rsid w:val="005C523B"/>
    <w:rsid w:val="005D0B1E"/>
    <w:rsid w:val="005D4B64"/>
    <w:rsid w:val="005D4DA2"/>
    <w:rsid w:val="005D7933"/>
    <w:rsid w:val="0061701F"/>
    <w:rsid w:val="00621F1C"/>
    <w:rsid w:val="00623630"/>
    <w:rsid w:val="006238E1"/>
    <w:rsid w:val="00632C76"/>
    <w:rsid w:val="00647B5F"/>
    <w:rsid w:val="00655811"/>
    <w:rsid w:val="0065611A"/>
    <w:rsid w:val="00664AA5"/>
    <w:rsid w:val="00665A7F"/>
    <w:rsid w:val="0067101B"/>
    <w:rsid w:val="006724BB"/>
    <w:rsid w:val="006F10C1"/>
    <w:rsid w:val="0071788D"/>
    <w:rsid w:val="0072551B"/>
    <w:rsid w:val="0073542B"/>
    <w:rsid w:val="007451EF"/>
    <w:rsid w:val="007474C2"/>
    <w:rsid w:val="0076279E"/>
    <w:rsid w:val="0079471A"/>
    <w:rsid w:val="007979C9"/>
    <w:rsid w:val="007A309A"/>
    <w:rsid w:val="007A7842"/>
    <w:rsid w:val="007B04F4"/>
    <w:rsid w:val="007B7775"/>
    <w:rsid w:val="007C0FC8"/>
    <w:rsid w:val="007D51BF"/>
    <w:rsid w:val="007E3924"/>
    <w:rsid w:val="00806D5D"/>
    <w:rsid w:val="00816BEF"/>
    <w:rsid w:val="0082107A"/>
    <w:rsid w:val="00831A5A"/>
    <w:rsid w:val="008625CF"/>
    <w:rsid w:val="008A0DF9"/>
    <w:rsid w:val="008A6890"/>
    <w:rsid w:val="008C05C4"/>
    <w:rsid w:val="008C76A5"/>
    <w:rsid w:val="008D0C1B"/>
    <w:rsid w:val="008E0CD7"/>
    <w:rsid w:val="008E4E65"/>
    <w:rsid w:val="0090197C"/>
    <w:rsid w:val="00904B68"/>
    <w:rsid w:val="00916E90"/>
    <w:rsid w:val="00917B83"/>
    <w:rsid w:val="00920883"/>
    <w:rsid w:val="00925957"/>
    <w:rsid w:val="00936BCE"/>
    <w:rsid w:val="00947624"/>
    <w:rsid w:val="00954845"/>
    <w:rsid w:val="009A08EF"/>
    <w:rsid w:val="009E19B2"/>
    <w:rsid w:val="009F620F"/>
    <w:rsid w:val="009F6B41"/>
    <w:rsid w:val="00A12B07"/>
    <w:rsid w:val="00A13084"/>
    <w:rsid w:val="00A1660B"/>
    <w:rsid w:val="00A21085"/>
    <w:rsid w:val="00A3032D"/>
    <w:rsid w:val="00A34D3B"/>
    <w:rsid w:val="00A46D69"/>
    <w:rsid w:val="00A55B0C"/>
    <w:rsid w:val="00A675D4"/>
    <w:rsid w:val="00A67D33"/>
    <w:rsid w:val="00A76B92"/>
    <w:rsid w:val="00A803C3"/>
    <w:rsid w:val="00A87A9A"/>
    <w:rsid w:val="00AC0C9F"/>
    <w:rsid w:val="00AC114D"/>
    <w:rsid w:val="00AC244D"/>
    <w:rsid w:val="00AD45F0"/>
    <w:rsid w:val="00AD7569"/>
    <w:rsid w:val="00AE6907"/>
    <w:rsid w:val="00AF21FF"/>
    <w:rsid w:val="00AF2C41"/>
    <w:rsid w:val="00AF4272"/>
    <w:rsid w:val="00B00226"/>
    <w:rsid w:val="00B026AB"/>
    <w:rsid w:val="00B314DD"/>
    <w:rsid w:val="00B4202A"/>
    <w:rsid w:val="00B46695"/>
    <w:rsid w:val="00B605FE"/>
    <w:rsid w:val="00B6264B"/>
    <w:rsid w:val="00B72169"/>
    <w:rsid w:val="00B74D31"/>
    <w:rsid w:val="00BA608B"/>
    <w:rsid w:val="00BB72EC"/>
    <w:rsid w:val="00BD06F8"/>
    <w:rsid w:val="00BF6388"/>
    <w:rsid w:val="00C02F52"/>
    <w:rsid w:val="00C04F8C"/>
    <w:rsid w:val="00C37FE8"/>
    <w:rsid w:val="00C441E3"/>
    <w:rsid w:val="00C60533"/>
    <w:rsid w:val="00C977DC"/>
    <w:rsid w:val="00C97A8C"/>
    <w:rsid w:val="00CA2B2E"/>
    <w:rsid w:val="00CB1053"/>
    <w:rsid w:val="00D37310"/>
    <w:rsid w:val="00D43E08"/>
    <w:rsid w:val="00D5106B"/>
    <w:rsid w:val="00D55589"/>
    <w:rsid w:val="00D63BC1"/>
    <w:rsid w:val="00D65629"/>
    <w:rsid w:val="00D6670B"/>
    <w:rsid w:val="00D7113D"/>
    <w:rsid w:val="00D71C07"/>
    <w:rsid w:val="00D73998"/>
    <w:rsid w:val="00D85175"/>
    <w:rsid w:val="00DA0B68"/>
    <w:rsid w:val="00DA5402"/>
    <w:rsid w:val="00DA7F9C"/>
    <w:rsid w:val="00DD5CAB"/>
    <w:rsid w:val="00DF3CD4"/>
    <w:rsid w:val="00E00B06"/>
    <w:rsid w:val="00E02518"/>
    <w:rsid w:val="00E11D45"/>
    <w:rsid w:val="00E15AF3"/>
    <w:rsid w:val="00E1616D"/>
    <w:rsid w:val="00E234CF"/>
    <w:rsid w:val="00E30B0E"/>
    <w:rsid w:val="00E330B7"/>
    <w:rsid w:val="00E33227"/>
    <w:rsid w:val="00E4451B"/>
    <w:rsid w:val="00E5140C"/>
    <w:rsid w:val="00E53A2B"/>
    <w:rsid w:val="00E62233"/>
    <w:rsid w:val="00E935C5"/>
    <w:rsid w:val="00EC0D2B"/>
    <w:rsid w:val="00EE49C7"/>
    <w:rsid w:val="00EF40A7"/>
    <w:rsid w:val="00F164F9"/>
    <w:rsid w:val="00F70EAB"/>
    <w:rsid w:val="00F74771"/>
    <w:rsid w:val="00F758AD"/>
    <w:rsid w:val="00F75A68"/>
    <w:rsid w:val="00F7778A"/>
    <w:rsid w:val="00F9060D"/>
    <w:rsid w:val="00FA389C"/>
    <w:rsid w:val="00FA6909"/>
    <w:rsid w:val="00FB53C6"/>
    <w:rsid w:val="00FD6FE1"/>
    <w:rsid w:val="00FE0C2E"/>
    <w:rsid w:val="00FF47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DCB8"/>
  <w15:chartTrackingRefBased/>
  <w15:docId w15:val="{226921A7-F67F-447D-9788-EE74FBEE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979"/>
  </w:style>
  <w:style w:type="character" w:styleId="Strong">
    <w:name w:val="Strong"/>
    <w:basedOn w:val="DefaultParagraphFont"/>
    <w:uiPriority w:val="22"/>
    <w:qFormat/>
    <w:rsid w:val="00FD6FE1"/>
    <w:rPr>
      <w:b/>
      <w:bCs/>
    </w:rPr>
  </w:style>
  <w:style w:type="paragraph" w:styleId="ListParagraph">
    <w:name w:val="List Paragraph"/>
    <w:basedOn w:val="Normal"/>
    <w:uiPriority w:val="34"/>
    <w:qFormat/>
    <w:rsid w:val="003D6BC4"/>
    <w:pPr>
      <w:ind w:left="720"/>
      <w:contextualSpacing/>
    </w:pPr>
  </w:style>
  <w:style w:type="paragraph" w:styleId="Header">
    <w:name w:val="header"/>
    <w:basedOn w:val="Normal"/>
    <w:link w:val="HeaderChar"/>
    <w:uiPriority w:val="99"/>
    <w:unhideWhenUsed/>
    <w:rsid w:val="003E5A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5AC7"/>
  </w:style>
  <w:style w:type="paragraph" w:styleId="Footer">
    <w:name w:val="footer"/>
    <w:basedOn w:val="Normal"/>
    <w:link w:val="FooterChar"/>
    <w:uiPriority w:val="99"/>
    <w:unhideWhenUsed/>
    <w:rsid w:val="003E5A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5AC7"/>
  </w:style>
  <w:style w:type="character" w:customStyle="1" w:styleId="fontstyle01">
    <w:name w:val="fontstyle01"/>
    <w:basedOn w:val="DefaultParagraphFont"/>
    <w:rsid w:val="00AC114D"/>
    <w:rPr>
      <w:rFonts w:ascii="TimesNewRomanPSMT" w:hAnsi="TimesNewRomanPSMT" w:hint="default"/>
      <w:b w:val="0"/>
      <w:bCs w:val="0"/>
      <w:i w:val="0"/>
      <w:iCs w:val="0"/>
      <w:color w:val="222222"/>
      <w:sz w:val="24"/>
      <w:szCs w:val="24"/>
    </w:rPr>
  </w:style>
  <w:style w:type="character" w:customStyle="1" w:styleId="fontstyle11">
    <w:name w:val="fontstyle11"/>
    <w:basedOn w:val="DefaultParagraphFont"/>
    <w:rsid w:val="00AC114D"/>
    <w:rPr>
      <w:rFonts w:ascii="ArialMT" w:hAnsi="ArialMT" w:hint="default"/>
      <w:b w:val="0"/>
      <w:bCs w:val="0"/>
      <w:i w:val="0"/>
      <w:iCs w:val="0"/>
      <w:color w:val="000000"/>
      <w:sz w:val="22"/>
      <w:szCs w:val="22"/>
    </w:rPr>
  </w:style>
  <w:style w:type="character" w:styleId="CommentReference">
    <w:name w:val="annotation reference"/>
    <w:basedOn w:val="DefaultParagraphFont"/>
    <w:uiPriority w:val="99"/>
    <w:semiHidden/>
    <w:unhideWhenUsed/>
    <w:rsid w:val="000814CC"/>
    <w:rPr>
      <w:sz w:val="16"/>
      <w:szCs w:val="16"/>
    </w:rPr>
  </w:style>
  <w:style w:type="paragraph" w:styleId="CommentText">
    <w:name w:val="annotation text"/>
    <w:basedOn w:val="Normal"/>
    <w:link w:val="CommentTextChar"/>
    <w:uiPriority w:val="99"/>
    <w:semiHidden/>
    <w:unhideWhenUsed/>
    <w:rsid w:val="000814CC"/>
    <w:pPr>
      <w:spacing w:line="240" w:lineRule="auto"/>
    </w:pPr>
    <w:rPr>
      <w:sz w:val="20"/>
      <w:szCs w:val="20"/>
    </w:rPr>
  </w:style>
  <w:style w:type="character" w:customStyle="1" w:styleId="CommentTextChar">
    <w:name w:val="Comment Text Char"/>
    <w:basedOn w:val="DefaultParagraphFont"/>
    <w:link w:val="CommentText"/>
    <w:uiPriority w:val="99"/>
    <w:semiHidden/>
    <w:rsid w:val="000814CC"/>
    <w:rPr>
      <w:sz w:val="20"/>
      <w:szCs w:val="20"/>
    </w:rPr>
  </w:style>
  <w:style w:type="paragraph" w:styleId="CommentSubject">
    <w:name w:val="annotation subject"/>
    <w:basedOn w:val="CommentText"/>
    <w:next w:val="CommentText"/>
    <w:link w:val="CommentSubjectChar"/>
    <w:uiPriority w:val="99"/>
    <w:semiHidden/>
    <w:unhideWhenUsed/>
    <w:rsid w:val="000814CC"/>
    <w:rPr>
      <w:b/>
      <w:bCs/>
    </w:rPr>
  </w:style>
  <w:style w:type="character" w:customStyle="1" w:styleId="CommentSubjectChar">
    <w:name w:val="Comment Subject Char"/>
    <w:basedOn w:val="CommentTextChar"/>
    <w:link w:val="CommentSubject"/>
    <w:uiPriority w:val="99"/>
    <w:semiHidden/>
    <w:rsid w:val="000814CC"/>
    <w:rPr>
      <w:b/>
      <w:bCs/>
      <w:sz w:val="20"/>
      <w:szCs w:val="20"/>
    </w:rPr>
  </w:style>
  <w:style w:type="paragraph" w:styleId="BalloonText">
    <w:name w:val="Balloon Text"/>
    <w:basedOn w:val="Normal"/>
    <w:link w:val="BalloonTextChar"/>
    <w:uiPriority w:val="99"/>
    <w:semiHidden/>
    <w:unhideWhenUsed/>
    <w:rsid w:val="00081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CC"/>
    <w:rPr>
      <w:rFonts w:ascii="Segoe UI" w:hAnsi="Segoe UI" w:cs="Segoe UI"/>
      <w:sz w:val="18"/>
      <w:szCs w:val="18"/>
    </w:rPr>
  </w:style>
  <w:style w:type="paragraph" w:styleId="NormalWeb">
    <w:name w:val="Normal (Web)"/>
    <w:basedOn w:val="Normal"/>
    <w:uiPriority w:val="99"/>
    <w:semiHidden/>
    <w:unhideWhenUsed/>
    <w:rsid w:val="00177F3B"/>
    <w:pPr>
      <w:spacing w:before="100" w:beforeAutospacing="1" w:after="100" w:afterAutospacing="1" w:line="240" w:lineRule="auto"/>
    </w:pPr>
    <w:rPr>
      <w:rFonts w:eastAsia="Times New Roman"/>
      <w:lang w:val="nl-BE" w:eastAsia="nl-BE"/>
    </w:rPr>
  </w:style>
  <w:style w:type="character" w:styleId="Hyperlink">
    <w:name w:val="Hyperlink"/>
    <w:basedOn w:val="DefaultParagraphFont"/>
    <w:uiPriority w:val="99"/>
    <w:unhideWhenUsed/>
    <w:rsid w:val="00B026AB"/>
    <w:rPr>
      <w:color w:val="0563C1" w:themeColor="hyperlink"/>
      <w:u w:val="single"/>
    </w:rPr>
  </w:style>
  <w:style w:type="character" w:customStyle="1" w:styleId="UnresolvedMention">
    <w:name w:val="Unresolved Mention"/>
    <w:basedOn w:val="DefaultParagraphFont"/>
    <w:uiPriority w:val="99"/>
    <w:semiHidden/>
    <w:unhideWhenUsed/>
    <w:rsid w:val="00B02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2418">
      <w:bodyDiv w:val="1"/>
      <w:marLeft w:val="0"/>
      <w:marRight w:val="0"/>
      <w:marTop w:val="0"/>
      <w:marBottom w:val="0"/>
      <w:divBdr>
        <w:top w:val="none" w:sz="0" w:space="0" w:color="auto"/>
        <w:left w:val="none" w:sz="0" w:space="0" w:color="auto"/>
        <w:bottom w:val="none" w:sz="0" w:space="0" w:color="auto"/>
        <w:right w:val="none" w:sz="0" w:space="0" w:color="auto"/>
      </w:divBdr>
    </w:div>
    <w:div w:id="264921360">
      <w:bodyDiv w:val="1"/>
      <w:marLeft w:val="0"/>
      <w:marRight w:val="0"/>
      <w:marTop w:val="0"/>
      <w:marBottom w:val="0"/>
      <w:divBdr>
        <w:top w:val="none" w:sz="0" w:space="0" w:color="auto"/>
        <w:left w:val="none" w:sz="0" w:space="0" w:color="auto"/>
        <w:bottom w:val="none" w:sz="0" w:space="0" w:color="auto"/>
        <w:right w:val="none" w:sz="0" w:space="0" w:color="auto"/>
      </w:divBdr>
    </w:div>
    <w:div w:id="316765407">
      <w:bodyDiv w:val="1"/>
      <w:marLeft w:val="0"/>
      <w:marRight w:val="0"/>
      <w:marTop w:val="0"/>
      <w:marBottom w:val="0"/>
      <w:divBdr>
        <w:top w:val="none" w:sz="0" w:space="0" w:color="auto"/>
        <w:left w:val="none" w:sz="0" w:space="0" w:color="auto"/>
        <w:bottom w:val="none" w:sz="0" w:space="0" w:color="auto"/>
        <w:right w:val="none" w:sz="0" w:space="0" w:color="auto"/>
      </w:divBdr>
    </w:div>
    <w:div w:id="323049906">
      <w:bodyDiv w:val="1"/>
      <w:marLeft w:val="0"/>
      <w:marRight w:val="0"/>
      <w:marTop w:val="0"/>
      <w:marBottom w:val="0"/>
      <w:divBdr>
        <w:top w:val="none" w:sz="0" w:space="0" w:color="auto"/>
        <w:left w:val="none" w:sz="0" w:space="0" w:color="auto"/>
        <w:bottom w:val="none" w:sz="0" w:space="0" w:color="auto"/>
        <w:right w:val="none" w:sz="0" w:space="0" w:color="auto"/>
      </w:divBdr>
    </w:div>
    <w:div w:id="396559626">
      <w:bodyDiv w:val="1"/>
      <w:marLeft w:val="0"/>
      <w:marRight w:val="0"/>
      <w:marTop w:val="0"/>
      <w:marBottom w:val="0"/>
      <w:divBdr>
        <w:top w:val="none" w:sz="0" w:space="0" w:color="auto"/>
        <w:left w:val="none" w:sz="0" w:space="0" w:color="auto"/>
        <w:bottom w:val="none" w:sz="0" w:space="0" w:color="auto"/>
        <w:right w:val="none" w:sz="0" w:space="0" w:color="auto"/>
      </w:divBdr>
    </w:div>
    <w:div w:id="484325484">
      <w:bodyDiv w:val="1"/>
      <w:marLeft w:val="0"/>
      <w:marRight w:val="0"/>
      <w:marTop w:val="0"/>
      <w:marBottom w:val="0"/>
      <w:divBdr>
        <w:top w:val="none" w:sz="0" w:space="0" w:color="auto"/>
        <w:left w:val="none" w:sz="0" w:space="0" w:color="auto"/>
        <w:bottom w:val="none" w:sz="0" w:space="0" w:color="auto"/>
        <w:right w:val="none" w:sz="0" w:space="0" w:color="auto"/>
      </w:divBdr>
    </w:div>
    <w:div w:id="632836162">
      <w:bodyDiv w:val="1"/>
      <w:marLeft w:val="0"/>
      <w:marRight w:val="0"/>
      <w:marTop w:val="0"/>
      <w:marBottom w:val="0"/>
      <w:divBdr>
        <w:top w:val="none" w:sz="0" w:space="0" w:color="auto"/>
        <w:left w:val="none" w:sz="0" w:space="0" w:color="auto"/>
        <w:bottom w:val="none" w:sz="0" w:space="0" w:color="auto"/>
        <w:right w:val="none" w:sz="0" w:space="0" w:color="auto"/>
      </w:divBdr>
    </w:div>
    <w:div w:id="693925703">
      <w:bodyDiv w:val="1"/>
      <w:marLeft w:val="0"/>
      <w:marRight w:val="0"/>
      <w:marTop w:val="0"/>
      <w:marBottom w:val="0"/>
      <w:divBdr>
        <w:top w:val="none" w:sz="0" w:space="0" w:color="auto"/>
        <w:left w:val="none" w:sz="0" w:space="0" w:color="auto"/>
        <w:bottom w:val="none" w:sz="0" w:space="0" w:color="auto"/>
        <w:right w:val="none" w:sz="0" w:space="0" w:color="auto"/>
      </w:divBdr>
    </w:div>
    <w:div w:id="714158825">
      <w:bodyDiv w:val="1"/>
      <w:marLeft w:val="0"/>
      <w:marRight w:val="0"/>
      <w:marTop w:val="0"/>
      <w:marBottom w:val="0"/>
      <w:divBdr>
        <w:top w:val="none" w:sz="0" w:space="0" w:color="auto"/>
        <w:left w:val="none" w:sz="0" w:space="0" w:color="auto"/>
        <w:bottom w:val="none" w:sz="0" w:space="0" w:color="auto"/>
        <w:right w:val="none" w:sz="0" w:space="0" w:color="auto"/>
      </w:divBdr>
    </w:div>
    <w:div w:id="1059398968">
      <w:bodyDiv w:val="1"/>
      <w:marLeft w:val="0"/>
      <w:marRight w:val="0"/>
      <w:marTop w:val="0"/>
      <w:marBottom w:val="0"/>
      <w:divBdr>
        <w:top w:val="none" w:sz="0" w:space="0" w:color="auto"/>
        <w:left w:val="none" w:sz="0" w:space="0" w:color="auto"/>
        <w:bottom w:val="none" w:sz="0" w:space="0" w:color="auto"/>
        <w:right w:val="none" w:sz="0" w:space="0" w:color="auto"/>
      </w:divBdr>
    </w:div>
    <w:div w:id="1094278490">
      <w:bodyDiv w:val="1"/>
      <w:marLeft w:val="0"/>
      <w:marRight w:val="0"/>
      <w:marTop w:val="0"/>
      <w:marBottom w:val="0"/>
      <w:divBdr>
        <w:top w:val="none" w:sz="0" w:space="0" w:color="auto"/>
        <w:left w:val="none" w:sz="0" w:space="0" w:color="auto"/>
        <w:bottom w:val="none" w:sz="0" w:space="0" w:color="auto"/>
        <w:right w:val="none" w:sz="0" w:space="0" w:color="auto"/>
      </w:divBdr>
    </w:div>
    <w:div w:id="1123573139">
      <w:bodyDiv w:val="1"/>
      <w:marLeft w:val="0"/>
      <w:marRight w:val="0"/>
      <w:marTop w:val="0"/>
      <w:marBottom w:val="0"/>
      <w:divBdr>
        <w:top w:val="none" w:sz="0" w:space="0" w:color="auto"/>
        <w:left w:val="none" w:sz="0" w:space="0" w:color="auto"/>
        <w:bottom w:val="none" w:sz="0" w:space="0" w:color="auto"/>
        <w:right w:val="none" w:sz="0" w:space="0" w:color="auto"/>
      </w:divBdr>
    </w:div>
    <w:div w:id="1298494382">
      <w:bodyDiv w:val="1"/>
      <w:marLeft w:val="0"/>
      <w:marRight w:val="0"/>
      <w:marTop w:val="0"/>
      <w:marBottom w:val="0"/>
      <w:divBdr>
        <w:top w:val="none" w:sz="0" w:space="0" w:color="auto"/>
        <w:left w:val="none" w:sz="0" w:space="0" w:color="auto"/>
        <w:bottom w:val="none" w:sz="0" w:space="0" w:color="auto"/>
        <w:right w:val="none" w:sz="0" w:space="0" w:color="auto"/>
      </w:divBdr>
    </w:div>
    <w:div w:id="1332443751">
      <w:bodyDiv w:val="1"/>
      <w:marLeft w:val="0"/>
      <w:marRight w:val="0"/>
      <w:marTop w:val="0"/>
      <w:marBottom w:val="0"/>
      <w:divBdr>
        <w:top w:val="none" w:sz="0" w:space="0" w:color="auto"/>
        <w:left w:val="none" w:sz="0" w:space="0" w:color="auto"/>
        <w:bottom w:val="none" w:sz="0" w:space="0" w:color="auto"/>
        <w:right w:val="none" w:sz="0" w:space="0" w:color="auto"/>
      </w:divBdr>
    </w:div>
    <w:div w:id="1437822389">
      <w:bodyDiv w:val="1"/>
      <w:marLeft w:val="0"/>
      <w:marRight w:val="0"/>
      <w:marTop w:val="0"/>
      <w:marBottom w:val="0"/>
      <w:divBdr>
        <w:top w:val="none" w:sz="0" w:space="0" w:color="auto"/>
        <w:left w:val="none" w:sz="0" w:space="0" w:color="auto"/>
        <w:bottom w:val="none" w:sz="0" w:space="0" w:color="auto"/>
        <w:right w:val="none" w:sz="0" w:space="0" w:color="auto"/>
      </w:divBdr>
    </w:div>
    <w:div w:id="1453205769">
      <w:bodyDiv w:val="1"/>
      <w:marLeft w:val="0"/>
      <w:marRight w:val="0"/>
      <w:marTop w:val="0"/>
      <w:marBottom w:val="0"/>
      <w:divBdr>
        <w:top w:val="none" w:sz="0" w:space="0" w:color="auto"/>
        <w:left w:val="none" w:sz="0" w:space="0" w:color="auto"/>
        <w:bottom w:val="none" w:sz="0" w:space="0" w:color="auto"/>
        <w:right w:val="none" w:sz="0" w:space="0" w:color="auto"/>
      </w:divBdr>
    </w:div>
    <w:div w:id="1478063971">
      <w:bodyDiv w:val="1"/>
      <w:marLeft w:val="0"/>
      <w:marRight w:val="0"/>
      <w:marTop w:val="0"/>
      <w:marBottom w:val="0"/>
      <w:divBdr>
        <w:top w:val="none" w:sz="0" w:space="0" w:color="auto"/>
        <w:left w:val="none" w:sz="0" w:space="0" w:color="auto"/>
        <w:bottom w:val="none" w:sz="0" w:space="0" w:color="auto"/>
        <w:right w:val="none" w:sz="0" w:space="0" w:color="auto"/>
      </w:divBdr>
    </w:div>
    <w:div w:id="162785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07/s00442-009-1291-3" TargetMode="External"/><Relationship Id="rId3" Type="http://schemas.openxmlformats.org/officeDocument/2006/relationships/hyperlink" Target="https://doi.org/10.1007/s00442-015-3260-3" TargetMode="External"/><Relationship Id="rId7" Type="http://schemas.openxmlformats.org/officeDocument/2006/relationships/hyperlink" Target="https://doi.org/10.1016/j.foreco.2005.02.043" TargetMode="External"/><Relationship Id="rId2" Type="http://schemas.openxmlformats.org/officeDocument/2006/relationships/hyperlink" Target="https://doi.org/10.1111/j.1469-8137.2008.02438.x" TargetMode="External"/><Relationship Id="rId1" Type="http://schemas.openxmlformats.org/officeDocument/2006/relationships/hyperlink" Target="https://doi.org/10.1111/j.1469-8137.2009.03106.x" TargetMode="External"/><Relationship Id="rId6" Type="http://schemas.openxmlformats.org/officeDocument/2006/relationships/hyperlink" Target="https://doi.org/10.1046/j.1365-2435.2003.00694.x" TargetMode="External"/><Relationship Id="rId11" Type="http://schemas.openxmlformats.org/officeDocument/2006/relationships/hyperlink" Target="https://doi.org/10.5194/bgd-6-3707-2009" TargetMode="External"/><Relationship Id="rId5" Type="http://schemas.openxmlformats.org/officeDocument/2006/relationships/hyperlink" Target="https://doi.org/10.1016/j.rse.2008.07.003" TargetMode="External"/><Relationship Id="rId10" Type="http://schemas.openxmlformats.org/officeDocument/2006/relationships/hyperlink" Target="https://doi.org/10.1007/s10021-012-9526-2" TargetMode="External"/><Relationship Id="rId4" Type="http://schemas.openxmlformats.org/officeDocument/2006/relationships/hyperlink" Target="https://doi.org/10.1111/j.1461-0248.2007.01124.x" TargetMode="External"/><Relationship Id="rId9" Type="http://schemas.openxmlformats.org/officeDocument/2006/relationships/hyperlink" Target="https://doi.org/10.1890/11-041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C6821A6-C906-402F-928A-81BF0016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4436</Words>
  <Characters>27953</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
    </vt:vector>
  </TitlesOfParts>
  <Company>Universität Augsburg</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Bukombe</dc:creator>
  <cp:keywords/>
  <dc:description/>
  <cp:lastModifiedBy>doetters</cp:lastModifiedBy>
  <cp:revision>2</cp:revision>
  <dcterms:created xsi:type="dcterms:W3CDTF">2022-03-28T08:30:00Z</dcterms:created>
  <dcterms:modified xsi:type="dcterms:W3CDTF">2022-03-28T08:30:00Z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